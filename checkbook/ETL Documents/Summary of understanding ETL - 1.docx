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410395" w:rsidP="00410395">
      <w:pPr>
        <w:jc w:val="right"/>
        <w:rPr>
          <w:rFonts w:asciiTheme="minorHAnsi" w:hAnsiTheme="minorHAnsi"/>
          <w:b/>
          <w:sz w:val="20"/>
          <w:szCs w:val="20"/>
        </w:rPr>
      </w:pPr>
    </w:p>
    <w:p w:rsidR="00410395" w:rsidRPr="002D79F5" w:rsidRDefault="00D35423" w:rsidP="00410395">
      <w:pPr>
        <w:jc w:val="right"/>
        <w:rPr>
          <w:rFonts w:asciiTheme="minorHAnsi" w:hAnsiTheme="minorHAnsi"/>
          <w:b/>
          <w:sz w:val="20"/>
          <w:szCs w:val="20"/>
        </w:rPr>
      </w:pPr>
      <w:r w:rsidRPr="002D79F5">
        <w:rPr>
          <w:rFonts w:asciiTheme="minorHAnsi" w:hAnsiTheme="minorHAnsi"/>
          <w:b/>
          <w:noProof/>
          <w:sz w:val="20"/>
          <w:szCs w:val="20"/>
        </w:rPr>
        <w:drawing>
          <wp:anchor distT="0" distB="0" distL="114300" distR="114300" simplePos="0" relativeHeight="251657728" behindDoc="1" locked="0" layoutInCell="1" allowOverlap="1">
            <wp:simplePos x="0" y="0"/>
            <wp:positionH relativeFrom="margin">
              <wp:posOffset>-910590</wp:posOffset>
            </wp:positionH>
            <wp:positionV relativeFrom="margin">
              <wp:posOffset>2316480</wp:posOffset>
            </wp:positionV>
            <wp:extent cx="7775575" cy="1082040"/>
            <wp:effectExtent l="19050" t="0" r="0" b="0"/>
            <wp:wrapNone/>
            <wp:docPr id="2" name="WordPictureWatermark3" descr="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3" descr="BAR"/>
                    <pic:cNvPicPr>
                      <a:picLocks noChangeAspect="1" noChangeArrowheads="1"/>
                    </pic:cNvPicPr>
                  </pic:nvPicPr>
                  <pic:blipFill>
                    <a:blip r:embed="rId8" cstate="print"/>
                    <a:srcRect/>
                    <a:stretch>
                      <a:fillRect/>
                    </a:stretch>
                  </pic:blipFill>
                  <pic:spPr bwMode="auto">
                    <a:xfrm>
                      <a:off x="0" y="0"/>
                      <a:ext cx="7775575" cy="1082040"/>
                    </a:xfrm>
                    <a:prstGeom prst="rect">
                      <a:avLst/>
                    </a:prstGeom>
                    <a:noFill/>
                    <a:ln w="9525">
                      <a:noFill/>
                      <a:miter lim="800000"/>
                      <a:headEnd/>
                      <a:tailEnd/>
                    </a:ln>
                  </pic:spPr>
                </pic:pic>
              </a:graphicData>
            </a:graphic>
          </wp:anchor>
        </w:drawing>
      </w:r>
    </w:p>
    <w:p w:rsidR="00410395" w:rsidRPr="002D79F5" w:rsidRDefault="00410395" w:rsidP="00410395">
      <w:pPr>
        <w:jc w:val="right"/>
        <w:rPr>
          <w:rFonts w:asciiTheme="minorHAnsi" w:hAnsiTheme="minorHAnsi"/>
          <w:b/>
          <w:sz w:val="20"/>
          <w:szCs w:val="20"/>
        </w:rPr>
      </w:pPr>
    </w:p>
    <w:p w:rsidR="00813D00" w:rsidRPr="002D79F5" w:rsidRDefault="00D75978" w:rsidP="00410395">
      <w:pPr>
        <w:jc w:val="right"/>
        <w:rPr>
          <w:rFonts w:asciiTheme="minorHAnsi" w:hAnsiTheme="minorHAnsi"/>
          <w:b/>
          <w:sz w:val="20"/>
          <w:szCs w:val="20"/>
        </w:rPr>
      </w:pPr>
      <w:fldSimple w:instr=" TITLE   \* MERGEFORMAT ">
        <w:r w:rsidR="00384A10" w:rsidRPr="002D79F5">
          <w:rPr>
            <w:rFonts w:asciiTheme="minorHAnsi" w:hAnsiTheme="minorHAnsi"/>
            <w:b/>
            <w:sz w:val="20"/>
            <w:szCs w:val="20"/>
          </w:rPr>
          <w:t>Checkbook_</w:t>
        </w:r>
        <w:r w:rsidR="00813D00" w:rsidRPr="002D79F5">
          <w:rPr>
            <w:rFonts w:asciiTheme="minorHAnsi" w:hAnsiTheme="minorHAnsi"/>
            <w:b/>
            <w:sz w:val="20"/>
            <w:szCs w:val="20"/>
          </w:rPr>
          <w:t>2.0</w:t>
        </w:r>
      </w:fldSimple>
    </w:p>
    <w:p w:rsidR="00813D00" w:rsidRPr="002D79F5" w:rsidRDefault="008C30C5" w:rsidP="00410395">
      <w:pPr>
        <w:jc w:val="right"/>
        <w:rPr>
          <w:rFonts w:asciiTheme="minorHAnsi" w:hAnsiTheme="minorHAnsi"/>
          <w:b/>
          <w:sz w:val="20"/>
          <w:szCs w:val="20"/>
        </w:rPr>
      </w:pPr>
      <w:r w:rsidRPr="002D79F5">
        <w:rPr>
          <w:rFonts w:asciiTheme="minorHAnsi" w:hAnsiTheme="minorHAnsi"/>
          <w:b/>
          <w:sz w:val="20"/>
          <w:szCs w:val="20"/>
        </w:rPr>
        <w:t>Su</w:t>
      </w:r>
      <w:r w:rsidR="00EB2B9F" w:rsidRPr="002D79F5">
        <w:rPr>
          <w:rFonts w:asciiTheme="minorHAnsi" w:hAnsiTheme="minorHAnsi"/>
          <w:b/>
          <w:sz w:val="20"/>
          <w:szCs w:val="20"/>
        </w:rPr>
        <w:t xml:space="preserve">mmary of Understanding </w:t>
      </w:r>
      <w:r w:rsidR="00EC4777" w:rsidRPr="002D79F5">
        <w:rPr>
          <w:rFonts w:asciiTheme="minorHAnsi" w:hAnsiTheme="minorHAnsi"/>
          <w:b/>
          <w:sz w:val="20"/>
          <w:szCs w:val="20"/>
        </w:rPr>
        <w:t>–</w:t>
      </w:r>
      <w:r w:rsidR="00EB2B9F" w:rsidRPr="002D79F5">
        <w:rPr>
          <w:rFonts w:asciiTheme="minorHAnsi" w:hAnsiTheme="minorHAnsi"/>
          <w:b/>
          <w:sz w:val="20"/>
          <w:szCs w:val="20"/>
        </w:rPr>
        <w:t xml:space="preserve"> ETL</w:t>
      </w:r>
      <w:r w:rsidR="00EC4777" w:rsidRPr="002D79F5">
        <w:rPr>
          <w:rFonts w:asciiTheme="minorHAnsi" w:hAnsiTheme="minorHAnsi"/>
          <w:b/>
          <w:sz w:val="20"/>
          <w:szCs w:val="20"/>
        </w:rPr>
        <w:t xml:space="preserve"> and Data Processing</w:t>
      </w:r>
    </w:p>
    <w:p w:rsidR="00813D00" w:rsidRPr="002D79F5" w:rsidRDefault="00813D00" w:rsidP="00410395">
      <w:pPr>
        <w:jc w:val="right"/>
        <w:rPr>
          <w:rFonts w:asciiTheme="minorHAnsi" w:hAnsiTheme="minorHAnsi" w:cs="Arial"/>
          <w:b/>
          <w:sz w:val="20"/>
          <w:szCs w:val="20"/>
        </w:rPr>
      </w:pPr>
      <w:r w:rsidRPr="002D79F5">
        <w:rPr>
          <w:rFonts w:asciiTheme="minorHAnsi" w:hAnsiTheme="minorHAnsi" w:cs="Arial"/>
          <w:b/>
          <w:sz w:val="20"/>
          <w:szCs w:val="20"/>
        </w:rPr>
        <w:t>Prepared for</w:t>
      </w:r>
    </w:p>
    <w:p w:rsidR="00813D00" w:rsidRPr="002D79F5" w:rsidRDefault="00D75978" w:rsidP="00410395">
      <w:pPr>
        <w:jc w:val="right"/>
        <w:rPr>
          <w:rFonts w:asciiTheme="minorHAnsi" w:hAnsiTheme="minorHAnsi" w:cs="Arial"/>
          <w:b/>
          <w:sz w:val="20"/>
          <w:szCs w:val="20"/>
        </w:rPr>
      </w:pPr>
      <w:fldSimple w:instr=" DOCPROPERTY  Customer  \* MERGEFORMAT ">
        <w:r w:rsidR="00813D00" w:rsidRPr="002D79F5">
          <w:rPr>
            <w:rFonts w:asciiTheme="minorHAnsi" w:hAnsiTheme="minorHAnsi" w:cs="Arial"/>
            <w:b/>
            <w:sz w:val="20"/>
            <w:szCs w:val="20"/>
          </w:rPr>
          <w:t>New York City Comptroller's Office</w:t>
        </w:r>
      </w:fldSimple>
    </w:p>
    <w:p w:rsidR="00813D00" w:rsidRPr="002D79F5" w:rsidRDefault="00EB2B9F" w:rsidP="00410395">
      <w:pPr>
        <w:jc w:val="right"/>
        <w:rPr>
          <w:rFonts w:asciiTheme="minorHAnsi" w:hAnsiTheme="minorHAnsi" w:cs="Arial"/>
          <w:b/>
          <w:sz w:val="20"/>
          <w:szCs w:val="20"/>
        </w:rPr>
      </w:pPr>
      <w:r w:rsidRPr="002D79F5">
        <w:rPr>
          <w:rFonts w:asciiTheme="minorHAnsi" w:hAnsiTheme="minorHAnsi" w:cs="Arial"/>
          <w:b/>
          <w:sz w:val="20"/>
          <w:szCs w:val="20"/>
        </w:rPr>
        <w:t>Thursday, June 16, 2011</w:t>
      </w:r>
    </w:p>
    <w:p w:rsidR="00813D00" w:rsidRPr="002D79F5" w:rsidRDefault="00813D00" w:rsidP="00410395">
      <w:pPr>
        <w:jc w:val="right"/>
        <w:rPr>
          <w:rFonts w:asciiTheme="minorHAnsi" w:hAnsiTheme="minorHAnsi" w:cs="Arial"/>
          <w:b/>
          <w:sz w:val="20"/>
          <w:szCs w:val="20"/>
        </w:rPr>
      </w:pPr>
      <w:r w:rsidRPr="002D79F5">
        <w:rPr>
          <w:rFonts w:asciiTheme="minorHAnsi" w:hAnsiTheme="minorHAnsi" w:cs="Arial"/>
          <w:b/>
          <w:sz w:val="20"/>
          <w:szCs w:val="20"/>
        </w:rPr>
        <w:t xml:space="preserve">Version </w:t>
      </w:r>
      <w:fldSimple w:instr=" DOCPROPERTY  Version  \* MERGEFORMAT ">
        <w:r w:rsidRPr="002D79F5">
          <w:rPr>
            <w:rFonts w:asciiTheme="minorHAnsi" w:hAnsiTheme="minorHAnsi" w:cs="Arial"/>
            <w:b/>
            <w:sz w:val="20"/>
            <w:szCs w:val="20"/>
          </w:rPr>
          <w:t>1</w:t>
        </w:r>
      </w:fldSimple>
      <w:r w:rsidR="009476EA" w:rsidRPr="002D79F5">
        <w:rPr>
          <w:rFonts w:asciiTheme="minorHAnsi" w:hAnsiTheme="minorHAnsi" w:cs="Arial"/>
          <w:b/>
          <w:sz w:val="20"/>
          <w:szCs w:val="20"/>
        </w:rPr>
        <w:t>.</w:t>
      </w:r>
      <w:r w:rsidR="00EB2B9F" w:rsidRPr="002D79F5">
        <w:rPr>
          <w:rFonts w:asciiTheme="minorHAnsi" w:hAnsiTheme="minorHAnsi" w:cs="Arial"/>
          <w:b/>
          <w:sz w:val="20"/>
          <w:szCs w:val="20"/>
        </w:rPr>
        <w:t>0</w:t>
      </w:r>
    </w:p>
    <w:p w:rsidR="00813D00" w:rsidRPr="002D79F5" w:rsidRDefault="000F10C9" w:rsidP="00410395">
      <w:pPr>
        <w:jc w:val="right"/>
        <w:rPr>
          <w:rFonts w:asciiTheme="minorHAnsi" w:hAnsiTheme="minorHAnsi" w:cs="Arial"/>
          <w:b/>
          <w:sz w:val="20"/>
          <w:szCs w:val="20"/>
        </w:rPr>
      </w:pPr>
      <w:r w:rsidRPr="002D79F5">
        <w:rPr>
          <w:rFonts w:asciiTheme="minorHAnsi" w:hAnsiTheme="minorHAnsi" w:cs="Arial"/>
          <w:b/>
          <w:sz w:val="20"/>
          <w:szCs w:val="20"/>
        </w:rPr>
        <w:t>Author</w:t>
      </w:r>
    </w:p>
    <w:p w:rsidR="000F10C9" w:rsidRPr="002D79F5" w:rsidRDefault="00EB2B9F" w:rsidP="00410395">
      <w:pPr>
        <w:jc w:val="right"/>
        <w:rPr>
          <w:rFonts w:asciiTheme="minorHAnsi" w:hAnsiTheme="minorHAnsi" w:cs="Arial"/>
          <w:b/>
          <w:sz w:val="20"/>
          <w:szCs w:val="20"/>
        </w:rPr>
      </w:pPr>
      <w:r w:rsidRPr="002D79F5">
        <w:rPr>
          <w:rFonts w:asciiTheme="minorHAnsi" w:hAnsiTheme="minorHAnsi" w:cs="Arial"/>
          <w:b/>
          <w:sz w:val="20"/>
          <w:szCs w:val="20"/>
        </w:rPr>
        <w:t>VINAY BEERAVOLU</w:t>
      </w:r>
    </w:p>
    <w:p w:rsidR="000F10C9" w:rsidRPr="002D79F5" w:rsidRDefault="000F10C9" w:rsidP="00813D00">
      <w:pPr>
        <w:spacing w:before="360" w:after="120"/>
        <w:ind w:left="-562" w:right="-562"/>
        <w:jc w:val="right"/>
        <w:outlineLvl w:val="0"/>
        <w:rPr>
          <w:rFonts w:asciiTheme="minorHAnsi" w:hAnsiTheme="minorHAnsi"/>
          <w:i/>
          <w:iCs/>
          <w:sz w:val="20"/>
          <w:szCs w:val="20"/>
        </w:rPr>
      </w:pPr>
    </w:p>
    <w:p w:rsidR="00813D00" w:rsidRPr="002D79F5" w:rsidRDefault="00813D00" w:rsidP="00813D00">
      <w:pPr>
        <w:rPr>
          <w:rFonts w:asciiTheme="minorHAnsi" w:hAnsiTheme="minorHAnsi"/>
          <w:sz w:val="20"/>
          <w:szCs w:val="20"/>
        </w:rPr>
      </w:pPr>
      <w:r w:rsidRPr="002D79F5">
        <w:rPr>
          <w:rFonts w:asciiTheme="minorHAnsi" w:hAnsiTheme="minorHAnsi"/>
          <w:sz w:val="20"/>
          <w:szCs w:val="20"/>
        </w:rPr>
        <w:br w:type="page"/>
      </w:r>
    </w:p>
    <w:p w:rsidR="00E0551D" w:rsidRPr="002D79F5" w:rsidRDefault="00813D00" w:rsidP="009F1993">
      <w:pPr>
        <w:rPr>
          <w:rFonts w:asciiTheme="minorHAnsi" w:hAnsiTheme="minorHAnsi"/>
          <w:sz w:val="20"/>
          <w:szCs w:val="20"/>
        </w:rPr>
      </w:pPr>
      <w:r w:rsidRPr="002D79F5">
        <w:rPr>
          <w:rFonts w:asciiTheme="minorHAnsi" w:hAnsiTheme="minorHAnsi"/>
          <w:sz w:val="20"/>
          <w:szCs w:val="20"/>
        </w:rPr>
        <w:t>Revision and Signoff Sheet</w:t>
      </w:r>
    </w:p>
    <w:p w:rsidR="009F1993" w:rsidRPr="002D79F5" w:rsidRDefault="00813D00" w:rsidP="009F1993">
      <w:pPr>
        <w:rPr>
          <w:rFonts w:asciiTheme="minorHAnsi" w:hAnsiTheme="minorHAnsi"/>
          <w:sz w:val="20"/>
          <w:szCs w:val="20"/>
        </w:rPr>
      </w:pPr>
      <w:r w:rsidRPr="002D79F5">
        <w:rPr>
          <w:rFonts w:asciiTheme="minorHAnsi" w:hAnsiTheme="minorHAnsi"/>
          <w:sz w:val="20"/>
          <w:szCs w:val="20"/>
        </w:rPr>
        <w:t>Change Record</w:t>
      </w:r>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1141"/>
        <w:gridCol w:w="1440"/>
        <w:gridCol w:w="1260"/>
        <w:gridCol w:w="5174"/>
      </w:tblGrid>
      <w:tr w:rsidR="00813D00" w:rsidRPr="002D79F5" w:rsidTr="00DD2379">
        <w:tc>
          <w:tcPr>
            <w:tcW w:w="1141"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Date</w:t>
            </w:r>
          </w:p>
        </w:tc>
        <w:tc>
          <w:tcPr>
            <w:tcW w:w="1440"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Author</w:t>
            </w:r>
          </w:p>
        </w:tc>
        <w:tc>
          <w:tcPr>
            <w:tcW w:w="1260"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Version</w:t>
            </w:r>
          </w:p>
        </w:tc>
        <w:tc>
          <w:tcPr>
            <w:tcW w:w="5174"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p>
        </w:tc>
      </w:tr>
      <w:tr w:rsidR="00813D00" w:rsidRPr="002D79F5" w:rsidTr="00DD2379">
        <w:tc>
          <w:tcPr>
            <w:tcW w:w="1141" w:type="dxa"/>
            <w:tcBorders>
              <w:top w:val="single" w:sz="8" w:space="0" w:color="999999"/>
              <w:bottom w:val="single" w:sz="8" w:space="0" w:color="999999"/>
            </w:tcBorders>
          </w:tcPr>
          <w:p w:rsidR="00813D00" w:rsidRPr="002D79F5" w:rsidRDefault="005B0343" w:rsidP="00172867">
            <w:pPr>
              <w:pStyle w:val="TableNormal1"/>
              <w:rPr>
                <w:rFonts w:asciiTheme="minorHAnsi" w:hAnsiTheme="minorHAnsi"/>
                <w:sz w:val="20"/>
                <w:szCs w:val="20"/>
              </w:rPr>
            </w:pPr>
            <w:r w:rsidRPr="002D79F5">
              <w:rPr>
                <w:rFonts w:asciiTheme="minorHAnsi" w:hAnsiTheme="minorHAnsi"/>
                <w:sz w:val="20"/>
                <w:szCs w:val="20"/>
              </w:rPr>
              <w:t>0</w:t>
            </w:r>
            <w:r w:rsidR="00567F79" w:rsidRPr="002D79F5">
              <w:rPr>
                <w:rFonts w:asciiTheme="minorHAnsi" w:hAnsiTheme="minorHAnsi"/>
                <w:sz w:val="20"/>
                <w:szCs w:val="20"/>
              </w:rPr>
              <w:t>6</w:t>
            </w:r>
            <w:r w:rsidR="00813D00" w:rsidRPr="002D79F5">
              <w:rPr>
                <w:rFonts w:asciiTheme="minorHAnsi" w:hAnsiTheme="minorHAnsi"/>
                <w:sz w:val="20"/>
                <w:szCs w:val="20"/>
              </w:rPr>
              <w:t>/</w:t>
            </w:r>
            <w:r w:rsidR="00172867" w:rsidRPr="002D79F5">
              <w:rPr>
                <w:rFonts w:asciiTheme="minorHAnsi" w:hAnsiTheme="minorHAnsi"/>
                <w:sz w:val="20"/>
                <w:szCs w:val="20"/>
              </w:rPr>
              <w:t>1</w:t>
            </w:r>
            <w:r w:rsidR="00172867">
              <w:rPr>
                <w:rFonts w:asciiTheme="minorHAnsi" w:hAnsiTheme="minorHAnsi"/>
                <w:sz w:val="20"/>
                <w:szCs w:val="20"/>
              </w:rPr>
              <w:t>6</w:t>
            </w:r>
            <w:r w:rsidR="00813D00" w:rsidRPr="002D79F5">
              <w:rPr>
                <w:rFonts w:asciiTheme="minorHAnsi" w:hAnsiTheme="minorHAnsi"/>
                <w:sz w:val="20"/>
                <w:szCs w:val="20"/>
              </w:rPr>
              <w:t>/2011</w:t>
            </w:r>
          </w:p>
        </w:tc>
        <w:tc>
          <w:tcPr>
            <w:tcW w:w="1440" w:type="dxa"/>
            <w:tcBorders>
              <w:top w:val="single" w:sz="8" w:space="0" w:color="999999"/>
              <w:bottom w:val="single" w:sz="8" w:space="0" w:color="999999"/>
            </w:tcBorders>
          </w:tcPr>
          <w:p w:rsidR="00813D00" w:rsidRPr="002D79F5" w:rsidRDefault="00813D00"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813D00" w:rsidRPr="002D79F5" w:rsidRDefault="00CE741F" w:rsidP="009E3874">
            <w:pPr>
              <w:pStyle w:val="TableNormal1"/>
              <w:rPr>
                <w:rFonts w:asciiTheme="minorHAnsi" w:hAnsiTheme="minorHAnsi"/>
                <w:sz w:val="20"/>
                <w:szCs w:val="20"/>
              </w:rPr>
            </w:pPr>
            <w:r w:rsidRPr="002D79F5">
              <w:rPr>
                <w:rFonts w:asciiTheme="minorHAnsi" w:hAnsiTheme="minorHAnsi"/>
                <w:sz w:val="20"/>
                <w:szCs w:val="20"/>
              </w:rPr>
              <w:t xml:space="preserve"> </w:t>
            </w:r>
            <w:r w:rsidR="005B0343" w:rsidRPr="002D79F5">
              <w:rPr>
                <w:rFonts w:asciiTheme="minorHAnsi" w:hAnsiTheme="minorHAnsi"/>
                <w:sz w:val="20"/>
                <w:szCs w:val="20"/>
              </w:rPr>
              <w:t>0.1</w:t>
            </w:r>
          </w:p>
        </w:tc>
        <w:tc>
          <w:tcPr>
            <w:tcW w:w="5174" w:type="dxa"/>
            <w:tcBorders>
              <w:top w:val="single" w:sz="8" w:space="0" w:color="999999"/>
              <w:bottom w:val="single" w:sz="8" w:space="0" w:color="999999"/>
            </w:tcBorders>
          </w:tcPr>
          <w:p w:rsidR="00813D00" w:rsidRPr="002D79F5" w:rsidRDefault="00813D00" w:rsidP="00DD2379">
            <w:pPr>
              <w:pStyle w:val="TableNormal1"/>
              <w:rPr>
                <w:rFonts w:asciiTheme="minorHAnsi" w:hAnsiTheme="minorHAnsi"/>
                <w:sz w:val="20"/>
                <w:szCs w:val="20"/>
              </w:rPr>
            </w:pPr>
          </w:p>
        </w:tc>
      </w:tr>
      <w:tr w:rsidR="00130CEE" w:rsidRPr="002D79F5" w:rsidTr="00DD2379">
        <w:tc>
          <w:tcPr>
            <w:tcW w:w="1141" w:type="dxa"/>
            <w:tcBorders>
              <w:top w:val="single" w:sz="8" w:space="0" w:color="999999"/>
              <w:bottom w:val="single" w:sz="8" w:space="0" w:color="999999"/>
            </w:tcBorders>
          </w:tcPr>
          <w:p w:rsidR="00130CEE" w:rsidRPr="002D79F5" w:rsidRDefault="00130CEE" w:rsidP="00567F79">
            <w:pPr>
              <w:pStyle w:val="TableNormal1"/>
              <w:rPr>
                <w:rFonts w:asciiTheme="minorHAnsi" w:hAnsiTheme="minorHAnsi"/>
                <w:sz w:val="20"/>
                <w:szCs w:val="20"/>
              </w:rPr>
            </w:pPr>
            <w:r>
              <w:rPr>
                <w:rFonts w:asciiTheme="minorHAnsi" w:hAnsiTheme="minorHAnsi"/>
                <w:sz w:val="20"/>
                <w:szCs w:val="20"/>
              </w:rPr>
              <w:t>06/21/2011</w:t>
            </w:r>
          </w:p>
        </w:tc>
        <w:tc>
          <w:tcPr>
            <w:tcW w:w="1440"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130CEE" w:rsidRPr="002D79F5" w:rsidRDefault="00130CEE" w:rsidP="009E3874">
            <w:pPr>
              <w:pStyle w:val="TableNormal1"/>
              <w:rPr>
                <w:rFonts w:asciiTheme="minorHAnsi" w:hAnsiTheme="minorHAnsi"/>
                <w:sz w:val="20"/>
                <w:szCs w:val="20"/>
              </w:rPr>
            </w:pPr>
            <w:r>
              <w:rPr>
                <w:rFonts w:asciiTheme="minorHAnsi" w:hAnsiTheme="minorHAnsi"/>
                <w:sz w:val="20"/>
                <w:szCs w:val="20"/>
              </w:rPr>
              <w:t>0.2</w:t>
            </w:r>
          </w:p>
        </w:tc>
        <w:tc>
          <w:tcPr>
            <w:tcW w:w="5174"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r>
      <w:tr w:rsidR="00130CEE" w:rsidRPr="002D79F5" w:rsidTr="00DD2379">
        <w:tc>
          <w:tcPr>
            <w:tcW w:w="1141" w:type="dxa"/>
            <w:tcBorders>
              <w:top w:val="single" w:sz="8" w:space="0" w:color="999999"/>
              <w:bottom w:val="single" w:sz="8" w:space="0" w:color="999999"/>
            </w:tcBorders>
          </w:tcPr>
          <w:p w:rsidR="00130CEE" w:rsidRDefault="00130CEE" w:rsidP="00567F79">
            <w:pPr>
              <w:pStyle w:val="TableNormal1"/>
              <w:rPr>
                <w:rFonts w:asciiTheme="minorHAnsi" w:hAnsiTheme="minorHAnsi"/>
                <w:sz w:val="20"/>
                <w:szCs w:val="20"/>
              </w:rPr>
            </w:pPr>
            <w:r>
              <w:rPr>
                <w:rFonts w:asciiTheme="minorHAnsi" w:hAnsiTheme="minorHAnsi"/>
                <w:sz w:val="20"/>
                <w:szCs w:val="20"/>
              </w:rPr>
              <w:t>06/22/2011</w:t>
            </w:r>
          </w:p>
        </w:tc>
        <w:tc>
          <w:tcPr>
            <w:tcW w:w="1440"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c>
          <w:tcPr>
            <w:tcW w:w="1260" w:type="dxa"/>
            <w:tcBorders>
              <w:top w:val="single" w:sz="8" w:space="0" w:color="999999"/>
              <w:bottom w:val="single" w:sz="8" w:space="0" w:color="999999"/>
            </w:tcBorders>
          </w:tcPr>
          <w:p w:rsidR="00130CEE" w:rsidRDefault="00130CEE" w:rsidP="009E3874">
            <w:pPr>
              <w:pStyle w:val="TableNormal1"/>
              <w:rPr>
                <w:rFonts w:asciiTheme="minorHAnsi" w:hAnsiTheme="minorHAnsi"/>
                <w:sz w:val="20"/>
                <w:szCs w:val="20"/>
              </w:rPr>
            </w:pPr>
            <w:r>
              <w:rPr>
                <w:rFonts w:asciiTheme="minorHAnsi" w:hAnsiTheme="minorHAnsi"/>
                <w:sz w:val="20"/>
                <w:szCs w:val="20"/>
              </w:rPr>
              <w:t>0.3</w:t>
            </w:r>
          </w:p>
        </w:tc>
        <w:tc>
          <w:tcPr>
            <w:tcW w:w="5174"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p>
        </w:tc>
      </w:tr>
    </w:tbl>
    <w:p w:rsidR="009F1993" w:rsidRPr="002D79F5" w:rsidRDefault="009F1993" w:rsidP="009F1993">
      <w:pPr>
        <w:rPr>
          <w:rFonts w:asciiTheme="minorHAnsi" w:hAnsiTheme="minorHAnsi"/>
          <w:sz w:val="20"/>
          <w:szCs w:val="20"/>
        </w:rPr>
      </w:pPr>
    </w:p>
    <w:p w:rsidR="009F1993" w:rsidRPr="002D79F5" w:rsidRDefault="00813D00" w:rsidP="009F1993">
      <w:pPr>
        <w:rPr>
          <w:rFonts w:asciiTheme="minorHAnsi" w:hAnsiTheme="minorHAnsi"/>
          <w:sz w:val="20"/>
          <w:szCs w:val="20"/>
        </w:rPr>
      </w:pPr>
      <w:r w:rsidRPr="002D79F5">
        <w:rPr>
          <w:rFonts w:asciiTheme="minorHAnsi" w:hAnsiTheme="minorHAnsi"/>
          <w:sz w:val="20"/>
          <w:szCs w:val="20"/>
        </w:rPr>
        <w:t>Reviewers</w:t>
      </w:r>
    </w:p>
    <w:tbl>
      <w:tblPr>
        <w:tblW w:w="0" w:type="auto"/>
        <w:tblInd w:w="227" w:type="dxa"/>
        <w:tblBorders>
          <w:top w:val="single" w:sz="8" w:space="0" w:color="999999"/>
          <w:bottom w:val="single" w:sz="8" w:space="0" w:color="999999"/>
        </w:tblBorders>
        <w:tblCellMar>
          <w:left w:w="57" w:type="dxa"/>
          <w:right w:w="57" w:type="dxa"/>
        </w:tblCellMar>
        <w:tblLook w:val="01E0"/>
      </w:tblPr>
      <w:tblGrid>
        <w:gridCol w:w="1501"/>
        <w:gridCol w:w="1800"/>
        <w:gridCol w:w="4140"/>
        <w:gridCol w:w="1574"/>
      </w:tblGrid>
      <w:tr w:rsidR="00813D00" w:rsidRPr="002D79F5" w:rsidTr="00DD2379">
        <w:tc>
          <w:tcPr>
            <w:tcW w:w="1501"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Name</w:t>
            </w:r>
          </w:p>
        </w:tc>
        <w:tc>
          <w:tcPr>
            <w:tcW w:w="1800"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Version approved</w:t>
            </w:r>
          </w:p>
        </w:tc>
        <w:tc>
          <w:tcPr>
            <w:tcW w:w="4140" w:type="dxa"/>
            <w:tcBorders>
              <w:top w:val="single" w:sz="12" w:space="0" w:color="999999"/>
              <w:bottom w:val="single" w:sz="12" w:space="0" w:color="999999"/>
            </w:tcBorders>
            <w:shd w:val="clear" w:color="auto" w:fill="E6E6E6"/>
          </w:tcPr>
          <w:p w:rsidR="00813D00" w:rsidRPr="002D79F5" w:rsidRDefault="00813D00" w:rsidP="000F10C9">
            <w:pPr>
              <w:pStyle w:val="TableNormal1"/>
              <w:jc w:val="center"/>
              <w:rPr>
                <w:rFonts w:asciiTheme="minorHAnsi" w:hAnsiTheme="minorHAnsi"/>
                <w:b/>
                <w:bCs/>
                <w:sz w:val="20"/>
                <w:szCs w:val="20"/>
              </w:rPr>
            </w:pPr>
            <w:r w:rsidRPr="002D79F5">
              <w:rPr>
                <w:rFonts w:asciiTheme="minorHAnsi" w:hAnsiTheme="minorHAnsi"/>
                <w:b/>
                <w:bCs/>
                <w:sz w:val="20"/>
                <w:szCs w:val="20"/>
              </w:rPr>
              <w:t>Position</w:t>
            </w:r>
          </w:p>
        </w:tc>
        <w:tc>
          <w:tcPr>
            <w:tcW w:w="1574" w:type="dxa"/>
            <w:tcBorders>
              <w:top w:val="single" w:sz="12" w:space="0" w:color="999999"/>
              <w:bottom w:val="single" w:sz="12" w:space="0" w:color="999999"/>
            </w:tcBorders>
            <w:shd w:val="clear" w:color="auto" w:fill="E6E6E6"/>
          </w:tcPr>
          <w:p w:rsidR="00813D00" w:rsidRPr="002D79F5" w:rsidRDefault="00813D00" w:rsidP="00DD2379">
            <w:pPr>
              <w:pStyle w:val="TableNormal1"/>
              <w:rPr>
                <w:rFonts w:asciiTheme="minorHAnsi" w:hAnsiTheme="minorHAnsi"/>
                <w:b/>
                <w:bCs/>
                <w:sz w:val="20"/>
                <w:szCs w:val="20"/>
              </w:rPr>
            </w:pPr>
            <w:r w:rsidRPr="002D79F5">
              <w:rPr>
                <w:rFonts w:asciiTheme="minorHAnsi" w:hAnsiTheme="minorHAnsi"/>
                <w:b/>
                <w:bCs/>
                <w:sz w:val="20"/>
                <w:szCs w:val="20"/>
              </w:rPr>
              <w:t>Date</w:t>
            </w:r>
          </w:p>
        </w:tc>
      </w:tr>
      <w:tr w:rsidR="00813D00" w:rsidRPr="002D79F5" w:rsidTr="00DD2379">
        <w:tc>
          <w:tcPr>
            <w:tcW w:w="1501" w:type="dxa"/>
            <w:tcBorders>
              <w:top w:val="single" w:sz="8" w:space="0" w:color="999999"/>
              <w:bottom w:val="single" w:sz="8" w:space="0" w:color="999999"/>
            </w:tcBorders>
          </w:tcPr>
          <w:p w:rsidR="00813D00" w:rsidRPr="002D79F5" w:rsidRDefault="000F10C9" w:rsidP="00DD2379">
            <w:pPr>
              <w:pStyle w:val="TableNormal1"/>
              <w:rPr>
                <w:rFonts w:asciiTheme="minorHAnsi" w:hAnsiTheme="minorHAnsi"/>
                <w:sz w:val="20"/>
                <w:szCs w:val="20"/>
              </w:rPr>
            </w:pPr>
            <w:r w:rsidRPr="002D79F5">
              <w:rPr>
                <w:rFonts w:asciiTheme="minorHAnsi" w:hAnsiTheme="minorHAnsi"/>
                <w:sz w:val="20"/>
                <w:szCs w:val="20"/>
              </w:rPr>
              <w:t>Vinay Beeravolu</w:t>
            </w:r>
          </w:p>
        </w:tc>
        <w:tc>
          <w:tcPr>
            <w:tcW w:w="1800" w:type="dxa"/>
            <w:tcBorders>
              <w:top w:val="single" w:sz="8" w:space="0" w:color="999999"/>
              <w:bottom w:val="single" w:sz="8" w:space="0" w:color="999999"/>
            </w:tcBorders>
          </w:tcPr>
          <w:p w:rsidR="00813D00" w:rsidRPr="002D79F5" w:rsidRDefault="00D35423" w:rsidP="000F10C9">
            <w:pPr>
              <w:pStyle w:val="TableNormal1"/>
              <w:jc w:val="center"/>
              <w:rPr>
                <w:rFonts w:asciiTheme="minorHAnsi" w:hAnsiTheme="minorHAnsi"/>
                <w:sz w:val="20"/>
                <w:szCs w:val="20"/>
              </w:rPr>
            </w:pPr>
            <w:r w:rsidRPr="002D79F5">
              <w:rPr>
                <w:rFonts w:asciiTheme="minorHAnsi" w:hAnsiTheme="minorHAnsi"/>
                <w:sz w:val="20"/>
                <w:szCs w:val="20"/>
              </w:rPr>
              <w:t>0.1</w:t>
            </w:r>
          </w:p>
        </w:tc>
        <w:tc>
          <w:tcPr>
            <w:tcW w:w="4140" w:type="dxa"/>
            <w:tcBorders>
              <w:top w:val="single" w:sz="8" w:space="0" w:color="999999"/>
              <w:bottom w:val="single" w:sz="8" w:space="0" w:color="999999"/>
            </w:tcBorders>
          </w:tcPr>
          <w:p w:rsidR="00813D00" w:rsidRPr="002D79F5" w:rsidRDefault="000F10C9" w:rsidP="000F10C9">
            <w:pPr>
              <w:pStyle w:val="TableNormal1"/>
              <w:jc w:val="center"/>
              <w:rPr>
                <w:rFonts w:asciiTheme="minorHAnsi" w:hAnsiTheme="minorHAnsi"/>
                <w:sz w:val="20"/>
                <w:szCs w:val="20"/>
              </w:rPr>
            </w:pPr>
            <w:r w:rsidRPr="002D79F5">
              <w:rPr>
                <w:rFonts w:asciiTheme="minorHAnsi" w:hAnsiTheme="minorHAnsi"/>
                <w:sz w:val="20"/>
                <w:szCs w:val="20"/>
              </w:rPr>
              <w:t>DB Administrator</w:t>
            </w:r>
          </w:p>
        </w:tc>
        <w:tc>
          <w:tcPr>
            <w:tcW w:w="1574" w:type="dxa"/>
            <w:tcBorders>
              <w:top w:val="single" w:sz="8" w:space="0" w:color="999999"/>
              <w:bottom w:val="single" w:sz="8" w:space="0" w:color="999999"/>
            </w:tcBorders>
          </w:tcPr>
          <w:p w:rsidR="00813D00" w:rsidRPr="002D79F5" w:rsidRDefault="000F10C9" w:rsidP="00172867">
            <w:pPr>
              <w:pStyle w:val="TableNormal1"/>
              <w:rPr>
                <w:rFonts w:asciiTheme="minorHAnsi" w:hAnsiTheme="minorHAnsi"/>
                <w:sz w:val="20"/>
                <w:szCs w:val="20"/>
              </w:rPr>
            </w:pPr>
            <w:r w:rsidRPr="002D79F5">
              <w:rPr>
                <w:rFonts w:asciiTheme="minorHAnsi" w:hAnsiTheme="minorHAnsi"/>
                <w:sz w:val="20"/>
                <w:szCs w:val="20"/>
              </w:rPr>
              <w:t>0</w:t>
            </w:r>
            <w:r w:rsidR="00567F79" w:rsidRPr="002D79F5">
              <w:rPr>
                <w:rFonts w:asciiTheme="minorHAnsi" w:hAnsiTheme="minorHAnsi"/>
                <w:sz w:val="20"/>
                <w:szCs w:val="20"/>
              </w:rPr>
              <w:t>6/</w:t>
            </w:r>
            <w:r w:rsidR="00172867" w:rsidRPr="002D79F5">
              <w:rPr>
                <w:rFonts w:asciiTheme="minorHAnsi" w:hAnsiTheme="minorHAnsi"/>
                <w:sz w:val="20"/>
                <w:szCs w:val="20"/>
              </w:rPr>
              <w:t>1</w:t>
            </w:r>
            <w:r w:rsidR="00172867">
              <w:rPr>
                <w:rFonts w:asciiTheme="minorHAnsi" w:hAnsiTheme="minorHAnsi"/>
                <w:sz w:val="20"/>
                <w:szCs w:val="20"/>
              </w:rPr>
              <w:t>6</w:t>
            </w:r>
          </w:p>
        </w:tc>
      </w:tr>
      <w:tr w:rsidR="00130CEE" w:rsidRPr="002D79F5" w:rsidTr="00DD2379">
        <w:tc>
          <w:tcPr>
            <w:tcW w:w="1501"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r>
              <w:rPr>
                <w:rFonts w:asciiTheme="minorHAnsi" w:hAnsiTheme="minorHAnsi"/>
                <w:sz w:val="20"/>
                <w:szCs w:val="20"/>
              </w:rPr>
              <w:t>Athammai Thiagarajan</w:t>
            </w:r>
          </w:p>
        </w:tc>
        <w:tc>
          <w:tcPr>
            <w:tcW w:w="1800" w:type="dxa"/>
            <w:tcBorders>
              <w:top w:val="single" w:sz="8" w:space="0" w:color="999999"/>
              <w:bottom w:val="single" w:sz="8" w:space="0" w:color="999999"/>
            </w:tcBorders>
          </w:tcPr>
          <w:p w:rsidR="00130CEE" w:rsidRPr="002D79F5" w:rsidRDefault="00130CEE" w:rsidP="000F10C9">
            <w:pPr>
              <w:pStyle w:val="TableNormal1"/>
              <w:jc w:val="center"/>
              <w:rPr>
                <w:rFonts w:asciiTheme="minorHAnsi" w:hAnsiTheme="minorHAnsi"/>
                <w:sz w:val="20"/>
                <w:szCs w:val="20"/>
              </w:rPr>
            </w:pPr>
            <w:r>
              <w:rPr>
                <w:rFonts w:asciiTheme="minorHAnsi" w:hAnsiTheme="minorHAnsi"/>
                <w:sz w:val="20"/>
                <w:szCs w:val="20"/>
              </w:rPr>
              <w:t>0.2</w:t>
            </w:r>
          </w:p>
        </w:tc>
        <w:tc>
          <w:tcPr>
            <w:tcW w:w="4140" w:type="dxa"/>
            <w:tcBorders>
              <w:top w:val="single" w:sz="8" w:space="0" w:color="999999"/>
              <w:bottom w:val="single" w:sz="8" w:space="0" w:color="999999"/>
            </w:tcBorders>
          </w:tcPr>
          <w:p w:rsidR="00130CEE" w:rsidRPr="002D79F5" w:rsidRDefault="00130CEE" w:rsidP="000F10C9">
            <w:pPr>
              <w:pStyle w:val="TableNormal1"/>
              <w:jc w:val="center"/>
              <w:rPr>
                <w:rFonts w:asciiTheme="minorHAnsi" w:hAnsiTheme="minorHAnsi"/>
                <w:sz w:val="20"/>
                <w:szCs w:val="20"/>
              </w:rPr>
            </w:pPr>
            <w:r>
              <w:rPr>
                <w:rFonts w:asciiTheme="minorHAnsi" w:hAnsiTheme="minorHAnsi"/>
                <w:sz w:val="20"/>
                <w:szCs w:val="20"/>
              </w:rPr>
              <w:t>Principle DBA</w:t>
            </w:r>
          </w:p>
        </w:tc>
        <w:tc>
          <w:tcPr>
            <w:tcW w:w="1574" w:type="dxa"/>
            <w:tcBorders>
              <w:top w:val="single" w:sz="8" w:space="0" w:color="999999"/>
              <w:bottom w:val="single" w:sz="8" w:space="0" w:color="999999"/>
            </w:tcBorders>
          </w:tcPr>
          <w:p w:rsidR="00130CEE" w:rsidRPr="002D79F5" w:rsidRDefault="00130CEE" w:rsidP="00DD2379">
            <w:pPr>
              <w:pStyle w:val="TableNormal1"/>
              <w:rPr>
                <w:rFonts w:asciiTheme="minorHAnsi" w:hAnsiTheme="minorHAnsi"/>
                <w:sz w:val="20"/>
                <w:szCs w:val="20"/>
              </w:rPr>
            </w:pPr>
            <w:r>
              <w:rPr>
                <w:rFonts w:asciiTheme="minorHAnsi" w:hAnsiTheme="minorHAnsi"/>
                <w:sz w:val="20"/>
                <w:szCs w:val="20"/>
              </w:rPr>
              <w:t>06/21</w:t>
            </w:r>
          </w:p>
        </w:tc>
      </w:tr>
      <w:tr w:rsidR="00130CEE" w:rsidRPr="002D79F5" w:rsidTr="00DD2379">
        <w:tc>
          <w:tcPr>
            <w:tcW w:w="1501" w:type="dxa"/>
            <w:tcBorders>
              <w:top w:val="single" w:sz="8" w:space="0" w:color="999999"/>
              <w:bottom w:val="single" w:sz="8" w:space="0" w:color="999999"/>
            </w:tcBorders>
          </w:tcPr>
          <w:p w:rsidR="00130CEE" w:rsidRDefault="00130CEE" w:rsidP="00DD2379">
            <w:pPr>
              <w:pStyle w:val="TableNormal1"/>
              <w:rPr>
                <w:rFonts w:asciiTheme="minorHAnsi" w:hAnsiTheme="minorHAnsi"/>
                <w:sz w:val="20"/>
                <w:szCs w:val="20"/>
              </w:rPr>
            </w:pPr>
            <w:r>
              <w:rPr>
                <w:rFonts w:asciiTheme="minorHAnsi" w:hAnsiTheme="minorHAnsi"/>
                <w:sz w:val="20"/>
                <w:szCs w:val="20"/>
              </w:rPr>
              <w:t>Kishore Vuppala</w:t>
            </w:r>
          </w:p>
        </w:tc>
        <w:tc>
          <w:tcPr>
            <w:tcW w:w="1800" w:type="dxa"/>
            <w:tcBorders>
              <w:top w:val="single" w:sz="8" w:space="0" w:color="999999"/>
              <w:bottom w:val="single" w:sz="8" w:space="0" w:color="999999"/>
            </w:tcBorders>
          </w:tcPr>
          <w:p w:rsidR="00130CEE" w:rsidRDefault="00130CEE" w:rsidP="000F10C9">
            <w:pPr>
              <w:pStyle w:val="TableNormal1"/>
              <w:jc w:val="center"/>
              <w:rPr>
                <w:rFonts w:asciiTheme="minorHAnsi" w:hAnsiTheme="minorHAnsi"/>
                <w:sz w:val="20"/>
                <w:szCs w:val="20"/>
              </w:rPr>
            </w:pPr>
            <w:r>
              <w:rPr>
                <w:rFonts w:asciiTheme="minorHAnsi" w:hAnsiTheme="minorHAnsi"/>
                <w:sz w:val="20"/>
                <w:szCs w:val="20"/>
              </w:rPr>
              <w:t>0.3</w:t>
            </w:r>
          </w:p>
        </w:tc>
        <w:tc>
          <w:tcPr>
            <w:tcW w:w="4140" w:type="dxa"/>
            <w:tcBorders>
              <w:top w:val="single" w:sz="8" w:space="0" w:color="999999"/>
              <w:bottom w:val="single" w:sz="8" w:space="0" w:color="999999"/>
            </w:tcBorders>
          </w:tcPr>
          <w:p w:rsidR="00130CEE" w:rsidRDefault="00130CEE" w:rsidP="000F10C9">
            <w:pPr>
              <w:pStyle w:val="TableNormal1"/>
              <w:jc w:val="center"/>
              <w:rPr>
                <w:rFonts w:asciiTheme="minorHAnsi" w:hAnsiTheme="minorHAnsi"/>
                <w:sz w:val="20"/>
                <w:szCs w:val="20"/>
              </w:rPr>
            </w:pPr>
            <w:r>
              <w:rPr>
                <w:rFonts w:asciiTheme="minorHAnsi" w:hAnsiTheme="minorHAnsi"/>
                <w:sz w:val="20"/>
                <w:szCs w:val="20"/>
              </w:rPr>
              <w:t>Technical Lead</w:t>
            </w:r>
          </w:p>
        </w:tc>
        <w:tc>
          <w:tcPr>
            <w:tcW w:w="1574" w:type="dxa"/>
            <w:tcBorders>
              <w:top w:val="single" w:sz="8" w:space="0" w:color="999999"/>
              <w:bottom w:val="single" w:sz="8" w:space="0" w:color="999999"/>
            </w:tcBorders>
          </w:tcPr>
          <w:p w:rsidR="00130CEE" w:rsidRDefault="00130CEE" w:rsidP="00DD2379">
            <w:pPr>
              <w:pStyle w:val="TableNormal1"/>
              <w:rPr>
                <w:rFonts w:asciiTheme="minorHAnsi" w:hAnsiTheme="minorHAnsi"/>
                <w:sz w:val="20"/>
                <w:szCs w:val="20"/>
              </w:rPr>
            </w:pPr>
            <w:r>
              <w:rPr>
                <w:rFonts w:asciiTheme="minorHAnsi" w:hAnsiTheme="minorHAnsi"/>
                <w:sz w:val="20"/>
                <w:szCs w:val="20"/>
              </w:rPr>
              <w:t>06/22</w:t>
            </w:r>
          </w:p>
        </w:tc>
      </w:tr>
    </w:tbl>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6D6F7F" w:rsidP="006D6F7F">
      <w:pPr>
        <w:tabs>
          <w:tab w:val="left" w:pos="3024"/>
        </w:tabs>
        <w:rPr>
          <w:rFonts w:asciiTheme="minorHAnsi" w:hAnsiTheme="minorHAnsi"/>
          <w:sz w:val="20"/>
          <w:szCs w:val="20"/>
        </w:rPr>
      </w:pPr>
      <w:r w:rsidRPr="002D79F5">
        <w:rPr>
          <w:rFonts w:asciiTheme="minorHAnsi" w:hAnsiTheme="minorHAnsi"/>
          <w:sz w:val="20"/>
          <w:szCs w:val="20"/>
        </w:rPr>
        <w:tab/>
      </w: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Pr="002D79F5" w:rsidRDefault="009304C8" w:rsidP="00813D00">
      <w:pPr>
        <w:rPr>
          <w:rFonts w:asciiTheme="minorHAnsi" w:hAnsiTheme="minorHAnsi"/>
          <w:sz w:val="20"/>
          <w:szCs w:val="20"/>
        </w:rPr>
      </w:pPr>
    </w:p>
    <w:p w:rsidR="009304C8" w:rsidRDefault="009304C8" w:rsidP="00813D00">
      <w:pPr>
        <w:rPr>
          <w:rFonts w:asciiTheme="minorHAnsi" w:hAnsiTheme="minorHAnsi"/>
          <w:sz w:val="20"/>
          <w:szCs w:val="20"/>
        </w:rPr>
      </w:pPr>
    </w:p>
    <w:p w:rsidR="00A5060F" w:rsidRDefault="00A5060F" w:rsidP="00813D00">
      <w:pPr>
        <w:rPr>
          <w:rFonts w:asciiTheme="minorHAnsi" w:hAnsiTheme="minorHAnsi"/>
          <w:sz w:val="20"/>
          <w:szCs w:val="20"/>
        </w:rPr>
      </w:pPr>
    </w:p>
    <w:p w:rsidR="00A5060F" w:rsidRDefault="00A5060F" w:rsidP="00813D00">
      <w:pPr>
        <w:rPr>
          <w:rFonts w:asciiTheme="minorHAnsi" w:hAnsiTheme="minorHAnsi"/>
          <w:sz w:val="20"/>
          <w:szCs w:val="20"/>
        </w:rPr>
      </w:pPr>
    </w:p>
    <w:p w:rsidR="00813D00" w:rsidRPr="002D79F5" w:rsidRDefault="00813D00" w:rsidP="00D67F6F">
      <w:pPr>
        <w:pStyle w:val="TOCHeading"/>
        <w:rPr>
          <w:rFonts w:asciiTheme="minorHAnsi" w:hAnsiTheme="minorHAnsi"/>
          <w:sz w:val="20"/>
          <w:szCs w:val="20"/>
        </w:rPr>
      </w:pPr>
      <w:r w:rsidRPr="002D79F5">
        <w:rPr>
          <w:rFonts w:asciiTheme="minorHAnsi" w:hAnsiTheme="minorHAnsi"/>
          <w:sz w:val="20"/>
          <w:szCs w:val="20"/>
        </w:rPr>
        <w:t>Contents</w:t>
      </w:r>
    </w:p>
    <w:p w:rsidR="00512A1A" w:rsidRPr="002D79F5" w:rsidRDefault="00512A1A" w:rsidP="00512A1A">
      <w:pPr>
        <w:rPr>
          <w:rFonts w:asciiTheme="minorHAnsi" w:hAnsiTheme="minorHAnsi"/>
          <w:sz w:val="20"/>
          <w:szCs w:val="20"/>
        </w:rPr>
      </w:pPr>
    </w:p>
    <w:p w:rsidR="0036183F" w:rsidRDefault="00D75978">
      <w:pPr>
        <w:pStyle w:val="TOC2"/>
        <w:rPr>
          <w:rFonts w:asciiTheme="minorHAnsi" w:eastAsiaTheme="minorEastAsia" w:hAnsiTheme="minorHAnsi" w:cstheme="minorBidi"/>
          <w:noProof/>
        </w:rPr>
      </w:pPr>
      <w:r w:rsidRPr="002D79F5">
        <w:rPr>
          <w:rFonts w:asciiTheme="minorHAnsi" w:hAnsiTheme="minorHAnsi"/>
          <w:b/>
          <w:sz w:val="20"/>
          <w:szCs w:val="20"/>
        </w:rPr>
        <w:fldChar w:fldCharType="begin"/>
      </w:r>
      <w:r w:rsidR="00813D00" w:rsidRPr="002D79F5">
        <w:rPr>
          <w:rFonts w:asciiTheme="minorHAnsi" w:hAnsiTheme="minorHAnsi"/>
          <w:b/>
          <w:sz w:val="20"/>
          <w:szCs w:val="20"/>
        </w:rPr>
        <w:instrText xml:space="preserve"> TOC \o "1-3" \h \z \u </w:instrText>
      </w:r>
      <w:r w:rsidRPr="002D79F5">
        <w:rPr>
          <w:rFonts w:asciiTheme="minorHAnsi" w:hAnsiTheme="minorHAnsi"/>
          <w:b/>
          <w:sz w:val="20"/>
          <w:szCs w:val="20"/>
        </w:rPr>
        <w:fldChar w:fldCharType="separate"/>
      </w:r>
      <w:hyperlink w:anchor="_Toc296547542" w:history="1">
        <w:r w:rsidR="0036183F" w:rsidRPr="00361995">
          <w:rPr>
            <w:rStyle w:val="Hyperlink"/>
            <w:noProof/>
          </w:rPr>
          <w:t>Background</w:t>
        </w:r>
        <w:r w:rsidR="0036183F">
          <w:rPr>
            <w:noProof/>
            <w:webHidden/>
          </w:rPr>
          <w:tab/>
        </w:r>
        <w:r>
          <w:rPr>
            <w:noProof/>
            <w:webHidden/>
          </w:rPr>
          <w:fldChar w:fldCharType="begin"/>
        </w:r>
        <w:r w:rsidR="0036183F">
          <w:rPr>
            <w:noProof/>
            <w:webHidden/>
          </w:rPr>
          <w:instrText xml:space="preserve"> PAGEREF _Toc296547542 \h </w:instrText>
        </w:r>
        <w:r>
          <w:rPr>
            <w:noProof/>
            <w:webHidden/>
          </w:rPr>
        </w:r>
        <w:r>
          <w:rPr>
            <w:noProof/>
            <w:webHidden/>
          </w:rPr>
          <w:fldChar w:fldCharType="separate"/>
        </w:r>
        <w:r w:rsidR="004B45C4">
          <w:rPr>
            <w:noProof/>
            <w:webHidden/>
          </w:rPr>
          <w:t>4</w:t>
        </w:r>
        <w:r>
          <w:rPr>
            <w:noProof/>
            <w:webHidden/>
          </w:rPr>
          <w:fldChar w:fldCharType="end"/>
        </w:r>
      </w:hyperlink>
    </w:p>
    <w:p w:rsidR="0036183F" w:rsidRDefault="00D75978">
      <w:pPr>
        <w:pStyle w:val="TOC2"/>
        <w:rPr>
          <w:rFonts w:asciiTheme="minorHAnsi" w:eastAsiaTheme="minorEastAsia" w:hAnsiTheme="minorHAnsi" w:cstheme="minorBidi"/>
          <w:noProof/>
        </w:rPr>
      </w:pPr>
      <w:hyperlink w:anchor="_Toc296547543" w:history="1">
        <w:r w:rsidR="0036183F" w:rsidRPr="00361995">
          <w:rPr>
            <w:rStyle w:val="Hyperlink"/>
            <w:noProof/>
          </w:rPr>
          <w:t>Scope</w:t>
        </w:r>
        <w:r w:rsidR="0036183F">
          <w:rPr>
            <w:noProof/>
            <w:webHidden/>
          </w:rPr>
          <w:tab/>
        </w:r>
        <w:r>
          <w:rPr>
            <w:noProof/>
            <w:webHidden/>
          </w:rPr>
          <w:fldChar w:fldCharType="begin"/>
        </w:r>
        <w:r w:rsidR="0036183F">
          <w:rPr>
            <w:noProof/>
            <w:webHidden/>
          </w:rPr>
          <w:instrText xml:space="preserve"> PAGEREF _Toc296547543 \h </w:instrText>
        </w:r>
        <w:r>
          <w:rPr>
            <w:noProof/>
            <w:webHidden/>
          </w:rPr>
        </w:r>
        <w:r>
          <w:rPr>
            <w:noProof/>
            <w:webHidden/>
          </w:rPr>
          <w:fldChar w:fldCharType="separate"/>
        </w:r>
        <w:r w:rsidR="004B45C4">
          <w:rPr>
            <w:noProof/>
            <w:webHidden/>
          </w:rPr>
          <w:t>4</w:t>
        </w:r>
        <w:r>
          <w:rPr>
            <w:noProof/>
            <w:webHidden/>
          </w:rPr>
          <w:fldChar w:fldCharType="end"/>
        </w:r>
      </w:hyperlink>
    </w:p>
    <w:p w:rsidR="0036183F" w:rsidRDefault="00D75978">
      <w:pPr>
        <w:pStyle w:val="TOC2"/>
        <w:rPr>
          <w:rFonts w:asciiTheme="minorHAnsi" w:eastAsiaTheme="minorEastAsia" w:hAnsiTheme="minorHAnsi" w:cstheme="minorBidi"/>
          <w:noProof/>
        </w:rPr>
      </w:pPr>
      <w:hyperlink w:anchor="_Toc296547544" w:history="1">
        <w:r w:rsidR="0036183F" w:rsidRPr="00361995">
          <w:rPr>
            <w:rStyle w:val="Hyperlink"/>
            <w:noProof/>
          </w:rPr>
          <w:t>Data Feeds</w:t>
        </w:r>
        <w:r w:rsidR="0036183F">
          <w:rPr>
            <w:noProof/>
            <w:webHidden/>
          </w:rPr>
          <w:tab/>
        </w:r>
        <w:r>
          <w:rPr>
            <w:noProof/>
            <w:webHidden/>
          </w:rPr>
          <w:fldChar w:fldCharType="begin"/>
        </w:r>
        <w:r w:rsidR="0036183F">
          <w:rPr>
            <w:noProof/>
            <w:webHidden/>
          </w:rPr>
          <w:instrText xml:space="preserve"> PAGEREF _Toc296547544 \h </w:instrText>
        </w:r>
        <w:r>
          <w:rPr>
            <w:noProof/>
            <w:webHidden/>
          </w:rPr>
        </w:r>
        <w:r>
          <w:rPr>
            <w:noProof/>
            <w:webHidden/>
          </w:rPr>
          <w:fldChar w:fldCharType="separate"/>
        </w:r>
        <w:r w:rsidR="004B45C4">
          <w:rPr>
            <w:noProof/>
            <w:webHidden/>
          </w:rPr>
          <w:t>4</w:t>
        </w:r>
        <w:r>
          <w:rPr>
            <w:noProof/>
            <w:webHidden/>
          </w:rPr>
          <w:fldChar w:fldCharType="end"/>
        </w:r>
      </w:hyperlink>
    </w:p>
    <w:p w:rsidR="0036183F" w:rsidRDefault="00D75978">
      <w:pPr>
        <w:pStyle w:val="TOC2"/>
        <w:rPr>
          <w:rFonts w:asciiTheme="minorHAnsi" w:eastAsiaTheme="minorEastAsia" w:hAnsiTheme="minorHAnsi" w:cstheme="minorBidi"/>
          <w:noProof/>
        </w:rPr>
      </w:pPr>
      <w:hyperlink w:anchor="_Toc296547545" w:history="1">
        <w:r w:rsidR="0036183F" w:rsidRPr="00361995">
          <w:rPr>
            <w:rStyle w:val="Hyperlink"/>
            <w:noProof/>
          </w:rPr>
          <w:t>ETL</w:t>
        </w:r>
        <w:r w:rsidR="0036183F">
          <w:rPr>
            <w:noProof/>
            <w:webHidden/>
          </w:rPr>
          <w:tab/>
        </w:r>
        <w:r>
          <w:rPr>
            <w:noProof/>
            <w:webHidden/>
          </w:rPr>
          <w:fldChar w:fldCharType="begin"/>
        </w:r>
        <w:r w:rsidR="0036183F">
          <w:rPr>
            <w:noProof/>
            <w:webHidden/>
          </w:rPr>
          <w:instrText xml:space="preserve"> PAGEREF _Toc296547545 \h </w:instrText>
        </w:r>
        <w:r>
          <w:rPr>
            <w:noProof/>
            <w:webHidden/>
          </w:rPr>
        </w:r>
        <w:r>
          <w:rPr>
            <w:noProof/>
            <w:webHidden/>
          </w:rPr>
          <w:fldChar w:fldCharType="separate"/>
        </w:r>
        <w:r w:rsidR="004B45C4">
          <w:rPr>
            <w:noProof/>
            <w:webHidden/>
          </w:rPr>
          <w:t>5</w:t>
        </w:r>
        <w:r>
          <w:rPr>
            <w:noProof/>
            <w:webHidden/>
          </w:rPr>
          <w:fldChar w:fldCharType="end"/>
        </w:r>
      </w:hyperlink>
    </w:p>
    <w:p w:rsidR="0036183F" w:rsidRDefault="00D75978">
      <w:pPr>
        <w:pStyle w:val="TOC2"/>
        <w:rPr>
          <w:rFonts w:asciiTheme="minorHAnsi" w:eastAsiaTheme="minorEastAsia" w:hAnsiTheme="minorHAnsi" w:cstheme="minorBidi"/>
          <w:noProof/>
        </w:rPr>
      </w:pPr>
      <w:hyperlink w:anchor="_Toc296547546" w:history="1">
        <w:r w:rsidR="0036183F" w:rsidRPr="00361995">
          <w:rPr>
            <w:rStyle w:val="Hyperlink"/>
            <w:noProof/>
          </w:rPr>
          <w:t>Overview</w:t>
        </w:r>
        <w:r w:rsidR="0036183F">
          <w:rPr>
            <w:noProof/>
            <w:webHidden/>
          </w:rPr>
          <w:tab/>
        </w:r>
        <w:r>
          <w:rPr>
            <w:noProof/>
            <w:webHidden/>
          </w:rPr>
          <w:fldChar w:fldCharType="begin"/>
        </w:r>
        <w:r w:rsidR="0036183F">
          <w:rPr>
            <w:noProof/>
            <w:webHidden/>
          </w:rPr>
          <w:instrText xml:space="preserve"> PAGEREF _Toc296547546 \h </w:instrText>
        </w:r>
        <w:r>
          <w:rPr>
            <w:noProof/>
            <w:webHidden/>
          </w:rPr>
        </w:r>
        <w:r>
          <w:rPr>
            <w:noProof/>
            <w:webHidden/>
          </w:rPr>
          <w:fldChar w:fldCharType="separate"/>
        </w:r>
        <w:r w:rsidR="004B45C4">
          <w:rPr>
            <w:noProof/>
            <w:webHidden/>
          </w:rPr>
          <w:t>5</w:t>
        </w:r>
        <w:r>
          <w:rPr>
            <w:noProof/>
            <w:webHidden/>
          </w:rPr>
          <w:fldChar w:fldCharType="end"/>
        </w:r>
      </w:hyperlink>
    </w:p>
    <w:p w:rsidR="0036183F" w:rsidRDefault="00D75978">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"_Toc296547547"</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GetIncomingFiles:</w:t>
      </w:r>
      <w:r w:rsidR="0036183F">
        <w:rPr>
          <w:noProof/>
          <w:webHidden/>
        </w:rPr>
        <w:tab/>
      </w:r>
      <w:r>
        <w:rPr>
          <w:noProof/>
          <w:webHidden/>
        </w:rPr>
        <w:fldChar w:fldCharType="begin"/>
      </w:r>
      <w:r w:rsidR="0036183F">
        <w:rPr>
          <w:noProof/>
          <w:webHidden/>
        </w:rPr>
        <w:instrText xml:space="preserve"> PAGEREF _Toc296547547 \h </w:instrText>
      </w:r>
      <w:r>
        <w:rPr>
          <w:noProof/>
          <w:webHidden/>
        </w:rPr>
      </w:r>
      <w:r>
        <w:rPr>
          <w:noProof/>
          <w:webHidden/>
        </w:rPr>
        <w:fldChar w:fldCharType="separate"/>
      </w:r>
      <w:ins w:id="0" w:author="esokolo" w:date="2011-08-12T14:12:00Z">
        <w:r w:rsidR="004B45C4">
          <w:rPr>
            <w:noProof/>
            <w:webHidden/>
          </w:rPr>
          <w:t>7</w:t>
        </w:r>
      </w:ins>
      <w:del w:id="1" w:author="esokolo" w:date="2011-08-12T14:12:00Z">
        <w:r w:rsidR="00523E14" w:rsidDel="004B45C4">
          <w:rPr>
            <w:noProof/>
            <w:webHidden/>
          </w:rPr>
          <w:delText>10</w:delText>
        </w:r>
      </w:del>
      <w:r>
        <w:rPr>
          <w:noProof/>
          <w:webHidden/>
        </w:rPr>
        <w:fldChar w:fldCharType="end"/>
      </w:r>
      <w:r w:rsidRPr="00361995">
        <w:rPr>
          <w:rStyle w:val="Hyperlink"/>
          <w:noProof/>
        </w:rPr>
        <w:fldChar w:fldCharType="end"/>
      </w:r>
    </w:p>
    <w:p w:rsidR="0036183F" w:rsidRDefault="00D75978">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"_Toc296547548"</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COA Data Feed</w:t>
      </w:r>
      <w:r w:rsidR="0036183F">
        <w:rPr>
          <w:noProof/>
          <w:webHidden/>
        </w:rPr>
        <w:tab/>
      </w:r>
      <w:r>
        <w:rPr>
          <w:noProof/>
          <w:webHidden/>
        </w:rPr>
        <w:fldChar w:fldCharType="begin"/>
      </w:r>
      <w:r w:rsidR="0036183F">
        <w:rPr>
          <w:noProof/>
          <w:webHidden/>
        </w:rPr>
        <w:instrText xml:space="preserve"> PAGEREF _Toc296547548 \h </w:instrText>
      </w:r>
      <w:r>
        <w:rPr>
          <w:noProof/>
          <w:webHidden/>
        </w:rPr>
      </w:r>
      <w:r>
        <w:rPr>
          <w:noProof/>
          <w:webHidden/>
        </w:rPr>
        <w:fldChar w:fldCharType="separate"/>
      </w:r>
      <w:ins w:id="2" w:author="esokolo" w:date="2011-08-12T14:12:00Z">
        <w:r w:rsidR="004B45C4">
          <w:rPr>
            <w:noProof/>
            <w:webHidden/>
          </w:rPr>
          <w:t>8</w:t>
        </w:r>
      </w:ins>
      <w:del w:id="3" w:author="esokolo" w:date="2011-08-12T14:12:00Z">
        <w:r w:rsidR="00523E14" w:rsidDel="004B45C4">
          <w:rPr>
            <w:noProof/>
            <w:webHidden/>
          </w:rPr>
          <w:delText>15</w:delText>
        </w:r>
      </w:del>
      <w:r>
        <w:rPr>
          <w:noProof/>
          <w:webHidden/>
        </w:rPr>
        <w:fldChar w:fldCharType="end"/>
      </w:r>
      <w:r w:rsidRPr="00361995">
        <w:rPr>
          <w:rStyle w:val="Hyperlink"/>
          <w:noProof/>
        </w:rPr>
        <w:fldChar w:fldCharType="end"/>
      </w:r>
    </w:p>
    <w:p w:rsidR="0036183F" w:rsidRDefault="00D75978">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"_Toc296547549"</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FMSV Data Feed</w:t>
      </w:r>
      <w:r w:rsidR="0036183F">
        <w:rPr>
          <w:noProof/>
          <w:webHidden/>
        </w:rPr>
        <w:tab/>
      </w:r>
      <w:r>
        <w:rPr>
          <w:noProof/>
          <w:webHidden/>
        </w:rPr>
        <w:fldChar w:fldCharType="begin"/>
      </w:r>
      <w:r w:rsidR="0036183F">
        <w:rPr>
          <w:noProof/>
          <w:webHidden/>
        </w:rPr>
        <w:instrText xml:space="preserve"> PAGEREF _Toc296547549 \h </w:instrText>
      </w:r>
      <w:r>
        <w:rPr>
          <w:noProof/>
          <w:webHidden/>
        </w:rPr>
      </w:r>
      <w:r>
        <w:rPr>
          <w:noProof/>
          <w:webHidden/>
        </w:rPr>
        <w:fldChar w:fldCharType="separate"/>
      </w:r>
      <w:ins w:id="4" w:author="esokolo" w:date="2011-08-12T14:12:00Z">
        <w:r w:rsidR="004B45C4">
          <w:rPr>
            <w:noProof/>
            <w:webHidden/>
          </w:rPr>
          <w:t>10</w:t>
        </w:r>
      </w:ins>
      <w:del w:id="5" w:author="esokolo" w:date="2011-08-12T14:12:00Z">
        <w:r w:rsidR="00523E14" w:rsidDel="004B45C4">
          <w:rPr>
            <w:noProof/>
            <w:webHidden/>
          </w:rPr>
          <w:delText>19</w:delText>
        </w:r>
      </w:del>
      <w:r>
        <w:rPr>
          <w:noProof/>
          <w:webHidden/>
        </w:rPr>
        <w:fldChar w:fldCharType="end"/>
      </w:r>
      <w:r w:rsidRPr="00361995">
        <w:rPr>
          <w:rStyle w:val="Hyperlink"/>
          <w:noProof/>
        </w:rPr>
        <w:fldChar w:fldCharType="end"/>
      </w:r>
    </w:p>
    <w:p w:rsidR="0036183F" w:rsidRDefault="00D75978">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"_Toc296547550"</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CON Data Feed</w:t>
      </w:r>
      <w:r w:rsidR="0036183F">
        <w:rPr>
          <w:noProof/>
          <w:webHidden/>
        </w:rPr>
        <w:tab/>
      </w:r>
      <w:r>
        <w:rPr>
          <w:noProof/>
          <w:webHidden/>
        </w:rPr>
        <w:fldChar w:fldCharType="begin"/>
      </w:r>
      <w:r w:rsidR="0036183F">
        <w:rPr>
          <w:noProof/>
          <w:webHidden/>
        </w:rPr>
        <w:instrText xml:space="preserve"> PAGEREF _Toc296547550 \h </w:instrText>
      </w:r>
      <w:r>
        <w:rPr>
          <w:noProof/>
          <w:webHidden/>
        </w:rPr>
      </w:r>
      <w:r>
        <w:rPr>
          <w:noProof/>
          <w:webHidden/>
        </w:rPr>
        <w:fldChar w:fldCharType="separate"/>
      </w:r>
      <w:ins w:id="6" w:author="esokolo" w:date="2011-08-12T14:12:00Z">
        <w:r w:rsidR="004B45C4">
          <w:rPr>
            <w:noProof/>
            <w:webHidden/>
          </w:rPr>
          <w:t>14</w:t>
        </w:r>
      </w:ins>
      <w:del w:id="7" w:author="esokolo" w:date="2011-08-12T14:12:00Z">
        <w:r w:rsidR="00523E14" w:rsidDel="004B45C4">
          <w:rPr>
            <w:noProof/>
            <w:webHidden/>
          </w:rPr>
          <w:delText>26</w:delText>
        </w:r>
      </w:del>
      <w:r>
        <w:rPr>
          <w:noProof/>
          <w:webHidden/>
        </w:rPr>
        <w:fldChar w:fldCharType="end"/>
      </w:r>
      <w:r w:rsidRPr="00361995">
        <w:rPr>
          <w:rStyle w:val="Hyperlink"/>
          <w:noProof/>
        </w:rPr>
        <w:fldChar w:fldCharType="end"/>
      </w:r>
    </w:p>
    <w:p w:rsidR="0036183F" w:rsidRDefault="00D75978">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"_Toc296547551"</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MAG Data Feed</w:t>
      </w:r>
      <w:r w:rsidR="0036183F">
        <w:rPr>
          <w:noProof/>
          <w:webHidden/>
        </w:rPr>
        <w:tab/>
      </w:r>
      <w:r>
        <w:rPr>
          <w:noProof/>
          <w:webHidden/>
        </w:rPr>
        <w:fldChar w:fldCharType="begin"/>
      </w:r>
      <w:r w:rsidR="0036183F">
        <w:rPr>
          <w:noProof/>
          <w:webHidden/>
        </w:rPr>
        <w:instrText xml:space="preserve"> PAGEREF _Toc296547551 \h </w:instrText>
      </w:r>
      <w:r>
        <w:rPr>
          <w:noProof/>
          <w:webHidden/>
        </w:rPr>
      </w:r>
      <w:r>
        <w:rPr>
          <w:noProof/>
          <w:webHidden/>
        </w:rPr>
        <w:fldChar w:fldCharType="separate"/>
      </w:r>
      <w:ins w:id="8" w:author="esokolo" w:date="2011-08-12T14:12:00Z">
        <w:r w:rsidR="004B45C4">
          <w:rPr>
            <w:noProof/>
            <w:webHidden/>
          </w:rPr>
          <w:t>17</w:t>
        </w:r>
      </w:ins>
      <w:del w:id="9" w:author="esokolo" w:date="2011-08-12T14:12:00Z">
        <w:r w:rsidR="00523E14" w:rsidDel="004B45C4">
          <w:rPr>
            <w:noProof/>
            <w:webHidden/>
          </w:rPr>
          <w:delText>31</w:delText>
        </w:r>
      </w:del>
      <w:r>
        <w:rPr>
          <w:noProof/>
          <w:webHidden/>
        </w:rPr>
        <w:fldChar w:fldCharType="end"/>
      </w:r>
      <w:r w:rsidRPr="00361995">
        <w:rPr>
          <w:rStyle w:val="Hyperlink"/>
          <w:noProof/>
        </w:rPr>
        <w:fldChar w:fldCharType="end"/>
      </w:r>
    </w:p>
    <w:p w:rsidR="0036183F" w:rsidRDefault="00D75978">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"_Toc296547552"</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PMS Data Feed</w:t>
      </w:r>
      <w:r w:rsidR="0036183F">
        <w:rPr>
          <w:noProof/>
          <w:webHidden/>
        </w:rPr>
        <w:tab/>
      </w:r>
      <w:r>
        <w:rPr>
          <w:noProof/>
          <w:webHidden/>
        </w:rPr>
        <w:fldChar w:fldCharType="begin"/>
      </w:r>
      <w:r w:rsidR="0036183F">
        <w:rPr>
          <w:noProof/>
          <w:webHidden/>
        </w:rPr>
        <w:instrText xml:space="preserve"> PAGEREF _Toc296547552 \h </w:instrText>
      </w:r>
      <w:r>
        <w:rPr>
          <w:noProof/>
          <w:webHidden/>
        </w:rPr>
      </w:r>
      <w:r>
        <w:rPr>
          <w:noProof/>
          <w:webHidden/>
        </w:rPr>
        <w:fldChar w:fldCharType="separate"/>
      </w:r>
      <w:ins w:id="10" w:author="esokolo" w:date="2011-08-12T14:12:00Z">
        <w:r w:rsidR="004B45C4">
          <w:rPr>
            <w:noProof/>
            <w:webHidden/>
          </w:rPr>
          <w:t>19</w:t>
        </w:r>
      </w:ins>
      <w:del w:id="11" w:author="esokolo" w:date="2011-08-12T14:12:00Z">
        <w:r w:rsidR="00523E14" w:rsidDel="004B45C4">
          <w:rPr>
            <w:noProof/>
            <w:webHidden/>
          </w:rPr>
          <w:delText>36</w:delText>
        </w:r>
      </w:del>
      <w:r>
        <w:rPr>
          <w:noProof/>
          <w:webHidden/>
        </w:rPr>
        <w:fldChar w:fldCharType="end"/>
      </w:r>
      <w:r w:rsidRPr="00361995">
        <w:rPr>
          <w:rStyle w:val="Hyperlink"/>
          <w:noProof/>
        </w:rPr>
        <w:fldChar w:fldCharType="end"/>
      </w:r>
    </w:p>
    <w:p w:rsidR="0036183F" w:rsidRDefault="00D75978">
      <w:pPr>
        <w:pStyle w:val="TOC3"/>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"_Toc296547553"</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FMS Data Load</w:t>
      </w:r>
      <w:r w:rsidR="0036183F">
        <w:rPr>
          <w:noProof/>
          <w:webHidden/>
        </w:rPr>
        <w:tab/>
      </w:r>
      <w:r>
        <w:rPr>
          <w:noProof/>
          <w:webHidden/>
        </w:rPr>
        <w:fldChar w:fldCharType="begin"/>
      </w:r>
      <w:r w:rsidR="0036183F">
        <w:rPr>
          <w:noProof/>
          <w:webHidden/>
        </w:rPr>
        <w:instrText xml:space="preserve"> PAGEREF _Toc296547553 \h </w:instrText>
      </w:r>
      <w:r>
        <w:rPr>
          <w:noProof/>
          <w:webHidden/>
        </w:rPr>
      </w:r>
      <w:r>
        <w:rPr>
          <w:noProof/>
          <w:webHidden/>
        </w:rPr>
        <w:fldChar w:fldCharType="separate"/>
      </w:r>
      <w:ins w:id="12" w:author="esokolo" w:date="2011-08-12T14:12:00Z">
        <w:r w:rsidR="004B45C4">
          <w:rPr>
            <w:noProof/>
            <w:webHidden/>
          </w:rPr>
          <w:t>21</w:t>
        </w:r>
      </w:ins>
      <w:del w:id="13" w:author="esokolo" w:date="2011-08-12T14:12:00Z">
        <w:r w:rsidR="00523E14" w:rsidDel="004B45C4">
          <w:rPr>
            <w:noProof/>
            <w:webHidden/>
          </w:rPr>
          <w:delText>39</w:delText>
        </w:r>
      </w:del>
      <w:r>
        <w:rPr>
          <w:noProof/>
          <w:webHidden/>
        </w:rPr>
        <w:fldChar w:fldCharType="end"/>
      </w:r>
      <w:r w:rsidRPr="00361995">
        <w:rPr>
          <w:rStyle w:val="Hyperlink"/>
          <w:noProof/>
        </w:rPr>
        <w:fldChar w:fldCharType="end"/>
      </w:r>
    </w:p>
    <w:p w:rsidR="0036183F" w:rsidRDefault="00D75978">
      <w:pPr>
        <w:pStyle w:val="TOC2"/>
        <w:rPr>
          <w:rFonts w:asciiTheme="minorHAnsi" w:eastAsiaTheme="minorEastAsia" w:hAnsiTheme="minorHAnsi" w:cstheme="minorBidi"/>
          <w:noProof/>
        </w:rPr>
      </w:pPr>
      <w:r w:rsidRPr="00361995">
        <w:rPr>
          <w:rStyle w:val="Hyperlink"/>
          <w:noProof/>
        </w:rPr>
        <w:fldChar w:fldCharType="begin"/>
      </w:r>
      <w:r w:rsidR="0036183F" w:rsidRPr="00361995">
        <w:rPr>
          <w:rStyle w:val="Hyperlink"/>
          <w:noProof/>
        </w:rPr>
        <w:instrText xml:space="preserve"> </w:instrText>
      </w:r>
      <w:r w:rsidR="0036183F">
        <w:rPr>
          <w:noProof/>
        </w:rPr>
        <w:instrText>HYPERLINK \l "_Toc296547554"</w:instrText>
      </w:r>
      <w:r w:rsidR="0036183F" w:rsidRPr="00361995">
        <w:rPr>
          <w:rStyle w:val="Hyperlink"/>
          <w:noProof/>
        </w:rPr>
        <w:instrText xml:space="preserve"> </w:instrText>
      </w:r>
      <w:r w:rsidRPr="00361995">
        <w:rPr>
          <w:rStyle w:val="Hyperlink"/>
          <w:noProof/>
        </w:rPr>
        <w:fldChar w:fldCharType="separate"/>
      </w:r>
      <w:r w:rsidR="0036183F" w:rsidRPr="00361995">
        <w:rPr>
          <w:rStyle w:val="Hyperlink"/>
          <w:noProof/>
        </w:rPr>
        <w:t>Questions</w:t>
      </w:r>
      <w:r w:rsidR="0036183F">
        <w:rPr>
          <w:noProof/>
          <w:webHidden/>
        </w:rPr>
        <w:tab/>
      </w:r>
      <w:r>
        <w:rPr>
          <w:noProof/>
          <w:webHidden/>
        </w:rPr>
        <w:fldChar w:fldCharType="begin"/>
      </w:r>
      <w:r w:rsidR="0036183F">
        <w:rPr>
          <w:noProof/>
          <w:webHidden/>
        </w:rPr>
        <w:instrText xml:space="preserve"> PAGEREF _Toc296547554 \h </w:instrText>
      </w:r>
      <w:r>
        <w:rPr>
          <w:noProof/>
          <w:webHidden/>
        </w:rPr>
      </w:r>
      <w:r>
        <w:rPr>
          <w:noProof/>
          <w:webHidden/>
        </w:rPr>
        <w:fldChar w:fldCharType="separate"/>
      </w:r>
      <w:ins w:id="14" w:author="esokolo" w:date="2011-08-12T14:12:00Z">
        <w:r w:rsidR="004B45C4">
          <w:rPr>
            <w:noProof/>
            <w:webHidden/>
          </w:rPr>
          <w:t>25</w:t>
        </w:r>
      </w:ins>
      <w:del w:id="15" w:author="esokolo" w:date="2011-08-12T14:12:00Z">
        <w:r w:rsidR="00523E14" w:rsidDel="004B45C4">
          <w:rPr>
            <w:noProof/>
            <w:webHidden/>
          </w:rPr>
          <w:delText>45</w:delText>
        </w:r>
      </w:del>
      <w:r>
        <w:rPr>
          <w:noProof/>
          <w:webHidden/>
        </w:rPr>
        <w:fldChar w:fldCharType="end"/>
      </w:r>
      <w:r w:rsidRPr="00361995">
        <w:rPr>
          <w:rStyle w:val="Hyperlink"/>
          <w:noProof/>
        </w:rPr>
        <w:fldChar w:fldCharType="end"/>
      </w:r>
    </w:p>
    <w:p w:rsidR="00813D00" w:rsidRPr="002D79F5" w:rsidRDefault="00D75978" w:rsidP="00813D00">
      <w:pPr>
        <w:rPr>
          <w:rFonts w:asciiTheme="minorHAnsi" w:hAnsiTheme="minorHAnsi"/>
          <w:sz w:val="20"/>
          <w:szCs w:val="20"/>
        </w:rPr>
      </w:pPr>
      <w:r w:rsidRPr="002D79F5">
        <w:rPr>
          <w:rFonts w:asciiTheme="minorHAnsi" w:hAnsiTheme="minorHAnsi"/>
          <w:b/>
          <w:sz w:val="20"/>
          <w:szCs w:val="20"/>
        </w:rPr>
        <w:fldChar w:fldCharType="end"/>
      </w:r>
    </w:p>
    <w:p w:rsidR="00813D00" w:rsidRPr="002D79F5" w:rsidRDefault="00512A1A" w:rsidP="00512A1A">
      <w:pPr>
        <w:spacing w:after="0" w:line="240" w:lineRule="auto"/>
        <w:rPr>
          <w:rFonts w:asciiTheme="minorHAnsi" w:hAnsiTheme="minorHAnsi"/>
          <w:sz w:val="20"/>
          <w:szCs w:val="20"/>
        </w:rPr>
      </w:pPr>
      <w:r w:rsidRPr="002D79F5">
        <w:rPr>
          <w:rFonts w:asciiTheme="minorHAnsi" w:hAnsiTheme="minorHAnsi"/>
          <w:sz w:val="20"/>
          <w:szCs w:val="20"/>
        </w:rPr>
        <w:br w:type="page"/>
      </w:r>
    </w:p>
    <w:p w:rsidR="00813D00" w:rsidRPr="002D79F5" w:rsidRDefault="009476EA" w:rsidP="00AF05A9">
      <w:pPr>
        <w:pStyle w:val="Heading2"/>
        <w:rPr>
          <w:rFonts w:asciiTheme="minorHAnsi" w:hAnsiTheme="minorHAnsi"/>
          <w:sz w:val="20"/>
          <w:szCs w:val="20"/>
        </w:rPr>
      </w:pPr>
      <w:bookmarkStart w:id="16" w:name="_Toc296547542"/>
      <w:r w:rsidRPr="002D79F5">
        <w:rPr>
          <w:rFonts w:asciiTheme="minorHAnsi" w:hAnsiTheme="minorHAnsi"/>
          <w:sz w:val="20"/>
          <w:szCs w:val="20"/>
        </w:rPr>
        <w:t>Background</w:t>
      </w:r>
      <w:bookmarkEnd w:id="16"/>
      <w:r w:rsidR="007B6720" w:rsidRPr="002D79F5">
        <w:rPr>
          <w:rFonts w:asciiTheme="minorHAnsi" w:hAnsiTheme="minorHAnsi"/>
          <w:sz w:val="20"/>
          <w:szCs w:val="20"/>
        </w:rPr>
        <w:t xml:space="preserve"> </w:t>
      </w:r>
    </w:p>
    <w:p w:rsidR="006735AC" w:rsidRDefault="00115D37">
      <w:pPr>
        <w:jc w:val="both"/>
        <w:rPr>
          <w:rFonts w:asciiTheme="minorHAnsi" w:hAnsiTheme="minorHAnsi"/>
          <w:sz w:val="20"/>
          <w:szCs w:val="20"/>
        </w:rPr>
      </w:pPr>
      <w:r>
        <w:rPr>
          <w:rFonts w:asciiTheme="minorHAnsi" w:hAnsiTheme="minorHAnsi"/>
          <w:sz w:val="20"/>
          <w:szCs w:val="20"/>
        </w:rPr>
        <w:tab/>
      </w:r>
      <w:r w:rsidR="00B515FE" w:rsidRPr="002D79F5">
        <w:rPr>
          <w:rFonts w:asciiTheme="minorHAnsi" w:hAnsiTheme="minorHAnsi"/>
          <w:sz w:val="20"/>
          <w:szCs w:val="20"/>
        </w:rPr>
        <w:t xml:space="preserve">To gain </w:t>
      </w:r>
      <w:r w:rsidR="00E56A41" w:rsidRPr="002D79F5">
        <w:rPr>
          <w:rFonts w:asciiTheme="minorHAnsi" w:hAnsiTheme="minorHAnsi"/>
          <w:sz w:val="20"/>
          <w:szCs w:val="20"/>
        </w:rPr>
        <w:t xml:space="preserve">an </w:t>
      </w:r>
      <w:r w:rsidR="00B515FE" w:rsidRPr="002D79F5">
        <w:rPr>
          <w:rFonts w:asciiTheme="minorHAnsi" w:hAnsiTheme="minorHAnsi"/>
          <w:sz w:val="20"/>
          <w:szCs w:val="20"/>
        </w:rPr>
        <w:t>understanding of</w:t>
      </w:r>
      <w:r w:rsidR="00E56A41" w:rsidRPr="002D79F5">
        <w:rPr>
          <w:rFonts w:asciiTheme="minorHAnsi" w:hAnsiTheme="minorHAnsi"/>
          <w:sz w:val="20"/>
          <w:szCs w:val="20"/>
        </w:rPr>
        <w:t xml:space="preserve"> the</w:t>
      </w:r>
      <w:r w:rsidR="00B515FE" w:rsidRPr="002D79F5">
        <w:rPr>
          <w:rFonts w:asciiTheme="minorHAnsi" w:hAnsiTheme="minorHAnsi"/>
          <w:sz w:val="20"/>
          <w:szCs w:val="20"/>
        </w:rPr>
        <w:t xml:space="preserve"> </w:t>
      </w:r>
      <w:r w:rsidR="000905F6" w:rsidRPr="002D79F5">
        <w:rPr>
          <w:rFonts w:asciiTheme="minorHAnsi" w:hAnsiTheme="minorHAnsi"/>
          <w:sz w:val="20"/>
          <w:szCs w:val="20"/>
        </w:rPr>
        <w:t>existing ETL</w:t>
      </w:r>
      <w:r w:rsidR="007772F1">
        <w:rPr>
          <w:rFonts w:asciiTheme="minorHAnsi" w:hAnsiTheme="minorHAnsi"/>
          <w:sz w:val="20"/>
          <w:szCs w:val="20"/>
        </w:rPr>
        <w:t xml:space="preserve"> (Extract transform and load)</w:t>
      </w:r>
      <w:r w:rsidR="0049313D">
        <w:rPr>
          <w:rFonts w:asciiTheme="minorHAnsi" w:hAnsiTheme="minorHAnsi"/>
          <w:sz w:val="20"/>
          <w:szCs w:val="20"/>
        </w:rPr>
        <w:t xml:space="preserve"> </w:t>
      </w:r>
      <w:r w:rsidR="000905F6" w:rsidRPr="002D79F5">
        <w:rPr>
          <w:rFonts w:asciiTheme="minorHAnsi" w:hAnsiTheme="minorHAnsi"/>
          <w:sz w:val="20"/>
          <w:szCs w:val="20"/>
        </w:rPr>
        <w:t>process</w:t>
      </w:r>
      <w:r w:rsidR="0049313D">
        <w:rPr>
          <w:rFonts w:asciiTheme="minorHAnsi" w:hAnsiTheme="minorHAnsi"/>
          <w:sz w:val="20"/>
          <w:szCs w:val="20"/>
        </w:rPr>
        <w:t xml:space="preserve"> for the data provided by </w:t>
      </w:r>
      <w:r w:rsidR="000905F6" w:rsidRPr="002D79F5">
        <w:rPr>
          <w:rFonts w:asciiTheme="minorHAnsi" w:hAnsiTheme="minorHAnsi"/>
          <w:sz w:val="20"/>
          <w:szCs w:val="20"/>
        </w:rPr>
        <w:t>FISA</w:t>
      </w:r>
      <w:r w:rsidR="007772F1" w:rsidRPr="007772F1">
        <w:rPr>
          <w:rFonts w:asciiTheme="minorHAnsi" w:hAnsiTheme="minorHAnsi"/>
          <w:sz w:val="20"/>
          <w:szCs w:val="20"/>
        </w:rPr>
        <w:t xml:space="preserve"> </w:t>
      </w:r>
      <w:r w:rsidR="007772F1">
        <w:rPr>
          <w:rFonts w:asciiTheme="minorHAnsi" w:hAnsiTheme="minorHAnsi"/>
          <w:sz w:val="20"/>
          <w:szCs w:val="20"/>
        </w:rPr>
        <w:t>(</w:t>
      </w:r>
      <w:r w:rsidR="007772F1" w:rsidRPr="002D79F5">
        <w:rPr>
          <w:rFonts w:asciiTheme="minorHAnsi" w:hAnsiTheme="minorHAnsi"/>
          <w:sz w:val="20"/>
          <w:szCs w:val="20"/>
        </w:rPr>
        <w:t>Financial Information Systems Agency)</w:t>
      </w:r>
      <w:r w:rsidR="000905F6" w:rsidRPr="002D79F5">
        <w:rPr>
          <w:rFonts w:asciiTheme="minorHAnsi" w:hAnsiTheme="minorHAnsi"/>
          <w:sz w:val="20"/>
          <w:szCs w:val="20"/>
        </w:rPr>
        <w:t xml:space="preserve"> and </w:t>
      </w:r>
      <w:r w:rsidR="00A25C55">
        <w:rPr>
          <w:rFonts w:asciiTheme="minorHAnsi" w:hAnsiTheme="minorHAnsi"/>
          <w:sz w:val="20"/>
          <w:szCs w:val="20"/>
        </w:rPr>
        <w:t xml:space="preserve">to </w:t>
      </w:r>
      <w:r w:rsidR="000905F6" w:rsidRPr="002D79F5">
        <w:rPr>
          <w:rFonts w:asciiTheme="minorHAnsi" w:hAnsiTheme="minorHAnsi"/>
          <w:sz w:val="20"/>
          <w:szCs w:val="20"/>
        </w:rPr>
        <w:t>incorpora</w:t>
      </w:r>
      <w:r w:rsidR="00A25C55">
        <w:rPr>
          <w:rFonts w:asciiTheme="minorHAnsi" w:hAnsiTheme="minorHAnsi"/>
          <w:sz w:val="20"/>
          <w:szCs w:val="20"/>
        </w:rPr>
        <w:t>te it</w:t>
      </w:r>
      <w:r w:rsidR="00B515FE" w:rsidRPr="002D79F5">
        <w:rPr>
          <w:rFonts w:asciiTheme="minorHAnsi" w:hAnsiTheme="minorHAnsi"/>
          <w:sz w:val="20"/>
          <w:szCs w:val="20"/>
        </w:rPr>
        <w:t xml:space="preserve"> as part of Checkbook 2.0 initiative, REI</w:t>
      </w:r>
      <w:r w:rsidR="007A5219" w:rsidRPr="002D79F5">
        <w:rPr>
          <w:rFonts w:asciiTheme="minorHAnsi" w:hAnsiTheme="minorHAnsi"/>
          <w:sz w:val="20"/>
          <w:szCs w:val="20"/>
        </w:rPr>
        <w:t xml:space="preserve"> Systems</w:t>
      </w:r>
      <w:r w:rsidR="000905F6" w:rsidRPr="002D79F5">
        <w:rPr>
          <w:rFonts w:asciiTheme="minorHAnsi" w:hAnsiTheme="minorHAnsi"/>
          <w:sz w:val="20"/>
          <w:szCs w:val="20"/>
        </w:rPr>
        <w:t xml:space="preserve"> </w:t>
      </w:r>
      <w:r w:rsidR="004762BE">
        <w:rPr>
          <w:rFonts w:asciiTheme="minorHAnsi" w:hAnsiTheme="minorHAnsi"/>
          <w:sz w:val="20"/>
          <w:szCs w:val="20"/>
        </w:rPr>
        <w:t>was provided with</w:t>
      </w:r>
      <w:r w:rsidR="000905F6" w:rsidRPr="002D79F5">
        <w:rPr>
          <w:rFonts w:asciiTheme="minorHAnsi" w:hAnsiTheme="minorHAnsi"/>
          <w:sz w:val="20"/>
          <w:szCs w:val="20"/>
        </w:rPr>
        <w:t xml:space="preserve"> ETL SSIS packages that process data sets received from FISA</w:t>
      </w:r>
      <w:r w:rsidR="00C67634" w:rsidRPr="002D79F5">
        <w:rPr>
          <w:rFonts w:asciiTheme="minorHAnsi" w:hAnsiTheme="minorHAnsi"/>
          <w:sz w:val="20"/>
          <w:szCs w:val="20"/>
        </w:rPr>
        <w:t>.  This document details out REI’s understanding</w:t>
      </w:r>
      <w:r w:rsidR="00FC7A75" w:rsidRPr="002D79F5">
        <w:rPr>
          <w:rFonts w:asciiTheme="minorHAnsi" w:hAnsiTheme="minorHAnsi"/>
          <w:sz w:val="20"/>
          <w:szCs w:val="20"/>
        </w:rPr>
        <w:t xml:space="preserve"> based on the discussions, documents and data sets provided by NYC Office and FISA. </w:t>
      </w:r>
    </w:p>
    <w:p w:rsidR="006735AC" w:rsidRDefault="00BE1469">
      <w:pPr>
        <w:jc w:val="both"/>
        <w:rPr>
          <w:rFonts w:asciiTheme="minorHAnsi" w:hAnsiTheme="minorHAnsi"/>
          <w:sz w:val="20"/>
          <w:szCs w:val="20"/>
        </w:rPr>
      </w:pPr>
      <w:r>
        <w:rPr>
          <w:rFonts w:asciiTheme="minorHAnsi" w:hAnsiTheme="minorHAnsi"/>
          <w:sz w:val="20"/>
          <w:szCs w:val="20"/>
        </w:rPr>
        <w:tab/>
      </w:r>
      <w:r w:rsidR="00D13CC7">
        <w:rPr>
          <w:rFonts w:asciiTheme="minorHAnsi" w:hAnsiTheme="minorHAnsi"/>
          <w:sz w:val="20"/>
          <w:szCs w:val="20"/>
        </w:rPr>
        <w:t>T</w:t>
      </w:r>
      <w:r w:rsidR="00813D00" w:rsidRPr="002D79F5">
        <w:rPr>
          <w:rFonts w:asciiTheme="minorHAnsi" w:hAnsiTheme="minorHAnsi"/>
          <w:sz w:val="20"/>
          <w:szCs w:val="20"/>
        </w:rPr>
        <w:t xml:space="preserve">his document has feedback from REI regarding the provided documents including </w:t>
      </w:r>
      <w:r w:rsidR="00F10886" w:rsidRPr="002D79F5">
        <w:rPr>
          <w:rFonts w:asciiTheme="minorHAnsi" w:hAnsiTheme="minorHAnsi"/>
          <w:sz w:val="20"/>
          <w:szCs w:val="20"/>
        </w:rPr>
        <w:t xml:space="preserve">understanding, </w:t>
      </w:r>
      <w:r w:rsidR="009476EA" w:rsidRPr="002D79F5">
        <w:rPr>
          <w:rFonts w:asciiTheme="minorHAnsi" w:hAnsiTheme="minorHAnsi"/>
          <w:sz w:val="20"/>
          <w:szCs w:val="20"/>
        </w:rPr>
        <w:t>questions, concerns, and request for additional information</w:t>
      </w:r>
      <w:r w:rsidR="00FC7A75" w:rsidRPr="002D79F5">
        <w:rPr>
          <w:rFonts w:asciiTheme="minorHAnsi" w:hAnsiTheme="minorHAnsi"/>
          <w:sz w:val="20"/>
          <w:szCs w:val="20"/>
        </w:rPr>
        <w:t>, where applicable.</w:t>
      </w:r>
    </w:p>
    <w:p w:rsidR="00167F37" w:rsidRPr="00167F37" w:rsidRDefault="00167F37" w:rsidP="00167F37">
      <w:pPr>
        <w:pStyle w:val="Heading2"/>
        <w:rPr>
          <w:rFonts w:asciiTheme="minorHAnsi" w:hAnsiTheme="minorHAnsi"/>
          <w:sz w:val="20"/>
          <w:szCs w:val="20"/>
        </w:rPr>
      </w:pPr>
      <w:bookmarkStart w:id="17" w:name="_Toc296547543"/>
      <w:r>
        <w:rPr>
          <w:rFonts w:asciiTheme="minorHAnsi" w:hAnsiTheme="minorHAnsi"/>
          <w:sz w:val="20"/>
          <w:szCs w:val="20"/>
        </w:rPr>
        <w:t>Scope</w:t>
      </w:r>
      <w:bookmarkEnd w:id="17"/>
    </w:p>
    <w:p w:rsidR="006735AC" w:rsidRDefault="00115D37">
      <w:pPr>
        <w:jc w:val="both"/>
        <w:rPr>
          <w:rFonts w:asciiTheme="minorHAnsi" w:hAnsiTheme="minorHAnsi"/>
          <w:sz w:val="20"/>
          <w:szCs w:val="20"/>
        </w:rPr>
      </w:pPr>
      <w:r>
        <w:rPr>
          <w:rFonts w:asciiTheme="minorHAnsi" w:hAnsiTheme="minorHAnsi"/>
          <w:sz w:val="20"/>
          <w:szCs w:val="20"/>
        </w:rPr>
        <w:tab/>
      </w:r>
      <w:r w:rsidR="004762BE">
        <w:rPr>
          <w:rFonts w:asciiTheme="minorHAnsi" w:hAnsiTheme="minorHAnsi"/>
          <w:sz w:val="20"/>
          <w:szCs w:val="20"/>
        </w:rPr>
        <w:t>Scope of the document is to provide an extensive level of detail of the consumption of various data feeds, processing of these and making it available to MyMoney database.</w:t>
      </w:r>
    </w:p>
    <w:p w:rsidR="006735AC" w:rsidRDefault="0045734F">
      <w:pPr>
        <w:jc w:val="both"/>
        <w:rPr>
          <w:rFonts w:asciiTheme="minorHAnsi" w:hAnsiTheme="minorHAnsi"/>
          <w:sz w:val="20"/>
          <w:szCs w:val="20"/>
        </w:rPr>
      </w:pPr>
      <w:r>
        <w:rPr>
          <w:rFonts w:asciiTheme="minorHAnsi" w:hAnsiTheme="minorHAnsi"/>
          <w:sz w:val="20"/>
          <w:szCs w:val="20"/>
        </w:rPr>
        <w:t>Document is organized to give information on the 6 data feeds, an overall picture of the ETL process followed by the detailed one for each of the 6 data feeds.</w:t>
      </w:r>
    </w:p>
    <w:p w:rsidR="006735AC" w:rsidRDefault="00F034B9">
      <w:pPr>
        <w:pStyle w:val="Heading2"/>
        <w:rPr>
          <w:rFonts w:asciiTheme="minorHAnsi" w:hAnsiTheme="minorHAnsi"/>
          <w:b w:val="0"/>
          <w:bCs w:val="0"/>
          <w:sz w:val="20"/>
          <w:szCs w:val="20"/>
        </w:rPr>
      </w:pPr>
      <w:bookmarkStart w:id="18" w:name="_Toc296547544"/>
      <w:r w:rsidRPr="00F034B9">
        <w:rPr>
          <w:rFonts w:asciiTheme="minorHAnsi" w:hAnsiTheme="minorHAnsi"/>
          <w:sz w:val="20"/>
          <w:szCs w:val="20"/>
        </w:rPr>
        <w:t>Data Feeds</w:t>
      </w:r>
      <w:bookmarkEnd w:id="18"/>
    </w:p>
    <w:p w:rsidR="006735AC" w:rsidRDefault="00115D37">
      <w:pPr>
        <w:jc w:val="both"/>
        <w:rPr>
          <w:rFonts w:asciiTheme="minorHAnsi" w:hAnsiTheme="minorHAnsi"/>
          <w:sz w:val="20"/>
          <w:szCs w:val="20"/>
        </w:rPr>
      </w:pPr>
      <w:r>
        <w:tab/>
      </w:r>
      <w:r w:rsidR="00F034B9" w:rsidRPr="00F034B9">
        <w:rPr>
          <w:rFonts w:asciiTheme="minorHAnsi" w:hAnsiTheme="minorHAnsi"/>
          <w:sz w:val="20"/>
          <w:szCs w:val="20"/>
        </w:rPr>
        <w:t>Six data feeds are provided by FISA to the Comptroller’s office for driving two applications namely Checkbook 1.0 and MWBE (Minority and Women Based Enterprise). Standard used in all feeds include pipe (|) as a field delimiter and carriage return/line feed character sequence as the record delimiter. However PMS data feed is an exception as line feed character is used as record delimiter. Data Feeds are not provided with header information. Header information is provided in the respective data mapping documents.</w:t>
      </w:r>
    </w:p>
    <w:p w:rsidR="00167F37" w:rsidRDefault="00167F37" w:rsidP="0045734F">
      <w:pPr>
        <w:rPr>
          <w:rFonts w:asciiTheme="minorHAnsi" w:hAnsiTheme="minorHAnsi"/>
          <w:sz w:val="20"/>
          <w:szCs w:val="20"/>
        </w:rPr>
      </w:pPr>
      <w:r>
        <w:rPr>
          <w:rFonts w:asciiTheme="minorHAnsi" w:hAnsiTheme="minorHAnsi"/>
          <w:sz w:val="20"/>
          <w:szCs w:val="20"/>
        </w:rPr>
        <w:t>Details of each feed are provided below.</w:t>
      </w:r>
    </w:p>
    <w:tbl>
      <w:tblPr>
        <w:tblStyle w:val="TableGrid"/>
        <w:tblW w:w="8928" w:type="dxa"/>
        <w:tblLayout w:type="fixed"/>
        <w:tblLook w:val="04A0"/>
      </w:tblPr>
      <w:tblGrid>
        <w:gridCol w:w="1374"/>
        <w:gridCol w:w="5574"/>
        <w:gridCol w:w="1980"/>
      </w:tblGrid>
      <w:tr w:rsidR="00E779A4" w:rsidRPr="002D79F5" w:rsidTr="00E779A4">
        <w:tc>
          <w:tcPr>
            <w:tcW w:w="1374" w:type="dxa"/>
          </w:tcPr>
          <w:p w:rsidR="00E779A4" w:rsidRPr="00A32790" w:rsidRDefault="00F034B9" w:rsidP="00CE43C8">
            <w:pPr>
              <w:rPr>
                <w:rFonts w:asciiTheme="minorHAnsi" w:hAnsiTheme="minorHAnsi"/>
                <w:b/>
                <w:sz w:val="20"/>
                <w:szCs w:val="20"/>
              </w:rPr>
            </w:pPr>
            <w:r w:rsidRPr="00F034B9">
              <w:rPr>
                <w:rFonts w:asciiTheme="minorHAnsi" w:hAnsiTheme="minorHAnsi"/>
                <w:b/>
                <w:sz w:val="20"/>
                <w:szCs w:val="20"/>
              </w:rPr>
              <w:t>Source Feed</w:t>
            </w:r>
          </w:p>
        </w:tc>
        <w:tc>
          <w:tcPr>
            <w:tcW w:w="5574" w:type="dxa"/>
          </w:tcPr>
          <w:p w:rsidR="00E779A4" w:rsidRPr="00A32790" w:rsidRDefault="00F034B9" w:rsidP="00CE43C8">
            <w:pPr>
              <w:rPr>
                <w:rFonts w:asciiTheme="minorHAnsi" w:hAnsiTheme="minorHAnsi"/>
                <w:b/>
                <w:sz w:val="20"/>
                <w:szCs w:val="20"/>
              </w:rPr>
            </w:pPr>
            <w:r w:rsidRPr="00F034B9">
              <w:rPr>
                <w:rFonts w:asciiTheme="minorHAnsi" w:hAnsiTheme="minorHAnsi"/>
                <w:b/>
                <w:sz w:val="20"/>
                <w:szCs w:val="20"/>
              </w:rPr>
              <w:t>File Name Pattern</w:t>
            </w:r>
          </w:p>
        </w:tc>
        <w:tc>
          <w:tcPr>
            <w:tcW w:w="1980" w:type="dxa"/>
          </w:tcPr>
          <w:p w:rsidR="00E779A4" w:rsidRPr="00A32790" w:rsidRDefault="00F034B9" w:rsidP="00CE43C8">
            <w:pPr>
              <w:rPr>
                <w:rFonts w:asciiTheme="minorHAnsi" w:hAnsiTheme="minorHAnsi"/>
                <w:b/>
                <w:sz w:val="20"/>
                <w:szCs w:val="20"/>
              </w:rPr>
            </w:pPr>
            <w:r w:rsidRPr="00F034B9">
              <w:rPr>
                <w:rFonts w:asciiTheme="minorHAnsi" w:hAnsiTheme="minorHAnsi"/>
                <w:b/>
                <w:sz w:val="20"/>
                <w:szCs w:val="20"/>
              </w:rPr>
              <w:t>Type of feed</w:t>
            </w:r>
          </w:p>
        </w:tc>
      </w:tr>
      <w:tr w:rsidR="00E779A4" w:rsidRPr="002D79F5" w:rsidTr="00E779A4">
        <w:tc>
          <w:tcPr>
            <w:tcW w:w="1374" w:type="dxa"/>
          </w:tcPr>
          <w:p w:rsidR="00E779A4" w:rsidRPr="002D79F5" w:rsidRDefault="00E779A4" w:rsidP="00A32790">
            <w:pPr>
              <w:rPr>
                <w:rFonts w:asciiTheme="minorHAnsi" w:hAnsiTheme="minorHAnsi"/>
                <w:sz w:val="20"/>
                <w:szCs w:val="20"/>
              </w:rPr>
            </w:pPr>
            <w:r w:rsidRPr="002D79F5">
              <w:rPr>
                <w:rFonts w:asciiTheme="minorHAnsi" w:hAnsiTheme="minorHAnsi"/>
                <w:sz w:val="20"/>
                <w:szCs w:val="20"/>
              </w:rPr>
              <w:t>COA</w:t>
            </w:r>
          </w:p>
        </w:tc>
        <w:tc>
          <w:tcPr>
            <w:tcW w:w="5574" w:type="dxa"/>
          </w:tcPr>
          <w:p w:rsidR="00E779A4" w:rsidRPr="002D79F5" w:rsidRDefault="00E779A4" w:rsidP="00CE43C8">
            <w:pPr>
              <w:rPr>
                <w:rFonts w:asciiTheme="minorHAnsi" w:hAnsiTheme="minorHAnsi"/>
                <w:sz w:val="20"/>
                <w:szCs w:val="20"/>
              </w:rPr>
            </w:pP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1-4]_DLY_COA_DEPT_CCYYMMDDHHMMSS.asc (Department).</w:t>
            </w:r>
            <w:r w:rsidRPr="002D79F5">
              <w:rPr>
                <w:rFonts w:asciiTheme="minorHAnsi" w:hAnsiTheme="minorHAnsi"/>
                <w:sz w:val="20"/>
                <w:szCs w:val="20"/>
              </w:rPr>
              <w:br/>
            </w: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1-4]_DLY_COA_APPR_CCYYMMDDHHMMSS.asc (Appropriation Unit).</w:t>
            </w:r>
            <w:r w:rsidRPr="002D79F5">
              <w:rPr>
                <w:rFonts w:asciiTheme="minorHAnsi" w:hAnsiTheme="minorHAnsi"/>
                <w:sz w:val="20"/>
                <w:szCs w:val="20"/>
              </w:rPr>
              <w:br/>
            </w: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1-4]_DLY_COA_LOC_CCYYMMDDHHMMSS.asc (Location Codes).</w:t>
            </w:r>
            <w:r w:rsidRPr="002D79F5">
              <w:rPr>
                <w:rFonts w:asciiTheme="minorHAnsi" w:hAnsiTheme="minorHAnsi"/>
                <w:sz w:val="20"/>
                <w:szCs w:val="20"/>
              </w:rPr>
              <w:br/>
            </w:r>
            <w:proofErr w:type="gramStart"/>
            <w:r w:rsidRPr="002D79F5">
              <w:rPr>
                <w:rFonts w:asciiTheme="minorHAnsi" w:hAnsiTheme="minorHAnsi"/>
                <w:sz w:val="20"/>
                <w:szCs w:val="20"/>
              </w:rPr>
              <w:t>AID[</w:t>
            </w:r>
            <w:proofErr w:type="gramEnd"/>
            <w:r w:rsidRPr="002D79F5">
              <w:rPr>
                <w:rFonts w:asciiTheme="minorHAnsi" w:hAnsiTheme="minorHAnsi"/>
                <w:sz w:val="20"/>
                <w:szCs w:val="20"/>
              </w:rPr>
              <w:t>1-4]_DLY_COA_OBJ_CCYYMMDDHHMMSS.asc (Expenditure Object Codes).</w:t>
            </w:r>
          </w:p>
        </w:tc>
        <w:tc>
          <w:tcPr>
            <w:tcW w:w="1980" w:type="dxa"/>
          </w:tcPr>
          <w:p w:rsidR="00E779A4" w:rsidRPr="002D79F5" w:rsidRDefault="00E779A4" w:rsidP="005E24F4">
            <w:pPr>
              <w:rPr>
                <w:rFonts w:asciiTheme="minorHAnsi" w:hAnsiTheme="minorHAnsi"/>
                <w:sz w:val="20"/>
                <w:szCs w:val="20"/>
              </w:rPr>
            </w:pPr>
            <w:r>
              <w:rPr>
                <w:rFonts w:asciiTheme="minorHAnsi" w:hAnsiTheme="minorHAnsi"/>
                <w:sz w:val="20"/>
                <w:szCs w:val="20"/>
              </w:rPr>
              <w:t xml:space="preserve">Daily – </w:t>
            </w:r>
            <w:r w:rsidRPr="002D79F5">
              <w:rPr>
                <w:rFonts w:asciiTheme="minorHAnsi" w:hAnsiTheme="minorHAnsi"/>
                <w:sz w:val="20"/>
                <w:szCs w:val="20"/>
              </w:rPr>
              <w:t>Full</w:t>
            </w:r>
            <w:r w:rsidR="00003629">
              <w:rPr>
                <w:rFonts w:asciiTheme="minorHAnsi" w:hAnsiTheme="minorHAnsi"/>
                <w:sz w:val="20"/>
                <w:szCs w:val="20"/>
              </w:rPr>
              <w:t xml:space="preserve"> </w:t>
            </w:r>
            <w:commentRangeStart w:id="19"/>
            <w:r w:rsidR="00003629">
              <w:rPr>
                <w:rFonts w:asciiTheme="minorHAnsi" w:hAnsiTheme="minorHAnsi"/>
                <w:sz w:val="20"/>
                <w:szCs w:val="20"/>
              </w:rPr>
              <w:t xml:space="preserve">(Last two year </w:t>
            </w:r>
            <w:commentRangeStart w:id="20"/>
            <w:r w:rsidR="00003629">
              <w:rPr>
                <w:rFonts w:asciiTheme="minorHAnsi" w:hAnsiTheme="minorHAnsi"/>
                <w:sz w:val="20"/>
                <w:szCs w:val="20"/>
              </w:rPr>
              <w:t>data</w:t>
            </w:r>
            <w:commentRangeEnd w:id="20"/>
            <w:r w:rsidR="00AB353F">
              <w:rPr>
                <w:rStyle w:val="CommentReference"/>
              </w:rPr>
              <w:commentReference w:id="20"/>
            </w:r>
            <w:r w:rsidR="00003629">
              <w:rPr>
                <w:rFonts w:asciiTheme="minorHAnsi" w:hAnsiTheme="minorHAnsi"/>
                <w:sz w:val="20"/>
                <w:szCs w:val="20"/>
              </w:rPr>
              <w:t>)</w:t>
            </w:r>
            <w:commentRangeEnd w:id="19"/>
            <w:r w:rsidR="00C934F8">
              <w:rPr>
                <w:rStyle w:val="CommentReference"/>
              </w:rPr>
              <w:commentReference w:id="19"/>
            </w:r>
          </w:p>
        </w:tc>
      </w:tr>
      <w:tr w:rsidR="00E779A4" w:rsidRPr="002D79F5" w:rsidTr="00E779A4">
        <w:tc>
          <w:tcPr>
            <w:tcW w:w="1374" w:type="dxa"/>
          </w:tcPr>
          <w:p w:rsidR="00E779A4" w:rsidRPr="002D79F5" w:rsidRDefault="00E779A4" w:rsidP="005E24F4">
            <w:pPr>
              <w:rPr>
                <w:rFonts w:asciiTheme="minorHAnsi" w:hAnsiTheme="minorHAnsi"/>
                <w:sz w:val="20"/>
                <w:szCs w:val="20"/>
              </w:rPr>
            </w:pPr>
            <w:r w:rsidRPr="002D79F5">
              <w:rPr>
                <w:rFonts w:asciiTheme="minorHAnsi" w:hAnsiTheme="minorHAnsi"/>
                <w:sz w:val="20"/>
                <w:szCs w:val="20"/>
              </w:rPr>
              <w:t>FMSV</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rPr>
              <w:t>AIV0_DLY_VEND_CCYYMMDDHHMMSS.asc (Daily)</w:t>
            </w:r>
            <w:r w:rsidRPr="002D79F5">
              <w:rPr>
                <w:rFonts w:asciiTheme="minorHAnsi" w:hAnsiTheme="minorHAnsi"/>
                <w:sz w:val="20"/>
                <w:szCs w:val="20"/>
              </w:rPr>
              <w:br/>
              <w:t>AIV1_WKLY_VEND_CCYYMMDDHHMMSS.asc (Weekly)</w:t>
            </w:r>
            <w:r w:rsidRPr="002D79F5">
              <w:rPr>
                <w:rFonts w:asciiTheme="minorHAnsi" w:hAnsiTheme="minorHAnsi"/>
                <w:sz w:val="20"/>
                <w:szCs w:val="20"/>
              </w:rPr>
              <w:br/>
              <w:t>AIV2_MTHLY_VEND_CCYYMMDDHHMMSS.asc (Monthly)</w:t>
            </w:r>
          </w:p>
        </w:tc>
        <w:tc>
          <w:tcPr>
            <w:tcW w:w="1980" w:type="dxa"/>
          </w:tcPr>
          <w:p w:rsidR="00E779A4" w:rsidRDefault="00E779A4" w:rsidP="005E24F4">
            <w:pPr>
              <w:rPr>
                <w:rFonts w:asciiTheme="minorHAnsi" w:hAnsiTheme="minorHAnsi"/>
                <w:sz w:val="20"/>
                <w:szCs w:val="20"/>
              </w:rPr>
            </w:pPr>
            <w:r>
              <w:rPr>
                <w:rFonts w:asciiTheme="minorHAnsi" w:hAnsiTheme="minorHAnsi"/>
                <w:sz w:val="20"/>
                <w:szCs w:val="20"/>
              </w:rPr>
              <w:t>Daily/Weekly - Incremental</w:t>
            </w:r>
            <w:r w:rsidRPr="002D79F5">
              <w:rPr>
                <w:rFonts w:asciiTheme="minorHAnsi" w:hAnsiTheme="minorHAnsi"/>
                <w:sz w:val="20"/>
                <w:szCs w:val="20"/>
              </w:rPr>
              <w:t xml:space="preserve"> </w:t>
            </w:r>
          </w:p>
          <w:p w:rsidR="00E779A4" w:rsidRPr="002D79F5" w:rsidRDefault="00E779A4" w:rsidP="005E24F4">
            <w:pPr>
              <w:rPr>
                <w:rFonts w:asciiTheme="minorHAnsi" w:hAnsiTheme="minorHAnsi"/>
                <w:sz w:val="20"/>
                <w:szCs w:val="20"/>
              </w:rPr>
            </w:pPr>
            <w:r>
              <w:rPr>
                <w:rFonts w:asciiTheme="minorHAnsi" w:hAnsiTheme="minorHAnsi"/>
                <w:sz w:val="20"/>
                <w:szCs w:val="20"/>
              </w:rPr>
              <w:t xml:space="preserve">Monthly </w:t>
            </w:r>
            <w:r w:rsidR="00003629">
              <w:rPr>
                <w:rFonts w:asciiTheme="minorHAnsi" w:hAnsiTheme="minorHAnsi"/>
                <w:sz w:val="20"/>
                <w:szCs w:val="20"/>
              </w:rPr>
              <w:t>–</w:t>
            </w:r>
            <w:r>
              <w:rPr>
                <w:rFonts w:asciiTheme="minorHAnsi" w:hAnsiTheme="minorHAnsi"/>
                <w:sz w:val="20"/>
                <w:szCs w:val="20"/>
              </w:rPr>
              <w:t xml:space="preserve"> Full</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FMS</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rPr>
              <w:t>AI[DM|PM|XM]_DLY_MMDSB[|P|X]_[AD|DC|MD]_ CCYYMMDDHHMMSS.asc</w:t>
            </w:r>
            <w:r w:rsidRPr="002D79F5">
              <w:rPr>
                <w:rFonts w:asciiTheme="minorHAnsi" w:hAnsiTheme="minorHAnsi"/>
                <w:sz w:val="20"/>
                <w:szCs w:val="20"/>
              </w:rPr>
              <w:br/>
              <w:t>P: Data to be Partially Displayed</w:t>
            </w:r>
            <w:r w:rsidRPr="002D79F5">
              <w:rPr>
                <w:rFonts w:asciiTheme="minorHAnsi" w:hAnsiTheme="minorHAnsi"/>
                <w:sz w:val="20"/>
                <w:szCs w:val="20"/>
              </w:rPr>
              <w:br/>
              <w:t>X: Data Not to be Displayed</w:t>
            </w:r>
            <w:r w:rsidRPr="002D79F5">
              <w:rPr>
                <w:rFonts w:asciiTheme="minorHAnsi" w:hAnsiTheme="minorHAnsi"/>
                <w:sz w:val="20"/>
                <w:szCs w:val="20"/>
              </w:rPr>
              <w:br/>
              <w:t>Empty: Data to be Fully Displayed</w:t>
            </w:r>
          </w:p>
        </w:tc>
        <w:tc>
          <w:tcPr>
            <w:tcW w:w="1980" w:type="dxa"/>
          </w:tcPr>
          <w:p w:rsidR="00E779A4" w:rsidRPr="002D79F5" w:rsidRDefault="00E779A4" w:rsidP="00C01945">
            <w:pPr>
              <w:rPr>
                <w:rFonts w:asciiTheme="minorHAnsi" w:hAnsiTheme="minorHAnsi"/>
                <w:sz w:val="20"/>
                <w:szCs w:val="20"/>
              </w:rPr>
            </w:pPr>
            <w:r>
              <w:rPr>
                <w:rFonts w:asciiTheme="minorHAnsi" w:hAnsiTheme="minorHAnsi"/>
                <w:sz w:val="20"/>
                <w:szCs w:val="20"/>
              </w:rPr>
              <w:t xml:space="preserve">Daily - </w:t>
            </w:r>
            <w:r w:rsidRPr="002D79F5">
              <w:rPr>
                <w:rFonts w:asciiTheme="minorHAnsi" w:hAnsiTheme="minorHAnsi"/>
                <w:sz w:val="20"/>
                <w:szCs w:val="20"/>
              </w:rPr>
              <w:t xml:space="preserve">Incremental </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PMS</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lang w:eastAsia="ja-JP"/>
              </w:rPr>
              <w:t>PAYROLL_A015_*_CCYYMMDDHHMMSS.ASC</w:t>
            </w:r>
          </w:p>
        </w:tc>
        <w:tc>
          <w:tcPr>
            <w:tcW w:w="1980" w:type="dxa"/>
          </w:tcPr>
          <w:p w:rsidR="00E779A4" w:rsidRPr="002D79F5" w:rsidRDefault="00E779A4" w:rsidP="00CE43C8">
            <w:pPr>
              <w:rPr>
                <w:rFonts w:asciiTheme="minorHAnsi" w:hAnsiTheme="minorHAnsi"/>
                <w:sz w:val="20"/>
                <w:szCs w:val="20"/>
              </w:rPr>
            </w:pPr>
            <w:r>
              <w:rPr>
                <w:rFonts w:asciiTheme="minorHAnsi" w:hAnsiTheme="minorHAnsi"/>
                <w:sz w:val="20"/>
                <w:szCs w:val="20"/>
              </w:rPr>
              <w:t xml:space="preserve">Daily – </w:t>
            </w:r>
            <w:r w:rsidRPr="002D79F5">
              <w:rPr>
                <w:rFonts w:asciiTheme="minorHAnsi" w:hAnsiTheme="minorHAnsi"/>
                <w:sz w:val="20"/>
                <w:szCs w:val="20"/>
              </w:rPr>
              <w:t>Incremental</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CON</w:t>
            </w:r>
          </w:p>
        </w:tc>
        <w:tc>
          <w:tcPr>
            <w:tcW w:w="5574" w:type="dxa"/>
          </w:tcPr>
          <w:p w:rsidR="00E779A4" w:rsidRPr="002D79F5" w:rsidRDefault="00E779A4" w:rsidP="00CE43C8">
            <w:pPr>
              <w:rPr>
                <w:rFonts w:asciiTheme="minorHAnsi" w:hAnsiTheme="minorHAnsi"/>
                <w:sz w:val="20"/>
                <w:szCs w:val="20"/>
                <w:lang w:eastAsia="ja-JP"/>
              </w:rPr>
            </w:pPr>
            <w:r w:rsidRPr="002D79F5">
              <w:rPr>
                <w:rFonts w:asciiTheme="minorHAnsi" w:hAnsiTheme="minorHAnsi"/>
                <w:sz w:val="20"/>
                <w:szCs w:val="20"/>
              </w:rPr>
              <w:t>AIDP_DLY_PCO_PO_CCYYMMDDHHMMSS.asc (Daily)</w:t>
            </w:r>
            <w:r w:rsidRPr="002D79F5">
              <w:rPr>
                <w:rFonts w:asciiTheme="minorHAnsi" w:hAnsiTheme="minorHAnsi"/>
                <w:sz w:val="20"/>
                <w:szCs w:val="20"/>
              </w:rPr>
              <w:br/>
              <w:t>AIMP_MTHLY_PCO_PO_CCYYMMDDHHMMSS.asc (Monthly)</w:t>
            </w:r>
          </w:p>
        </w:tc>
        <w:tc>
          <w:tcPr>
            <w:tcW w:w="1980" w:type="dxa"/>
          </w:tcPr>
          <w:p w:rsidR="00E779A4" w:rsidRPr="002D79F5" w:rsidRDefault="00E779A4" w:rsidP="00C01945">
            <w:pPr>
              <w:rPr>
                <w:rFonts w:asciiTheme="minorHAnsi" w:hAnsiTheme="minorHAnsi"/>
                <w:sz w:val="20"/>
                <w:szCs w:val="20"/>
              </w:rPr>
            </w:pPr>
            <w:r>
              <w:rPr>
                <w:rFonts w:asciiTheme="minorHAnsi" w:hAnsiTheme="minorHAnsi"/>
                <w:sz w:val="20"/>
                <w:szCs w:val="20"/>
              </w:rPr>
              <w:t xml:space="preserve">Daily/Monthly – </w:t>
            </w:r>
            <w:r w:rsidRPr="002D79F5">
              <w:rPr>
                <w:rFonts w:asciiTheme="minorHAnsi" w:hAnsiTheme="minorHAnsi"/>
                <w:sz w:val="20"/>
                <w:szCs w:val="20"/>
              </w:rPr>
              <w:t>Incremental</w:t>
            </w:r>
          </w:p>
        </w:tc>
      </w:tr>
      <w:tr w:rsidR="00E779A4" w:rsidRPr="002D79F5" w:rsidTr="00E779A4">
        <w:tc>
          <w:tcPr>
            <w:tcW w:w="1374" w:type="dxa"/>
          </w:tcPr>
          <w:p w:rsidR="00E779A4" w:rsidRPr="002D79F5" w:rsidRDefault="00E779A4" w:rsidP="00C01945">
            <w:pPr>
              <w:rPr>
                <w:rFonts w:asciiTheme="minorHAnsi" w:hAnsiTheme="minorHAnsi"/>
                <w:sz w:val="20"/>
                <w:szCs w:val="20"/>
              </w:rPr>
            </w:pPr>
            <w:r w:rsidRPr="002D79F5">
              <w:rPr>
                <w:rFonts w:asciiTheme="minorHAnsi" w:hAnsiTheme="minorHAnsi"/>
                <w:sz w:val="20"/>
                <w:szCs w:val="20"/>
              </w:rPr>
              <w:t>MAG</w:t>
            </w:r>
          </w:p>
        </w:tc>
        <w:tc>
          <w:tcPr>
            <w:tcW w:w="5574" w:type="dxa"/>
          </w:tcPr>
          <w:p w:rsidR="00E779A4" w:rsidRPr="002D79F5" w:rsidRDefault="00E779A4" w:rsidP="00CE43C8">
            <w:pPr>
              <w:rPr>
                <w:rFonts w:asciiTheme="minorHAnsi" w:hAnsiTheme="minorHAnsi"/>
                <w:sz w:val="20"/>
                <w:szCs w:val="20"/>
              </w:rPr>
            </w:pPr>
            <w:r w:rsidRPr="002D79F5">
              <w:rPr>
                <w:rFonts w:asciiTheme="minorHAnsi" w:hAnsiTheme="minorHAnsi"/>
                <w:sz w:val="20"/>
                <w:szCs w:val="20"/>
              </w:rPr>
              <w:t>AIDP_DLY_PCO_MA_CCYYMMDDHHMMSS.asc (Daily)</w:t>
            </w:r>
            <w:r w:rsidRPr="002D79F5">
              <w:rPr>
                <w:rFonts w:asciiTheme="minorHAnsi" w:hAnsiTheme="minorHAnsi"/>
                <w:sz w:val="20"/>
                <w:szCs w:val="20"/>
              </w:rPr>
              <w:br/>
              <w:t>AIMP_MTHLY_PCO_MA_CCYYMMDDHHMMSS.asc (Monthly)</w:t>
            </w:r>
          </w:p>
        </w:tc>
        <w:tc>
          <w:tcPr>
            <w:tcW w:w="1980" w:type="dxa"/>
          </w:tcPr>
          <w:p w:rsidR="00E779A4" w:rsidRPr="002D79F5" w:rsidRDefault="00E779A4" w:rsidP="00CE43C8">
            <w:pPr>
              <w:rPr>
                <w:rFonts w:asciiTheme="minorHAnsi" w:hAnsiTheme="minorHAnsi"/>
                <w:sz w:val="20"/>
                <w:szCs w:val="20"/>
              </w:rPr>
            </w:pPr>
            <w:r>
              <w:rPr>
                <w:rFonts w:asciiTheme="minorHAnsi" w:hAnsiTheme="minorHAnsi"/>
                <w:sz w:val="20"/>
                <w:szCs w:val="20"/>
              </w:rPr>
              <w:t xml:space="preserve">Daily/Monthly – </w:t>
            </w:r>
            <w:r w:rsidRPr="002D79F5">
              <w:rPr>
                <w:rFonts w:asciiTheme="minorHAnsi" w:hAnsiTheme="minorHAnsi"/>
                <w:sz w:val="20"/>
                <w:szCs w:val="20"/>
              </w:rPr>
              <w:t>Incremental</w:t>
            </w:r>
          </w:p>
        </w:tc>
      </w:tr>
    </w:tbl>
    <w:p w:rsidR="0045734F" w:rsidRPr="002D79F5" w:rsidRDefault="0045734F" w:rsidP="00813D00">
      <w:pPr>
        <w:rPr>
          <w:rFonts w:asciiTheme="minorHAnsi" w:hAnsiTheme="minorHAnsi"/>
          <w:sz w:val="20"/>
          <w:szCs w:val="20"/>
        </w:rPr>
      </w:pPr>
    </w:p>
    <w:p w:rsidR="006735AC" w:rsidRDefault="00F034B9">
      <w:pPr>
        <w:pStyle w:val="Heading2"/>
        <w:rPr>
          <w:rFonts w:asciiTheme="minorHAnsi" w:hAnsiTheme="minorHAnsi"/>
          <w:sz w:val="20"/>
          <w:szCs w:val="20"/>
        </w:rPr>
      </w:pPr>
      <w:bookmarkStart w:id="21" w:name="_Toc296547545"/>
      <w:r w:rsidRPr="00F034B9">
        <w:rPr>
          <w:rFonts w:asciiTheme="minorHAnsi" w:hAnsiTheme="minorHAnsi"/>
          <w:b w:val="0"/>
          <w:sz w:val="20"/>
          <w:szCs w:val="20"/>
        </w:rPr>
        <w:t>ETL</w:t>
      </w:r>
      <w:bookmarkEnd w:id="21"/>
      <w:r w:rsidRPr="00F034B9">
        <w:rPr>
          <w:rFonts w:asciiTheme="minorHAnsi" w:hAnsiTheme="minorHAnsi"/>
          <w:b w:val="0"/>
          <w:sz w:val="20"/>
          <w:szCs w:val="20"/>
        </w:rPr>
        <w:t xml:space="preserve"> </w:t>
      </w:r>
      <w:bookmarkStart w:id="22" w:name="_Toc296547546"/>
      <w:r w:rsidRPr="00F034B9">
        <w:rPr>
          <w:rFonts w:asciiTheme="minorHAnsi" w:hAnsiTheme="minorHAnsi"/>
          <w:sz w:val="20"/>
          <w:szCs w:val="20"/>
        </w:rPr>
        <w:t>Overview</w:t>
      </w:r>
      <w:bookmarkEnd w:id="22"/>
    </w:p>
    <w:p w:rsidR="006735AC" w:rsidRDefault="00E8391A">
      <w:pPr>
        <w:jc w:val="both"/>
        <w:rPr>
          <w:rFonts w:asciiTheme="minorHAnsi" w:hAnsiTheme="minorHAnsi"/>
          <w:sz w:val="20"/>
          <w:szCs w:val="20"/>
        </w:rPr>
      </w:pPr>
      <w:r>
        <w:rPr>
          <w:rFonts w:asciiTheme="minorHAnsi" w:hAnsiTheme="minorHAnsi"/>
          <w:sz w:val="20"/>
          <w:szCs w:val="20"/>
        </w:rPr>
        <w:tab/>
      </w:r>
      <w:r w:rsidR="003B34B6">
        <w:rPr>
          <w:rFonts w:asciiTheme="minorHAnsi" w:hAnsiTheme="minorHAnsi"/>
          <w:sz w:val="20"/>
          <w:szCs w:val="20"/>
        </w:rPr>
        <w:t xml:space="preserve">NYC Comptroller’s office uses Microsoft SQL Server Integration services (SSIS) to process the data files received from FISA. </w:t>
      </w:r>
      <w:r w:rsidR="00E17635">
        <w:rPr>
          <w:rFonts w:asciiTheme="minorHAnsi" w:hAnsiTheme="minorHAnsi"/>
          <w:sz w:val="20"/>
          <w:szCs w:val="20"/>
        </w:rPr>
        <w:t xml:space="preserve"> </w:t>
      </w:r>
      <w:r w:rsidR="003B34B6">
        <w:rPr>
          <w:rFonts w:asciiTheme="minorHAnsi" w:hAnsiTheme="minorHAnsi"/>
          <w:sz w:val="20"/>
          <w:szCs w:val="20"/>
        </w:rPr>
        <w:t>Controller package is executed with a SQL Server Agen</w:t>
      </w:r>
      <w:r w:rsidR="0045734F">
        <w:rPr>
          <w:rFonts w:asciiTheme="minorHAnsi" w:hAnsiTheme="minorHAnsi"/>
          <w:sz w:val="20"/>
          <w:szCs w:val="20"/>
        </w:rPr>
        <w:t>t job</w:t>
      </w:r>
      <w:r>
        <w:rPr>
          <w:rFonts w:asciiTheme="minorHAnsi" w:hAnsiTheme="minorHAnsi"/>
          <w:sz w:val="20"/>
          <w:szCs w:val="20"/>
        </w:rPr>
        <w:t>,</w:t>
      </w:r>
      <w:r w:rsidR="0045734F">
        <w:rPr>
          <w:rFonts w:asciiTheme="minorHAnsi" w:hAnsiTheme="minorHAnsi"/>
          <w:sz w:val="20"/>
          <w:szCs w:val="20"/>
        </w:rPr>
        <w:t xml:space="preserve"> scheduled to run every 30 </w:t>
      </w:r>
      <w:r>
        <w:rPr>
          <w:rFonts w:asciiTheme="minorHAnsi" w:hAnsiTheme="minorHAnsi"/>
          <w:sz w:val="20"/>
          <w:szCs w:val="20"/>
        </w:rPr>
        <w:t>minutes between</w:t>
      </w:r>
      <w:r w:rsidR="003B34B6">
        <w:rPr>
          <w:rFonts w:asciiTheme="minorHAnsi" w:hAnsiTheme="minorHAnsi"/>
          <w:sz w:val="20"/>
          <w:szCs w:val="20"/>
        </w:rPr>
        <w:t xml:space="preserve"> 4:15 and 6:45 AM</w:t>
      </w:r>
      <w:r w:rsidR="007078EB">
        <w:rPr>
          <w:rFonts w:asciiTheme="minorHAnsi" w:hAnsiTheme="minorHAnsi"/>
          <w:sz w:val="20"/>
          <w:szCs w:val="20"/>
        </w:rPr>
        <w:t xml:space="preserve"> to load the data from FISA. </w:t>
      </w:r>
      <w:r w:rsidR="003B34B6">
        <w:rPr>
          <w:rFonts w:asciiTheme="minorHAnsi" w:hAnsiTheme="minorHAnsi"/>
          <w:sz w:val="20"/>
          <w:szCs w:val="20"/>
        </w:rPr>
        <w:t>This is a master package which executes the below packages in the mentioned order.</w:t>
      </w:r>
    </w:p>
    <w:tbl>
      <w:tblPr>
        <w:tblStyle w:val="TableGrid"/>
        <w:tblW w:w="0" w:type="auto"/>
        <w:tblLayout w:type="fixed"/>
        <w:tblLook w:val="04A0"/>
      </w:tblPr>
      <w:tblGrid>
        <w:gridCol w:w="2358"/>
        <w:gridCol w:w="4230"/>
        <w:gridCol w:w="2340"/>
      </w:tblGrid>
      <w:tr w:rsidR="003B34B6" w:rsidTr="007A3DA2">
        <w:tc>
          <w:tcPr>
            <w:tcW w:w="2358" w:type="dxa"/>
          </w:tcPr>
          <w:p w:rsidR="003B34B6" w:rsidRPr="003B34B6" w:rsidRDefault="00F034B9" w:rsidP="003B34B6">
            <w:pPr>
              <w:rPr>
                <w:rFonts w:asciiTheme="minorHAnsi" w:hAnsiTheme="minorHAnsi"/>
                <w:b/>
                <w:sz w:val="20"/>
                <w:szCs w:val="20"/>
              </w:rPr>
            </w:pPr>
            <w:r w:rsidRPr="00F034B9">
              <w:rPr>
                <w:rFonts w:asciiTheme="minorHAnsi" w:hAnsiTheme="minorHAnsi"/>
                <w:b/>
                <w:sz w:val="20"/>
                <w:szCs w:val="20"/>
              </w:rPr>
              <w:t>Package name</w:t>
            </w:r>
          </w:p>
        </w:tc>
        <w:tc>
          <w:tcPr>
            <w:tcW w:w="4230" w:type="dxa"/>
          </w:tcPr>
          <w:p w:rsidR="003B34B6" w:rsidRPr="003B34B6" w:rsidRDefault="00F034B9" w:rsidP="003B34B6">
            <w:pPr>
              <w:rPr>
                <w:rFonts w:asciiTheme="minorHAnsi" w:hAnsiTheme="minorHAnsi"/>
                <w:b/>
                <w:sz w:val="20"/>
                <w:szCs w:val="20"/>
              </w:rPr>
            </w:pPr>
            <w:r w:rsidRPr="00F034B9">
              <w:rPr>
                <w:rFonts w:asciiTheme="minorHAnsi" w:hAnsiTheme="minorHAnsi"/>
                <w:b/>
                <w:sz w:val="20"/>
                <w:szCs w:val="20"/>
              </w:rPr>
              <w:t>Purpose</w:t>
            </w:r>
          </w:p>
        </w:tc>
        <w:tc>
          <w:tcPr>
            <w:tcW w:w="2340" w:type="dxa"/>
          </w:tcPr>
          <w:p w:rsidR="003B34B6" w:rsidRPr="003B34B6" w:rsidRDefault="00F034B9" w:rsidP="003B34B6">
            <w:pPr>
              <w:rPr>
                <w:rFonts w:asciiTheme="minorHAnsi" w:hAnsiTheme="minorHAnsi"/>
                <w:b/>
                <w:sz w:val="20"/>
                <w:szCs w:val="20"/>
              </w:rPr>
            </w:pPr>
            <w:r w:rsidRPr="00F034B9">
              <w:rPr>
                <w:rFonts w:asciiTheme="minorHAnsi" w:hAnsiTheme="minorHAnsi"/>
                <w:b/>
                <w:sz w:val="20"/>
                <w:szCs w:val="20"/>
              </w:rPr>
              <w:t>Prerequisite for the package execution</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GetIncomingFiles</w:t>
            </w:r>
            <w:proofErr w:type="spellEnd"/>
          </w:p>
        </w:tc>
        <w:tc>
          <w:tcPr>
            <w:tcW w:w="4230" w:type="dxa"/>
          </w:tcPr>
          <w:p w:rsidR="003B34B6" w:rsidRDefault="003B34B6" w:rsidP="003B34B6">
            <w:pPr>
              <w:rPr>
                <w:rFonts w:asciiTheme="minorHAnsi" w:hAnsiTheme="minorHAnsi"/>
                <w:sz w:val="20"/>
                <w:szCs w:val="20"/>
              </w:rPr>
            </w:pPr>
            <w:r>
              <w:rPr>
                <w:rFonts w:asciiTheme="minorHAnsi" w:hAnsiTheme="minorHAnsi"/>
                <w:sz w:val="20"/>
                <w:szCs w:val="20"/>
              </w:rPr>
              <w:t>FTP all eligible files for all the 6 data sources</w:t>
            </w:r>
            <w:r w:rsidR="004762BE">
              <w:rPr>
                <w:rFonts w:asciiTheme="minorHAnsi" w:hAnsiTheme="minorHAnsi"/>
                <w:sz w:val="20"/>
                <w:szCs w:val="20"/>
              </w:rPr>
              <w:t>.</w:t>
            </w:r>
          </w:p>
        </w:tc>
        <w:tc>
          <w:tcPr>
            <w:tcW w:w="2340" w:type="dxa"/>
          </w:tcPr>
          <w:p w:rsidR="003B34B6" w:rsidRDefault="003B34B6"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LoadCOADataLoad</w:t>
            </w:r>
            <w:proofErr w:type="spellEnd"/>
          </w:p>
        </w:tc>
        <w:tc>
          <w:tcPr>
            <w:tcW w:w="4230" w:type="dxa"/>
          </w:tcPr>
          <w:p w:rsidR="003B34B6" w:rsidRDefault="003B34B6" w:rsidP="003B34B6">
            <w:pPr>
              <w:rPr>
                <w:rFonts w:asciiTheme="minorHAnsi" w:hAnsiTheme="minorHAnsi"/>
                <w:sz w:val="20"/>
                <w:szCs w:val="20"/>
              </w:rPr>
            </w:pPr>
            <w:r>
              <w:rPr>
                <w:rFonts w:asciiTheme="minorHAnsi" w:hAnsiTheme="minorHAnsi"/>
                <w:sz w:val="20"/>
                <w:szCs w:val="20"/>
              </w:rPr>
              <w:t>Load COA data for Department, Appropriation Unit, Expenditure Object and Location</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LoadFMSVDataLoads</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Vendors</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LoadCONDataLoads</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contracts which includes CT1, CTA1, CTA2, POC, PCC1, POD,DO1</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LoadMAGDataLoads</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master agreements</w:t>
            </w:r>
          </w:p>
        </w:tc>
        <w:tc>
          <w:tcPr>
            <w:tcW w:w="2340" w:type="dxa"/>
          </w:tcPr>
          <w:p w:rsidR="003B34B6" w:rsidRDefault="00FC268C" w:rsidP="003B34B6">
            <w:pPr>
              <w:rPr>
                <w:rFonts w:asciiTheme="minorHAnsi" w:hAnsiTheme="minorHAnsi"/>
                <w:sz w:val="20"/>
                <w:szCs w:val="20"/>
              </w:rPr>
            </w:pPr>
            <w:r>
              <w:rPr>
                <w:rFonts w:asciiTheme="minorHAnsi" w:hAnsiTheme="minorHAnsi"/>
                <w:sz w:val="20"/>
                <w:szCs w:val="20"/>
              </w:rPr>
              <w:t>NA</w:t>
            </w:r>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LoadFMSDataLoad</w:t>
            </w:r>
            <w:proofErr w:type="spellEnd"/>
          </w:p>
        </w:tc>
        <w:tc>
          <w:tcPr>
            <w:tcW w:w="4230" w:type="dxa"/>
          </w:tcPr>
          <w:p w:rsidR="003B34B6" w:rsidRDefault="00AB27FE" w:rsidP="003B34B6">
            <w:pPr>
              <w:rPr>
                <w:rFonts w:asciiTheme="minorHAnsi" w:hAnsiTheme="minorHAnsi"/>
                <w:sz w:val="20"/>
                <w:szCs w:val="20"/>
              </w:rPr>
            </w:pPr>
            <w:r>
              <w:rPr>
                <w:rFonts w:asciiTheme="minorHAnsi" w:hAnsiTheme="minorHAnsi"/>
                <w:sz w:val="20"/>
                <w:szCs w:val="20"/>
              </w:rPr>
              <w:t>Load Disbursements</w:t>
            </w:r>
          </w:p>
        </w:tc>
        <w:tc>
          <w:tcPr>
            <w:tcW w:w="2340" w:type="dxa"/>
          </w:tcPr>
          <w:p w:rsidR="003B34B6"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proofErr w:type="spellStart"/>
            <w:r w:rsidRPr="00B972C1">
              <w:rPr>
                <w:i/>
              </w:rPr>
              <w:t>LoadFMSVDataLoads</w:t>
            </w:r>
            <w:proofErr w:type="spellEnd"/>
            <w:r>
              <w:rPr>
                <w:i/>
              </w:rPr>
              <w:t>,</w:t>
            </w:r>
            <w:r w:rsidRPr="00B972C1">
              <w:rPr>
                <w:i/>
              </w:rPr>
              <w:t xml:space="preserve"> </w:t>
            </w:r>
            <w:proofErr w:type="spellStart"/>
            <w:r w:rsidRPr="00B972C1">
              <w:rPr>
                <w:i/>
              </w:rPr>
              <w:t>LoadCONDataLoads</w:t>
            </w:r>
            <w:proofErr w:type="spellEnd"/>
            <w:r>
              <w:rPr>
                <w:i/>
              </w:rPr>
              <w:t>,</w:t>
            </w:r>
            <w:r w:rsidRPr="00B972C1">
              <w:rPr>
                <w:i/>
              </w:rPr>
              <w:t xml:space="preserve"> </w:t>
            </w:r>
            <w:proofErr w:type="spellStart"/>
            <w:r w:rsidRPr="00B972C1">
              <w:rPr>
                <w:i/>
              </w:rPr>
              <w:t>LoadMAGDataLoads</w:t>
            </w:r>
            <w:proofErr w:type="spellEnd"/>
          </w:p>
        </w:tc>
      </w:tr>
      <w:tr w:rsidR="003B34B6" w:rsidTr="007A3DA2">
        <w:tc>
          <w:tcPr>
            <w:tcW w:w="2358" w:type="dxa"/>
          </w:tcPr>
          <w:p w:rsidR="003B34B6" w:rsidRPr="004762BE" w:rsidRDefault="00F034B9" w:rsidP="003B34B6">
            <w:pPr>
              <w:rPr>
                <w:rFonts w:asciiTheme="minorHAnsi" w:hAnsiTheme="minorHAnsi"/>
                <w:i/>
                <w:sz w:val="20"/>
                <w:szCs w:val="20"/>
              </w:rPr>
            </w:pPr>
            <w:proofErr w:type="spellStart"/>
            <w:r w:rsidRPr="00F034B9">
              <w:rPr>
                <w:i/>
              </w:rPr>
              <w:t>LoadPMSDataLoad</w:t>
            </w:r>
            <w:proofErr w:type="spellEnd"/>
          </w:p>
        </w:tc>
        <w:tc>
          <w:tcPr>
            <w:tcW w:w="4230" w:type="dxa"/>
          </w:tcPr>
          <w:p w:rsidR="003B34B6" w:rsidRDefault="005D5507" w:rsidP="003B34B6">
            <w:pPr>
              <w:rPr>
                <w:rFonts w:asciiTheme="minorHAnsi" w:hAnsiTheme="minorHAnsi"/>
                <w:sz w:val="20"/>
                <w:szCs w:val="20"/>
              </w:rPr>
            </w:pPr>
            <w:r>
              <w:rPr>
                <w:rFonts w:asciiTheme="minorHAnsi" w:hAnsiTheme="minorHAnsi"/>
                <w:sz w:val="20"/>
                <w:szCs w:val="20"/>
              </w:rPr>
              <w:t>Load payroll summary</w:t>
            </w:r>
          </w:p>
        </w:tc>
        <w:tc>
          <w:tcPr>
            <w:tcW w:w="2340" w:type="dxa"/>
          </w:tcPr>
          <w:p w:rsidR="003B34B6" w:rsidRDefault="00FC268C" w:rsidP="00E72194">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commentRangeStart w:id="23"/>
            <w:commentRangeStart w:id="24"/>
            <w:del w:id="25" w:author="Kishore K. Vuppala" w:date="2011-11-28T17:18:00Z">
              <w:r w:rsidRPr="00B972C1" w:rsidDel="00E72194">
                <w:rPr>
                  <w:i/>
                </w:rPr>
                <w:delText>LoadFMSVDataLoads</w:delText>
              </w:r>
              <w:commentRangeEnd w:id="23"/>
              <w:commentRangeEnd w:id="24"/>
              <w:r w:rsidR="00355AB1" w:rsidDel="00E72194">
                <w:rPr>
                  <w:rStyle w:val="CommentReference"/>
                </w:rPr>
                <w:commentReference w:id="23"/>
              </w:r>
              <w:r w:rsidR="00C934F8" w:rsidDel="00E72194">
                <w:rPr>
                  <w:rStyle w:val="CommentReference"/>
                </w:rPr>
                <w:commentReference w:id="24"/>
              </w:r>
              <w:r w:rsidDel="00E72194">
                <w:rPr>
                  <w:i/>
                </w:rPr>
                <w:delText>,</w:delText>
              </w:r>
              <w:r w:rsidRPr="00B972C1" w:rsidDel="00E72194">
                <w:rPr>
                  <w:i/>
                </w:rPr>
                <w:delText xml:space="preserve"> </w:delText>
              </w:r>
            </w:del>
          </w:p>
        </w:tc>
      </w:tr>
      <w:tr w:rsidR="00AB27FE" w:rsidTr="007A3DA2">
        <w:tc>
          <w:tcPr>
            <w:tcW w:w="2358" w:type="dxa"/>
          </w:tcPr>
          <w:p w:rsidR="00AB27FE" w:rsidRPr="004762BE" w:rsidRDefault="00F034B9" w:rsidP="003B34B6">
            <w:pPr>
              <w:rPr>
                <w:i/>
              </w:rPr>
            </w:pPr>
            <w:proofErr w:type="spellStart"/>
            <w:r w:rsidRPr="00F034B9">
              <w:rPr>
                <w:i/>
              </w:rPr>
              <w:t>PublishFMSDataLoadsM</w:t>
            </w:r>
            <w:proofErr w:type="spellEnd"/>
          </w:p>
        </w:tc>
        <w:tc>
          <w:tcPr>
            <w:tcW w:w="4230" w:type="dxa"/>
          </w:tcPr>
          <w:p w:rsidR="00AB27FE" w:rsidRDefault="005D5507" w:rsidP="003B34B6">
            <w:pPr>
              <w:rPr>
                <w:rFonts w:asciiTheme="minorHAnsi" w:hAnsiTheme="minorHAnsi"/>
                <w:sz w:val="20"/>
                <w:szCs w:val="20"/>
              </w:rPr>
            </w:pPr>
            <w:r>
              <w:rPr>
                <w:rFonts w:asciiTheme="minorHAnsi" w:hAnsiTheme="minorHAnsi"/>
                <w:sz w:val="20"/>
                <w:szCs w:val="20"/>
              </w:rPr>
              <w:t>Publish Disbursements Data from MyMoney to MyMoneyPublic database on Rackspace for Checkbook 1.0 (Not discussed in detail in this document).</w:t>
            </w:r>
          </w:p>
        </w:tc>
        <w:tc>
          <w:tcPr>
            <w:tcW w:w="2340" w:type="dxa"/>
          </w:tcPr>
          <w:p w:rsidR="00FC268C" w:rsidRDefault="00FC268C" w:rsidP="00FC268C">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proofErr w:type="spellStart"/>
            <w:r w:rsidRPr="00B972C1">
              <w:rPr>
                <w:i/>
              </w:rPr>
              <w:t>LoadFMSVDataLoads</w:t>
            </w:r>
            <w:proofErr w:type="spellEnd"/>
            <w:r>
              <w:rPr>
                <w:i/>
              </w:rPr>
              <w:t>,</w:t>
            </w:r>
            <w:r w:rsidRPr="00B972C1">
              <w:rPr>
                <w:i/>
              </w:rPr>
              <w:t xml:space="preserve"> </w:t>
            </w:r>
            <w:proofErr w:type="spellStart"/>
            <w:r w:rsidRPr="00B972C1">
              <w:rPr>
                <w:i/>
              </w:rPr>
              <w:t>LoadCONDataLoads</w:t>
            </w:r>
            <w:proofErr w:type="spellEnd"/>
            <w:r>
              <w:rPr>
                <w:i/>
              </w:rPr>
              <w:t>,</w:t>
            </w:r>
            <w:r w:rsidRPr="00B972C1">
              <w:rPr>
                <w:i/>
              </w:rPr>
              <w:t xml:space="preserve"> </w:t>
            </w:r>
            <w:proofErr w:type="spellStart"/>
            <w:r w:rsidRPr="00B972C1">
              <w:rPr>
                <w:i/>
              </w:rPr>
              <w:t>LoadMAGDataLoads</w:t>
            </w:r>
            <w:proofErr w:type="spellEnd"/>
            <w:r>
              <w:rPr>
                <w:i/>
              </w:rPr>
              <w:t>,</w:t>
            </w:r>
            <w:r>
              <w:rPr>
                <w:i/>
              </w:rPr>
              <w:br/>
            </w:r>
            <w:proofErr w:type="spellStart"/>
            <w:r w:rsidRPr="00B972C1">
              <w:rPr>
                <w:i/>
              </w:rPr>
              <w:t>LoadFMSDataLoad</w:t>
            </w:r>
            <w:proofErr w:type="spellEnd"/>
            <w:r>
              <w:rPr>
                <w:i/>
              </w:rPr>
              <w:t>,</w:t>
            </w:r>
          </w:p>
        </w:tc>
      </w:tr>
      <w:tr w:rsidR="00AB27FE" w:rsidTr="007A3DA2">
        <w:tc>
          <w:tcPr>
            <w:tcW w:w="2358" w:type="dxa"/>
          </w:tcPr>
          <w:p w:rsidR="00AB27FE" w:rsidRPr="004762BE" w:rsidRDefault="00F034B9" w:rsidP="003B34B6">
            <w:pPr>
              <w:rPr>
                <w:i/>
              </w:rPr>
            </w:pPr>
            <w:proofErr w:type="spellStart"/>
            <w:r w:rsidRPr="00F034B9">
              <w:rPr>
                <w:i/>
              </w:rPr>
              <w:t>PublishPMSDataLoadsM</w:t>
            </w:r>
            <w:proofErr w:type="spellEnd"/>
          </w:p>
        </w:tc>
        <w:tc>
          <w:tcPr>
            <w:tcW w:w="4230" w:type="dxa"/>
          </w:tcPr>
          <w:p w:rsidR="00AB27FE" w:rsidRDefault="005D5507" w:rsidP="005D5507">
            <w:pPr>
              <w:rPr>
                <w:rFonts w:asciiTheme="minorHAnsi" w:hAnsiTheme="minorHAnsi"/>
                <w:sz w:val="20"/>
                <w:szCs w:val="20"/>
              </w:rPr>
            </w:pPr>
            <w:r>
              <w:rPr>
                <w:rFonts w:asciiTheme="minorHAnsi" w:hAnsiTheme="minorHAnsi"/>
                <w:sz w:val="20"/>
                <w:szCs w:val="20"/>
              </w:rPr>
              <w:t>Publish Payroll Data from MyMoney to MyMoneyPublic database on Rackspace for Checkbook 1.0 (Not discussed in detail in this document).</w:t>
            </w:r>
          </w:p>
        </w:tc>
        <w:tc>
          <w:tcPr>
            <w:tcW w:w="2340" w:type="dxa"/>
          </w:tcPr>
          <w:p w:rsidR="00AB27FE" w:rsidRDefault="00FC268C" w:rsidP="00E72194">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commentRangeStart w:id="26"/>
            <w:commentRangeStart w:id="27"/>
            <w:del w:id="28" w:author="Kishore K. Vuppala" w:date="2011-11-28T17:18:00Z">
              <w:r w:rsidRPr="00B972C1" w:rsidDel="00E72194">
                <w:rPr>
                  <w:i/>
                </w:rPr>
                <w:delText>LoadFMSVDataLoads</w:delText>
              </w:r>
              <w:commentRangeEnd w:id="26"/>
              <w:r w:rsidR="00355AB1" w:rsidDel="00E72194">
                <w:rPr>
                  <w:rStyle w:val="CommentReference"/>
                </w:rPr>
                <w:commentReference w:id="26"/>
              </w:r>
              <w:r w:rsidDel="00E72194">
                <w:rPr>
                  <w:i/>
                </w:rPr>
                <w:delText>,</w:delText>
              </w:r>
              <w:commentRangeEnd w:id="27"/>
              <w:r w:rsidR="00FE2589" w:rsidDel="00E72194">
                <w:rPr>
                  <w:rStyle w:val="CommentReference"/>
                </w:rPr>
                <w:commentReference w:id="27"/>
              </w:r>
            </w:del>
            <w:r>
              <w:rPr>
                <w:i/>
              </w:rPr>
              <w:br/>
            </w:r>
            <w:proofErr w:type="spellStart"/>
            <w:r w:rsidRPr="00B972C1">
              <w:rPr>
                <w:i/>
              </w:rPr>
              <w:t>LoadPMSDataLoad</w:t>
            </w:r>
            <w:proofErr w:type="spellEnd"/>
          </w:p>
        </w:tc>
      </w:tr>
      <w:tr w:rsidR="00AB27FE" w:rsidTr="007A3DA2">
        <w:tc>
          <w:tcPr>
            <w:tcW w:w="2358" w:type="dxa"/>
          </w:tcPr>
          <w:p w:rsidR="00AB27FE" w:rsidRPr="004762BE" w:rsidRDefault="00F034B9" w:rsidP="003B34B6">
            <w:pPr>
              <w:rPr>
                <w:i/>
              </w:rPr>
            </w:pPr>
            <w:proofErr w:type="spellStart"/>
            <w:r w:rsidRPr="00F034B9">
              <w:rPr>
                <w:i/>
              </w:rPr>
              <w:t>PublishFMSDataLoadsR</w:t>
            </w:r>
            <w:proofErr w:type="spellEnd"/>
          </w:p>
        </w:tc>
        <w:tc>
          <w:tcPr>
            <w:tcW w:w="4230" w:type="dxa"/>
          </w:tcPr>
          <w:p w:rsidR="00AB27FE" w:rsidRDefault="005D5507" w:rsidP="003B34B6">
            <w:pPr>
              <w:rPr>
                <w:rFonts w:asciiTheme="minorHAnsi" w:hAnsiTheme="minorHAnsi"/>
                <w:sz w:val="20"/>
                <w:szCs w:val="20"/>
              </w:rPr>
            </w:pPr>
            <w:r>
              <w:rPr>
                <w:rFonts w:asciiTheme="minorHAnsi" w:hAnsiTheme="minorHAnsi"/>
                <w:sz w:val="20"/>
                <w:szCs w:val="20"/>
              </w:rPr>
              <w:t>Publish Disbursement Data from MyMoney to MyMoneyPublicR database on Rackspace for MWBE (Not discussed in detail in this document).</w:t>
            </w:r>
          </w:p>
        </w:tc>
        <w:tc>
          <w:tcPr>
            <w:tcW w:w="2340" w:type="dxa"/>
          </w:tcPr>
          <w:p w:rsidR="00AB27FE" w:rsidRDefault="00FC268C" w:rsidP="003B34B6">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proofErr w:type="spellStart"/>
            <w:r w:rsidRPr="00B972C1">
              <w:rPr>
                <w:i/>
              </w:rPr>
              <w:t>LoadFMSVDataLoads</w:t>
            </w:r>
            <w:proofErr w:type="spellEnd"/>
            <w:r>
              <w:rPr>
                <w:i/>
              </w:rPr>
              <w:t>,</w:t>
            </w:r>
            <w:r w:rsidRPr="00B972C1">
              <w:rPr>
                <w:i/>
              </w:rPr>
              <w:t xml:space="preserve"> </w:t>
            </w:r>
            <w:proofErr w:type="spellStart"/>
            <w:r w:rsidRPr="00B972C1">
              <w:rPr>
                <w:i/>
              </w:rPr>
              <w:t>LoadCONDataLoads</w:t>
            </w:r>
            <w:proofErr w:type="spellEnd"/>
            <w:r>
              <w:rPr>
                <w:i/>
              </w:rPr>
              <w:t>,</w:t>
            </w:r>
            <w:r w:rsidRPr="00B972C1">
              <w:rPr>
                <w:i/>
              </w:rPr>
              <w:t xml:space="preserve"> </w:t>
            </w:r>
            <w:proofErr w:type="spellStart"/>
            <w:r w:rsidRPr="00B972C1">
              <w:rPr>
                <w:i/>
              </w:rPr>
              <w:t>LoadMAGDataLoads</w:t>
            </w:r>
            <w:proofErr w:type="spellEnd"/>
            <w:r>
              <w:rPr>
                <w:i/>
              </w:rPr>
              <w:t>,</w:t>
            </w:r>
            <w:r>
              <w:rPr>
                <w:i/>
              </w:rPr>
              <w:br/>
            </w:r>
            <w:proofErr w:type="spellStart"/>
            <w:r w:rsidRPr="00B972C1">
              <w:rPr>
                <w:i/>
              </w:rPr>
              <w:t>LoadFMSDataLoad</w:t>
            </w:r>
            <w:proofErr w:type="spellEnd"/>
            <w:r>
              <w:rPr>
                <w:i/>
              </w:rPr>
              <w:t>,</w:t>
            </w:r>
          </w:p>
        </w:tc>
      </w:tr>
      <w:tr w:rsidR="00AB27FE" w:rsidTr="007A3DA2">
        <w:tc>
          <w:tcPr>
            <w:tcW w:w="2358" w:type="dxa"/>
          </w:tcPr>
          <w:p w:rsidR="00AB27FE" w:rsidRPr="004762BE" w:rsidRDefault="00F034B9" w:rsidP="003B34B6">
            <w:pPr>
              <w:rPr>
                <w:i/>
              </w:rPr>
            </w:pPr>
            <w:proofErr w:type="spellStart"/>
            <w:r w:rsidRPr="00F034B9">
              <w:rPr>
                <w:i/>
              </w:rPr>
              <w:t>PublishPMSDataLoadsR</w:t>
            </w:r>
            <w:proofErr w:type="spellEnd"/>
          </w:p>
        </w:tc>
        <w:tc>
          <w:tcPr>
            <w:tcW w:w="4230" w:type="dxa"/>
          </w:tcPr>
          <w:p w:rsidR="00AB27FE" w:rsidRDefault="005D5507" w:rsidP="005D5507">
            <w:pPr>
              <w:rPr>
                <w:rFonts w:asciiTheme="minorHAnsi" w:hAnsiTheme="minorHAnsi"/>
                <w:sz w:val="20"/>
                <w:szCs w:val="20"/>
              </w:rPr>
            </w:pPr>
            <w:r>
              <w:rPr>
                <w:rFonts w:asciiTheme="minorHAnsi" w:hAnsiTheme="minorHAnsi"/>
                <w:sz w:val="20"/>
                <w:szCs w:val="20"/>
              </w:rPr>
              <w:t>Publish Payroll Data from MyMoney to MyMoneyPublicR database on Rackspace for MWBE (Not discussed in detail in this document).</w:t>
            </w:r>
          </w:p>
        </w:tc>
        <w:tc>
          <w:tcPr>
            <w:tcW w:w="2340" w:type="dxa"/>
          </w:tcPr>
          <w:p w:rsidR="00AB27FE" w:rsidRDefault="00FC268C" w:rsidP="00E72194">
            <w:pPr>
              <w:rPr>
                <w:rFonts w:asciiTheme="minorHAnsi" w:hAnsiTheme="minorHAnsi"/>
                <w:sz w:val="20"/>
                <w:szCs w:val="20"/>
              </w:rPr>
            </w:pPr>
            <w:proofErr w:type="spellStart"/>
            <w:r w:rsidRPr="00B972C1">
              <w:rPr>
                <w:i/>
              </w:rPr>
              <w:t>LoadCOADataLoad</w:t>
            </w:r>
            <w:proofErr w:type="spellEnd"/>
            <w:r>
              <w:rPr>
                <w:i/>
              </w:rPr>
              <w:t>,</w:t>
            </w:r>
            <w:r w:rsidRPr="00B972C1">
              <w:rPr>
                <w:i/>
              </w:rPr>
              <w:t xml:space="preserve"> </w:t>
            </w:r>
            <w:commentRangeStart w:id="29"/>
            <w:commentRangeStart w:id="30"/>
            <w:del w:id="31" w:author="Kishore K. Vuppala" w:date="2011-11-28T17:18:00Z">
              <w:r w:rsidRPr="00B972C1" w:rsidDel="00E72194">
                <w:rPr>
                  <w:i/>
                </w:rPr>
                <w:delText>LoadFMSVDataLoads</w:delText>
              </w:r>
              <w:commentRangeEnd w:id="29"/>
              <w:commentRangeEnd w:id="30"/>
              <w:r w:rsidR="00355AB1" w:rsidDel="00E72194">
                <w:rPr>
                  <w:rStyle w:val="CommentReference"/>
                </w:rPr>
                <w:commentReference w:id="29"/>
              </w:r>
              <w:r w:rsidR="00FE2589" w:rsidDel="00E72194">
                <w:rPr>
                  <w:rStyle w:val="CommentReference"/>
                </w:rPr>
                <w:commentReference w:id="30"/>
              </w:r>
              <w:r w:rsidDel="00E72194">
                <w:rPr>
                  <w:i/>
                </w:rPr>
                <w:delText>,</w:delText>
              </w:r>
            </w:del>
            <w:r>
              <w:rPr>
                <w:i/>
              </w:rPr>
              <w:br/>
            </w:r>
            <w:proofErr w:type="spellStart"/>
            <w:r w:rsidRPr="00B972C1">
              <w:rPr>
                <w:i/>
              </w:rPr>
              <w:t>LoadPMSDataLoad</w:t>
            </w:r>
            <w:proofErr w:type="spellEnd"/>
          </w:p>
        </w:tc>
      </w:tr>
    </w:tbl>
    <w:p w:rsidR="003B34B6" w:rsidRDefault="003B34B6" w:rsidP="003B34B6">
      <w:pPr>
        <w:rPr>
          <w:rFonts w:asciiTheme="minorHAnsi" w:hAnsiTheme="minorHAnsi"/>
          <w:sz w:val="20"/>
          <w:szCs w:val="20"/>
        </w:rPr>
      </w:pPr>
    </w:p>
    <w:p w:rsidR="008A27B5" w:rsidRDefault="00AB27FE" w:rsidP="005157BB">
      <w:pPr>
        <w:rPr>
          <w:rFonts w:asciiTheme="minorHAnsi" w:hAnsiTheme="minorHAnsi"/>
          <w:sz w:val="20"/>
          <w:szCs w:val="20"/>
        </w:rPr>
      </w:pPr>
      <w:r>
        <w:rPr>
          <w:rFonts w:asciiTheme="minorHAnsi" w:hAnsiTheme="minorHAnsi"/>
          <w:sz w:val="20"/>
          <w:szCs w:val="20"/>
        </w:rPr>
        <w:t xml:space="preserve">Most of the execution steps are common across all the packages which are used to load the data. Pictorial representation of this is provided below. Also more detailed information is provided </w:t>
      </w:r>
      <w:r w:rsidR="0045734F">
        <w:rPr>
          <w:rFonts w:asciiTheme="minorHAnsi" w:hAnsiTheme="minorHAnsi"/>
          <w:sz w:val="20"/>
          <w:szCs w:val="20"/>
        </w:rPr>
        <w:t xml:space="preserve">in the respective data </w:t>
      </w:r>
      <w:r w:rsidR="004762BE">
        <w:rPr>
          <w:rFonts w:asciiTheme="minorHAnsi" w:hAnsiTheme="minorHAnsi"/>
          <w:sz w:val="20"/>
          <w:szCs w:val="20"/>
        </w:rPr>
        <w:t>feed</w:t>
      </w:r>
      <w:r w:rsidR="0045734F">
        <w:rPr>
          <w:rFonts w:asciiTheme="minorHAnsi" w:hAnsiTheme="minorHAnsi"/>
          <w:sz w:val="20"/>
          <w:szCs w:val="20"/>
        </w:rPr>
        <w:t xml:space="preserve"> sections</w:t>
      </w:r>
      <w:r>
        <w:rPr>
          <w:rFonts w:asciiTheme="minorHAnsi" w:hAnsiTheme="minorHAnsi"/>
          <w:sz w:val="20"/>
          <w:szCs w:val="20"/>
        </w:rPr>
        <w:t>.</w:t>
      </w:r>
    </w:p>
    <w:p w:rsidR="008A27B5" w:rsidRDefault="000056DF" w:rsidP="005157BB">
      <w:pPr>
        <w:rPr>
          <w:rFonts w:asciiTheme="minorHAnsi" w:hAnsiTheme="minorHAnsi"/>
          <w:sz w:val="20"/>
          <w:szCs w:val="20"/>
        </w:rPr>
      </w:pPr>
      <w:commentRangeStart w:id="32"/>
      <w:commentRangeStart w:id="33"/>
      <w:r>
        <w:rPr>
          <w:rFonts w:asciiTheme="minorHAnsi" w:hAnsiTheme="minorHAnsi"/>
          <w:noProof/>
          <w:sz w:val="20"/>
          <w:szCs w:val="20"/>
        </w:rPr>
        <w:drawing>
          <wp:inline distT="0" distB="0" distL="0" distR="0">
            <wp:extent cx="5943600" cy="4203065"/>
            <wp:effectExtent l="19050" t="0" r="0" b="0"/>
            <wp:docPr id="6" name="Picture 5" descr="ETL_NY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L_NYC.jpg"/>
                    <pic:cNvPicPr/>
                  </pic:nvPicPr>
                  <pic:blipFill>
                    <a:blip r:embed="rId10" cstate="print"/>
                    <a:stretch>
                      <a:fillRect/>
                    </a:stretch>
                  </pic:blipFill>
                  <pic:spPr>
                    <a:xfrm>
                      <a:off x="0" y="0"/>
                      <a:ext cx="5943600" cy="4203065"/>
                    </a:xfrm>
                    <a:prstGeom prst="rect">
                      <a:avLst/>
                    </a:prstGeom>
                  </pic:spPr>
                </pic:pic>
              </a:graphicData>
            </a:graphic>
          </wp:inline>
        </w:drawing>
      </w:r>
      <w:commentRangeEnd w:id="32"/>
      <w:commentRangeEnd w:id="33"/>
      <w:r w:rsidR="00E2549D">
        <w:rPr>
          <w:rStyle w:val="CommentReference"/>
        </w:rPr>
        <w:commentReference w:id="32"/>
      </w:r>
      <w:r w:rsidR="0032664D">
        <w:rPr>
          <w:rStyle w:val="CommentReference"/>
        </w:rPr>
        <w:commentReference w:id="33"/>
      </w:r>
    </w:p>
    <w:p w:rsidR="006735AC" w:rsidRDefault="006735AC"/>
    <w:p w:rsidR="006735AC" w:rsidRDefault="00F034B9">
      <w:pPr>
        <w:pStyle w:val="Heading3"/>
      </w:pPr>
      <w:bookmarkStart w:id="34" w:name="_Toc296547547"/>
      <w:proofErr w:type="spellStart"/>
      <w:r w:rsidRPr="00F034B9">
        <w:rPr>
          <w:u w:val="single"/>
        </w:rPr>
        <w:t>GetIncomingFiles</w:t>
      </w:r>
      <w:proofErr w:type="spellEnd"/>
      <w:r w:rsidRPr="00F034B9">
        <w:rPr>
          <w:u w:val="single"/>
        </w:rPr>
        <w:t>:</w:t>
      </w:r>
      <w:bookmarkEnd w:id="34"/>
    </w:p>
    <w:p w:rsidR="006735AC" w:rsidRDefault="009C216D">
      <w:pPr>
        <w:pStyle w:val="ListParagraph"/>
        <w:jc w:val="both"/>
      </w:pPr>
      <w:r>
        <w:rPr>
          <w:sz w:val="20"/>
          <w:szCs w:val="20"/>
        </w:rPr>
        <w:t xml:space="preserve">The </w:t>
      </w:r>
      <w:proofErr w:type="spellStart"/>
      <w:r>
        <w:t>GetIncomingFiles</w:t>
      </w:r>
      <w:proofErr w:type="spellEnd"/>
      <w:r>
        <w:t xml:space="preserve"> package process</w:t>
      </w:r>
      <w:r w:rsidR="00777339">
        <w:t>es</w:t>
      </w:r>
      <w:r>
        <w:t xml:space="preserve"> </w:t>
      </w:r>
      <w:r w:rsidR="00777339">
        <w:t>(COA,</w:t>
      </w:r>
      <w:r w:rsidR="00D7152D">
        <w:t xml:space="preserve"> </w:t>
      </w:r>
      <w:r w:rsidR="00777339">
        <w:t>FMSV,</w:t>
      </w:r>
      <w:r w:rsidR="00D7152D">
        <w:t xml:space="preserve"> </w:t>
      </w:r>
      <w:r w:rsidR="00777339">
        <w:t>CON,</w:t>
      </w:r>
      <w:r w:rsidR="00D7152D">
        <w:t xml:space="preserve"> </w:t>
      </w:r>
      <w:r w:rsidR="00777339">
        <w:t>MAG,</w:t>
      </w:r>
      <w:r w:rsidR="00D7152D">
        <w:t xml:space="preserve"> </w:t>
      </w:r>
      <w:r w:rsidR="00777339">
        <w:t>FMS</w:t>
      </w:r>
      <w:r w:rsidR="00D7152D">
        <w:t xml:space="preserve"> and </w:t>
      </w:r>
      <w:r w:rsidR="00777339">
        <w:t xml:space="preserve">PMS) </w:t>
      </w:r>
      <w:r>
        <w:t xml:space="preserve">incoming files from FISA FTP Secure Server. A third party tool </w:t>
      </w:r>
      <w:proofErr w:type="spellStart"/>
      <w:r>
        <w:t>nsoftware</w:t>
      </w:r>
      <w:proofErr w:type="spellEnd"/>
      <w:r>
        <w:t xml:space="preserve"> is used for </w:t>
      </w:r>
      <w:ins w:id="35" w:author="vbeeravolu" w:date="2011-11-28T12:18:00Z">
        <w:r w:rsidR="004E3C48">
          <w:t xml:space="preserve">FTP-S </w:t>
        </w:r>
      </w:ins>
      <w:r w:rsidR="006555E5">
        <w:rPr>
          <w:rStyle w:val="CommentReference"/>
        </w:rPr>
        <w:commentReference w:id="36"/>
      </w:r>
      <w:r>
        <w:t xml:space="preserve">to FISA server as SSIS doesn’t have the ability to connect to </w:t>
      </w:r>
      <w:ins w:id="37" w:author="vbeeravolu" w:date="2011-11-28T12:24:00Z">
        <w:r w:rsidR="007A4D64">
          <w:t xml:space="preserve">FTP-S </w:t>
        </w:r>
      </w:ins>
      <w:r>
        <w:t xml:space="preserve">server. The Task implemented to download is </w:t>
      </w:r>
      <w:proofErr w:type="spellStart"/>
      <w:r>
        <w:t>FTPReceive</w:t>
      </w:r>
      <w:proofErr w:type="spellEnd"/>
      <w:r>
        <w:t xml:space="preserve"> task. The files eligible to be downloaded are inserted into </w:t>
      </w:r>
      <w:proofErr w:type="spellStart"/>
      <w:r w:rsidR="00F034B9" w:rsidRPr="00F034B9">
        <w:rPr>
          <w:i/>
        </w:rPr>
        <w:t>ETL.FTPDirectoryEntry</w:t>
      </w:r>
      <w:proofErr w:type="spellEnd"/>
      <w:r>
        <w:t xml:space="preserve"> table </w:t>
      </w:r>
      <w:r w:rsidR="00BE1469">
        <w:t>with the details on</w:t>
      </w:r>
      <w:r>
        <w:t xml:space="preserve"> filename and timestamp on the file. If the same file name with the same timestamp exists and the files have been processed into MyMoney Database then files are not downloaded again. If the files have not yet been processed in the MyMoney database then </w:t>
      </w:r>
      <w:commentRangeStart w:id="38"/>
      <w:r>
        <w:t xml:space="preserve">files are re-downloaded every 30 </w:t>
      </w:r>
      <w:commentRangeStart w:id="39"/>
      <w:r>
        <w:t>minutes</w:t>
      </w:r>
      <w:commentRangeEnd w:id="39"/>
      <w:r w:rsidR="00820A6E">
        <w:rPr>
          <w:rStyle w:val="CommentReference"/>
        </w:rPr>
        <w:commentReference w:id="39"/>
      </w:r>
      <w:r>
        <w:t xml:space="preserve"> </w:t>
      </w:r>
      <w:commentRangeEnd w:id="38"/>
      <w:r w:rsidR="00487D9D">
        <w:rPr>
          <w:rStyle w:val="CommentReference"/>
        </w:rPr>
        <w:commentReference w:id="38"/>
      </w:r>
      <w:r>
        <w:t>to make sure that file has the latest updated data.</w:t>
      </w:r>
    </w:p>
    <w:p w:rsidR="00315F6A" w:rsidRDefault="00315F6A" w:rsidP="009C216D">
      <w:pPr>
        <w:pStyle w:val="ListParagraph"/>
      </w:pPr>
      <w:r>
        <w:t xml:space="preserve">For All data feeds to check if the file is eligible for download, the pattern of the file name is checked against </w:t>
      </w:r>
      <w:proofErr w:type="spellStart"/>
      <w:r w:rsidRPr="00BE1469">
        <w:rPr>
          <w:i/>
        </w:rPr>
        <w:t>ETL.DataLoadFilenamePattern</w:t>
      </w:r>
      <w:proofErr w:type="spellEnd"/>
      <w:r>
        <w:t xml:space="preserve"> table which contains the filename patterns for the various data feeds. If there is a problem with the </w:t>
      </w:r>
      <w:proofErr w:type="spellStart"/>
      <w:r w:rsidR="00F034B9" w:rsidRPr="00F034B9">
        <w:rPr>
          <w:i/>
        </w:rPr>
        <w:t>GetIncomingFiles</w:t>
      </w:r>
      <w:proofErr w:type="spellEnd"/>
      <w:r>
        <w:t xml:space="preserve"> package, there is a provision to download the files manually using any </w:t>
      </w:r>
      <w:ins w:id="40" w:author="vbeeravolu" w:date="2011-11-28T12:23:00Z">
        <w:r w:rsidR="007A4D64">
          <w:t xml:space="preserve">FTP-S </w:t>
        </w:r>
      </w:ins>
      <w:r>
        <w:t xml:space="preserve">software and run the </w:t>
      </w:r>
      <w:proofErr w:type="spellStart"/>
      <w:r w:rsidR="00F034B9" w:rsidRPr="00F034B9">
        <w:rPr>
          <w:i/>
        </w:rPr>
        <w:t>LoadFMSDataLoad</w:t>
      </w:r>
      <w:proofErr w:type="spellEnd"/>
      <w:r>
        <w:t xml:space="preserve"> and </w:t>
      </w:r>
      <w:proofErr w:type="spellStart"/>
      <w:r w:rsidR="00F034B9" w:rsidRPr="00F034B9">
        <w:rPr>
          <w:i/>
        </w:rPr>
        <w:t>LoadPMSDataLoad</w:t>
      </w:r>
      <w:proofErr w:type="spellEnd"/>
      <w:r>
        <w:t xml:space="preserve"> manually to process the data feeds.</w:t>
      </w:r>
    </w:p>
    <w:p w:rsidR="006A12FE" w:rsidRDefault="006A12FE" w:rsidP="009C216D">
      <w:pPr>
        <w:pStyle w:val="ListParagraph"/>
      </w:pPr>
    </w:p>
    <w:p w:rsidR="009C216D" w:rsidRPr="006A12FE" w:rsidRDefault="00F034B9" w:rsidP="009C216D">
      <w:pPr>
        <w:pStyle w:val="ListParagraph"/>
        <w:rPr>
          <w:b/>
          <w:u w:val="single"/>
        </w:rPr>
      </w:pPr>
      <w:r w:rsidRPr="00F034B9">
        <w:rPr>
          <w:b/>
          <w:u w:val="single"/>
        </w:rPr>
        <w:t>Exclusions:</w:t>
      </w:r>
    </w:p>
    <w:p w:rsidR="009C216D" w:rsidRPr="006A12FE" w:rsidRDefault="00F034B9" w:rsidP="009C216D">
      <w:pPr>
        <w:pStyle w:val="ListParagraph"/>
        <w:rPr>
          <w:b/>
        </w:rPr>
      </w:pPr>
      <w:r w:rsidRPr="00F034B9">
        <w:rPr>
          <w:b/>
        </w:rPr>
        <w:t>COA Data Feed:</w:t>
      </w:r>
    </w:p>
    <w:p w:rsidR="009C216D" w:rsidRDefault="009C216D" w:rsidP="009C216D">
      <w:pPr>
        <w:pStyle w:val="ListParagraph"/>
      </w:pPr>
      <w:r>
        <w:t xml:space="preserve"> </w:t>
      </w:r>
      <w:r w:rsidR="00BE1469">
        <w:t>I</w:t>
      </w:r>
      <w:r>
        <w:t xml:space="preserve">f there are multiple files </w:t>
      </w:r>
      <w:r w:rsidR="00BE1469">
        <w:t xml:space="preserve">for the same entity (Dept, appropriation unit etc) then </w:t>
      </w:r>
      <w:r>
        <w:t xml:space="preserve">the latest file is downloaded based on the most recent timestamp present on the </w:t>
      </w:r>
      <w:proofErr w:type="gramStart"/>
      <w:r>
        <w:t>filename.</w:t>
      </w:r>
      <w:proofErr w:type="gramEnd"/>
      <w:r>
        <w:t xml:space="preserve"> </w:t>
      </w:r>
    </w:p>
    <w:p w:rsidR="009C216D" w:rsidRPr="0074152D" w:rsidRDefault="00B901D9" w:rsidP="009C216D">
      <w:pPr>
        <w:pStyle w:val="ListParagraph"/>
        <w:rPr>
          <w:b/>
        </w:rPr>
      </w:pPr>
      <w:r>
        <w:br/>
      </w:r>
      <w:r w:rsidR="00F034B9" w:rsidRPr="00F034B9">
        <w:rPr>
          <w:b/>
        </w:rPr>
        <w:t>FMSV Data Feed:</w:t>
      </w:r>
    </w:p>
    <w:p w:rsidR="009C216D" w:rsidRDefault="009C216D" w:rsidP="009C216D">
      <w:pPr>
        <w:pStyle w:val="ListParagraph"/>
      </w:pPr>
      <w:r>
        <w:t xml:space="preserve">For FMSV data feed, if a monthly file exists then all the </w:t>
      </w:r>
      <w:commentRangeStart w:id="41"/>
      <w:r>
        <w:t>daily</w:t>
      </w:r>
      <w:r w:rsidR="00003CB2">
        <w:t xml:space="preserve"> </w:t>
      </w:r>
      <w:commentRangeStart w:id="42"/>
      <w:r w:rsidR="00003CB2">
        <w:t>and</w:t>
      </w:r>
      <w:commentRangeEnd w:id="42"/>
      <w:r w:rsidR="00003CB2">
        <w:rPr>
          <w:rStyle w:val="CommentReference"/>
        </w:rPr>
        <w:commentReference w:id="42"/>
      </w:r>
      <w:r w:rsidR="00003CB2">
        <w:t xml:space="preserve"> weekly</w:t>
      </w:r>
      <w:r>
        <w:t xml:space="preserve"> </w:t>
      </w:r>
      <w:commentRangeEnd w:id="41"/>
      <w:r w:rsidR="00903B68">
        <w:rPr>
          <w:rStyle w:val="CommentReference"/>
        </w:rPr>
        <w:commentReference w:id="41"/>
      </w:r>
      <w:r>
        <w:t>files with earlier timestamp will not be considered for processing</w:t>
      </w:r>
      <w:r w:rsidR="00315F6A">
        <w:t>,</w:t>
      </w:r>
      <w:r>
        <w:t xml:space="preserve"> </w:t>
      </w:r>
      <w:r w:rsidR="00315F6A">
        <w:t>since</w:t>
      </w:r>
      <w:r>
        <w:t xml:space="preserve"> monthly file is a full extract of all FMSV Vendor information.</w:t>
      </w:r>
    </w:p>
    <w:p w:rsidR="0048440F" w:rsidRDefault="0048440F">
      <w:pPr>
        <w:rPr>
          <w:rFonts w:asciiTheme="minorHAnsi" w:hAnsiTheme="minorHAnsi"/>
          <w:sz w:val="20"/>
          <w:szCs w:val="20"/>
        </w:rPr>
      </w:pPr>
    </w:p>
    <w:p w:rsidR="006735AC" w:rsidRDefault="00F034B9">
      <w:pPr>
        <w:pStyle w:val="Heading3"/>
        <w:rPr>
          <w:sz w:val="20"/>
          <w:szCs w:val="20"/>
          <w:u w:val="single"/>
        </w:rPr>
      </w:pPr>
      <w:bookmarkStart w:id="43" w:name="_Toc296547548"/>
      <w:r w:rsidRPr="00F034B9">
        <w:rPr>
          <w:u w:val="single"/>
        </w:rPr>
        <w:t>COA Data Feed</w:t>
      </w:r>
      <w:bookmarkEnd w:id="43"/>
    </w:p>
    <w:p w:rsidR="006735AC" w:rsidRDefault="00AF0F65">
      <w:pPr>
        <w:jc w:val="both"/>
      </w:pPr>
      <w:r>
        <w:rPr>
          <w:rFonts w:asciiTheme="minorHAnsi" w:hAnsiTheme="minorHAnsi"/>
          <w:sz w:val="20"/>
          <w:szCs w:val="20"/>
        </w:rPr>
        <w:tab/>
      </w:r>
      <w:r w:rsidR="004E3260" w:rsidRPr="002D79F5">
        <w:rPr>
          <w:rFonts w:asciiTheme="minorHAnsi" w:hAnsiTheme="minorHAnsi"/>
          <w:sz w:val="20"/>
          <w:szCs w:val="20"/>
        </w:rPr>
        <w:t xml:space="preserve">Chart of Accounts Data Feed referred to as COA Data Feed </w:t>
      </w:r>
      <w:r w:rsidR="003B40BF" w:rsidRPr="002D79F5">
        <w:rPr>
          <w:rFonts w:asciiTheme="minorHAnsi" w:hAnsiTheme="minorHAnsi"/>
          <w:sz w:val="20"/>
          <w:szCs w:val="20"/>
        </w:rPr>
        <w:t xml:space="preserve">is the source for </w:t>
      </w:r>
      <w:r w:rsidR="007B1895" w:rsidRPr="002D79F5">
        <w:rPr>
          <w:rFonts w:asciiTheme="minorHAnsi" w:hAnsiTheme="minorHAnsi"/>
          <w:sz w:val="20"/>
          <w:szCs w:val="20"/>
        </w:rPr>
        <w:t xml:space="preserve">lookup tables </w:t>
      </w:r>
      <w:r w:rsidR="00E201CA" w:rsidRPr="002D79F5">
        <w:rPr>
          <w:rFonts w:asciiTheme="minorHAnsi" w:hAnsiTheme="minorHAnsi"/>
          <w:sz w:val="20"/>
          <w:szCs w:val="20"/>
        </w:rPr>
        <w:t>for</w:t>
      </w:r>
      <w:r>
        <w:rPr>
          <w:rFonts w:asciiTheme="minorHAnsi" w:hAnsiTheme="minorHAnsi"/>
          <w:sz w:val="20"/>
          <w:szCs w:val="20"/>
        </w:rPr>
        <w:t xml:space="preserve"> COA data elements which includes Department, Appropriation Unit, Expenditure Object and Location.</w:t>
      </w:r>
      <w:r w:rsidR="00C151A7" w:rsidRPr="002D79F5">
        <w:rPr>
          <w:rFonts w:asciiTheme="minorHAnsi" w:hAnsiTheme="minorHAnsi"/>
          <w:sz w:val="20"/>
          <w:szCs w:val="20"/>
        </w:rPr>
        <w:t xml:space="preserve"> This is a Full Data </w:t>
      </w:r>
      <w:r>
        <w:rPr>
          <w:rFonts w:asciiTheme="minorHAnsi" w:hAnsiTheme="minorHAnsi"/>
          <w:sz w:val="20"/>
          <w:szCs w:val="20"/>
        </w:rPr>
        <w:t>Feed generated d</w:t>
      </w:r>
      <w:r w:rsidR="00270CB1" w:rsidRPr="002D79F5">
        <w:rPr>
          <w:rFonts w:asciiTheme="minorHAnsi" w:hAnsiTheme="minorHAnsi"/>
          <w:sz w:val="20"/>
          <w:szCs w:val="20"/>
        </w:rPr>
        <w:t>aily.</w:t>
      </w:r>
    </w:p>
    <w:p w:rsidR="006735AC" w:rsidRDefault="00F034B9">
      <w:pPr>
        <w:pStyle w:val="ListParagraph"/>
        <w:numPr>
          <w:ilvl w:val="0"/>
          <w:numId w:val="66"/>
        </w:numPr>
        <w:rPr>
          <w:rFonts w:asciiTheme="minorHAnsi" w:hAnsiTheme="minorHAnsi"/>
          <w:b/>
          <w:i/>
          <w:sz w:val="20"/>
          <w:szCs w:val="20"/>
        </w:rPr>
      </w:pPr>
      <w:r w:rsidRPr="00F034B9">
        <w:rPr>
          <w:b/>
          <w:i/>
        </w:rPr>
        <w:t xml:space="preserve">Execution steps as in </w:t>
      </w:r>
      <w:proofErr w:type="spellStart"/>
      <w:r w:rsidRPr="00F034B9">
        <w:rPr>
          <w:b/>
          <w:i/>
        </w:rPr>
        <w:t>LoadCOADataLoad.dtsx</w:t>
      </w:r>
      <w:proofErr w:type="spellEnd"/>
    </w:p>
    <w:p w:rsidR="006735AC" w:rsidRDefault="006735AC">
      <w:pPr>
        <w:pStyle w:val="ListParagraph"/>
      </w:pPr>
    </w:p>
    <w:p w:rsidR="006735AC" w:rsidRDefault="0017380A">
      <w:pPr>
        <w:pStyle w:val="ListParagraph"/>
        <w:numPr>
          <w:ilvl w:val="0"/>
          <w:numId w:val="4"/>
        </w:numPr>
        <w:jc w:val="both"/>
        <w:rPr>
          <w:rFonts w:asciiTheme="minorHAnsi" w:hAnsiTheme="minorHAnsi"/>
          <w:sz w:val="20"/>
          <w:szCs w:val="20"/>
        </w:rPr>
      </w:pPr>
      <w:commentRangeStart w:id="44"/>
      <w:r w:rsidRPr="002D79F5">
        <w:rPr>
          <w:rFonts w:asciiTheme="minorHAnsi" w:hAnsiTheme="minorHAnsi"/>
          <w:sz w:val="20"/>
          <w:szCs w:val="20"/>
        </w:rPr>
        <w:t xml:space="preserve">Check if any new files are available </w:t>
      </w:r>
      <w:commentRangeStart w:id="45"/>
      <w:ins w:id="46" w:author="vbeeravolu" w:date="2011-11-28T12:44:00Z">
        <w:r w:rsidR="007049BE">
          <w:rPr>
            <w:rFonts w:asciiTheme="minorHAnsi" w:hAnsiTheme="minorHAnsi"/>
            <w:sz w:val="20"/>
            <w:szCs w:val="20"/>
          </w:rPr>
          <w:t>in the Incoming Files Directory</w:t>
        </w:r>
      </w:ins>
      <w:commentRangeEnd w:id="45"/>
      <w:ins w:id="47" w:author="vbeeravolu" w:date="2011-11-28T13:44:00Z">
        <w:r w:rsidR="00ED1390">
          <w:rPr>
            <w:rStyle w:val="CommentReference"/>
          </w:rPr>
          <w:commentReference w:id="45"/>
        </w:r>
      </w:ins>
      <w:r w:rsidRPr="002D79F5">
        <w:rPr>
          <w:rFonts w:asciiTheme="minorHAnsi" w:hAnsiTheme="minorHAnsi"/>
          <w:sz w:val="20"/>
          <w:szCs w:val="20"/>
        </w:rPr>
        <w:t>.</w:t>
      </w:r>
      <w:commentRangeEnd w:id="44"/>
      <w:r w:rsidR="00CB22DD">
        <w:rPr>
          <w:rStyle w:val="CommentReference"/>
        </w:rPr>
        <w:commentReference w:id="44"/>
      </w:r>
    </w:p>
    <w:p w:rsidR="006735AC" w:rsidRDefault="005C56F5">
      <w:pPr>
        <w:pStyle w:val="ListParagraph"/>
        <w:numPr>
          <w:ilvl w:val="0"/>
          <w:numId w:val="4"/>
        </w:numPr>
        <w:jc w:val="both"/>
        <w:rPr>
          <w:rFonts w:asciiTheme="minorHAnsi" w:hAnsiTheme="minorHAnsi"/>
          <w:sz w:val="20"/>
          <w:szCs w:val="20"/>
        </w:rPr>
      </w:pPr>
      <w:r>
        <w:rPr>
          <w:rFonts w:asciiTheme="minorHAnsi" w:hAnsiTheme="minorHAnsi"/>
          <w:sz w:val="20"/>
          <w:szCs w:val="20"/>
        </w:rPr>
        <w:t>I</w:t>
      </w:r>
      <w:r w:rsidR="00126C2E" w:rsidRPr="002D79F5">
        <w:rPr>
          <w:rFonts w:asciiTheme="minorHAnsi" w:hAnsiTheme="minorHAnsi"/>
          <w:sz w:val="20"/>
          <w:szCs w:val="20"/>
        </w:rPr>
        <w:t>nitialize the process of loading data</w:t>
      </w:r>
      <w:r w:rsidR="004762BE">
        <w:rPr>
          <w:rFonts w:asciiTheme="minorHAnsi" w:hAnsiTheme="minorHAnsi"/>
          <w:sz w:val="20"/>
          <w:szCs w:val="20"/>
        </w:rPr>
        <w:t xml:space="preserve"> by creating a record in </w:t>
      </w:r>
      <w:proofErr w:type="spellStart"/>
      <w:r w:rsidR="004762BE">
        <w:rPr>
          <w:rFonts w:asciiTheme="minorHAnsi" w:hAnsiTheme="minorHAnsi"/>
          <w:sz w:val="20"/>
          <w:szCs w:val="20"/>
        </w:rPr>
        <w:t>ETL.dataload</w:t>
      </w:r>
      <w:proofErr w:type="spellEnd"/>
      <w:r w:rsidR="004762BE">
        <w:rPr>
          <w:rFonts w:asciiTheme="minorHAnsi" w:hAnsiTheme="minorHAnsi"/>
          <w:sz w:val="20"/>
          <w:szCs w:val="20"/>
        </w:rPr>
        <w:t xml:space="preserve"> with the details on feed name (L for COA), type of feed (F for Full) and the status as S for started</w:t>
      </w:r>
      <w:r w:rsidR="00C73F24" w:rsidRPr="002D79F5">
        <w:rPr>
          <w:rFonts w:asciiTheme="minorHAnsi" w:hAnsiTheme="minorHAnsi"/>
          <w:sz w:val="20"/>
          <w:szCs w:val="20"/>
        </w:rPr>
        <w:t>.</w:t>
      </w:r>
    </w:p>
    <w:p w:rsidR="006735AC" w:rsidRDefault="005C56F5">
      <w:pPr>
        <w:pStyle w:val="ListParagraph"/>
        <w:numPr>
          <w:ilvl w:val="0"/>
          <w:numId w:val="4"/>
        </w:numPr>
        <w:jc w:val="both"/>
        <w:rPr>
          <w:rFonts w:asciiTheme="minorHAnsi" w:hAnsiTheme="minorHAnsi"/>
          <w:sz w:val="20"/>
          <w:szCs w:val="20"/>
        </w:rPr>
      </w:pPr>
      <w:r>
        <w:rPr>
          <w:rFonts w:asciiTheme="minorHAnsi" w:hAnsiTheme="minorHAnsi"/>
          <w:sz w:val="20"/>
          <w:szCs w:val="20"/>
        </w:rPr>
        <w:t>Drop foreign keys in the related staging tables, t</w:t>
      </w:r>
      <w:r w:rsidR="00B636F5" w:rsidRPr="002D79F5">
        <w:rPr>
          <w:rFonts w:asciiTheme="minorHAnsi" w:hAnsiTheme="minorHAnsi"/>
          <w:sz w:val="20"/>
          <w:szCs w:val="20"/>
        </w:rPr>
        <w:t xml:space="preserve">runcate </w:t>
      </w:r>
      <w:r>
        <w:rPr>
          <w:rFonts w:asciiTheme="minorHAnsi" w:hAnsiTheme="minorHAnsi"/>
          <w:sz w:val="20"/>
          <w:szCs w:val="20"/>
        </w:rPr>
        <w:t>the data and re-create the FKs</w:t>
      </w:r>
      <w:r w:rsidR="00B636F5" w:rsidRPr="002D79F5">
        <w:rPr>
          <w:rFonts w:asciiTheme="minorHAnsi" w:hAnsiTheme="minorHAnsi"/>
          <w:sz w:val="20"/>
          <w:szCs w:val="20"/>
        </w:rPr>
        <w:t>.</w:t>
      </w:r>
      <w:r>
        <w:rPr>
          <w:rFonts w:asciiTheme="minorHAnsi" w:hAnsiTheme="minorHAnsi"/>
          <w:sz w:val="20"/>
          <w:szCs w:val="20"/>
        </w:rPr>
        <w:t xml:space="preserve"> Refer to the procedure </w:t>
      </w:r>
      <w:proofErr w:type="spellStart"/>
      <w:r w:rsidR="00F034B9" w:rsidRPr="00F034B9">
        <w:rPr>
          <w:rFonts w:asciiTheme="minorHAnsi" w:hAnsiTheme="minorHAnsi"/>
          <w:i/>
          <w:sz w:val="20"/>
          <w:szCs w:val="20"/>
        </w:rPr>
        <w:t>ETL.spTruncateCOAStagingTables</w:t>
      </w:r>
      <w:proofErr w:type="spellEnd"/>
      <w:r>
        <w:rPr>
          <w:rFonts w:asciiTheme="minorHAnsi" w:hAnsiTheme="minorHAnsi"/>
          <w:sz w:val="20"/>
          <w:szCs w:val="20"/>
        </w:rPr>
        <w:t xml:space="preserve"> for more details</w:t>
      </w:r>
      <w:r>
        <w:rPr>
          <w:rFonts w:ascii="Courier New" w:hAnsi="Courier New" w:cs="Courier New"/>
          <w:noProof/>
          <w:sz w:val="20"/>
          <w:szCs w:val="20"/>
        </w:rPr>
        <w:t>.</w:t>
      </w:r>
    </w:p>
    <w:p w:rsidR="006735AC" w:rsidRDefault="00E3104B">
      <w:pPr>
        <w:pStyle w:val="ListParagraph"/>
        <w:numPr>
          <w:ilvl w:val="0"/>
          <w:numId w:val="4"/>
        </w:numPr>
        <w:jc w:val="both"/>
        <w:rPr>
          <w:rFonts w:asciiTheme="minorHAnsi" w:hAnsiTheme="minorHAnsi"/>
          <w:sz w:val="20"/>
          <w:szCs w:val="20"/>
        </w:rPr>
      </w:pPr>
      <w:commentRangeStart w:id="48"/>
      <w:commentRangeStart w:id="49"/>
      <w:r w:rsidRPr="002D79F5">
        <w:rPr>
          <w:rFonts w:asciiTheme="minorHAnsi" w:hAnsiTheme="minorHAnsi"/>
          <w:sz w:val="20"/>
          <w:szCs w:val="20"/>
        </w:rPr>
        <w:t>Check if the file</w:t>
      </w:r>
      <w:ins w:id="50" w:author="vbeeravolu" w:date="2011-11-28T14:48:00Z">
        <w:r w:rsidR="006641D1">
          <w:rPr>
            <w:rFonts w:asciiTheme="minorHAnsi" w:hAnsiTheme="minorHAnsi"/>
            <w:sz w:val="20"/>
            <w:szCs w:val="20"/>
          </w:rPr>
          <w:t xml:space="preserve"> name</w:t>
        </w:r>
      </w:ins>
      <w:r w:rsidRPr="002D79F5">
        <w:rPr>
          <w:rFonts w:asciiTheme="minorHAnsi" w:hAnsiTheme="minorHAnsi"/>
          <w:sz w:val="20"/>
          <w:szCs w:val="20"/>
        </w:rPr>
        <w:t xml:space="preserve"> downloaded from FISA</w:t>
      </w:r>
      <w:r w:rsidR="005C56F5">
        <w:rPr>
          <w:rFonts w:asciiTheme="minorHAnsi" w:hAnsiTheme="minorHAnsi"/>
          <w:sz w:val="20"/>
          <w:szCs w:val="20"/>
        </w:rPr>
        <w:t xml:space="preserve"> </w:t>
      </w:r>
      <w:ins w:id="51" w:author="vbeeravolu" w:date="2011-11-28T14:49:00Z">
        <w:r w:rsidR="006641D1">
          <w:rPr>
            <w:rFonts w:asciiTheme="minorHAnsi" w:hAnsiTheme="minorHAnsi"/>
            <w:sz w:val="20"/>
            <w:szCs w:val="20"/>
          </w:rPr>
          <w:t>matches the expected pattern</w:t>
        </w:r>
        <w:commentRangeEnd w:id="48"/>
        <w:r w:rsidR="006641D1">
          <w:rPr>
            <w:rStyle w:val="CommentReference"/>
          </w:rPr>
          <w:commentReference w:id="48"/>
        </w:r>
      </w:ins>
      <w:r w:rsidRPr="002D79F5">
        <w:rPr>
          <w:rFonts w:asciiTheme="minorHAnsi" w:hAnsiTheme="minorHAnsi"/>
          <w:sz w:val="20"/>
          <w:szCs w:val="20"/>
        </w:rPr>
        <w:t>.</w:t>
      </w:r>
      <w:commentRangeEnd w:id="49"/>
      <w:r w:rsidR="00A273E9">
        <w:rPr>
          <w:rStyle w:val="CommentReference"/>
        </w:rPr>
        <w:commentReference w:id="49"/>
      </w:r>
    </w:p>
    <w:p w:rsidR="006735AC" w:rsidRDefault="00B20689">
      <w:pPr>
        <w:pStyle w:val="ListParagraph"/>
        <w:numPr>
          <w:ilvl w:val="0"/>
          <w:numId w:val="4"/>
        </w:numPr>
        <w:jc w:val="both"/>
        <w:rPr>
          <w:rFonts w:asciiTheme="minorHAnsi" w:hAnsiTheme="minorHAnsi"/>
          <w:sz w:val="20"/>
          <w:szCs w:val="20"/>
        </w:rPr>
      </w:pPr>
      <w:r>
        <w:rPr>
          <w:rFonts w:asciiTheme="minorHAnsi" w:hAnsiTheme="minorHAnsi"/>
          <w:sz w:val="20"/>
          <w:szCs w:val="20"/>
        </w:rPr>
        <w:t xml:space="preserve">Create a new record in the </w:t>
      </w:r>
      <w:proofErr w:type="spellStart"/>
      <w:r w:rsidR="004762BE">
        <w:rPr>
          <w:rFonts w:asciiTheme="minorHAnsi" w:hAnsiTheme="minorHAnsi"/>
          <w:sz w:val="20"/>
          <w:szCs w:val="20"/>
        </w:rPr>
        <w:t>ETL.</w:t>
      </w:r>
      <w:r w:rsidR="00F034B9" w:rsidRPr="00F034B9">
        <w:rPr>
          <w:rFonts w:asciiTheme="minorHAnsi" w:hAnsiTheme="minorHAnsi"/>
          <w:i/>
          <w:sz w:val="20"/>
          <w:szCs w:val="20"/>
        </w:rPr>
        <w:t>dataloadfile</w:t>
      </w:r>
      <w:proofErr w:type="spellEnd"/>
      <w:r>
        <w:rPr>
          <w:rFonts w:asciiTheme="minorHAnsi" w:hAnsiTheme="minorHAnsi"/>
          <w:sz w:val="20"/>
          <w:szCs w:val="20"/>
        </w:rPr>
        <w:t xml:space="preserve"> table with the details of the file to be loaded.</w:t>
      </w:r>
    </w:p>
    <w:p w:rsidR="006735AC" w:rsidRDefault="003D06D8">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Load data from the download</w:t>
      </w:r>
      <w:r w:rsidR="00403A25" w:rsidRPr="002D79F5">
        <w:rPr>
          <w:rFonts w:asciiTheme="minorHAnsi" w:hAnsiTheme="minorHAnsi"/>
          <w:sz w:val="20"/>
          <w:szCs w:val="20"/>
        </w:rPr>
        <w:t xml:space="preserve">ed file for lookup </w:t>
      </w:r>
      <w:r w:rsidR="004F593B" w:rsidRPr="002D79F5">
        <w:rPr>
          <w:rFonts w:asciiTheme="minorHAnsi" w:hAnsiTheme="minorHAnsi"/>
          <w:sz w:val="20"/>
          <w:szCs w:val="20"/>
        </w:rPr>
        <w:t>data into</w:t>
      </w:r>
      <w:r w:rsidR="00403A25" w:rsidRPr="002D79F5">
        <w:rPr>
          <w:rFonts w:asciiTheme="minorHAnsi" w:hAnsiTheme="minorHAnsi"/>
          <w:sz w:val="20"/>
          <w:szCs w:val="20"/>
        </w:rPr>
        <w:t xml:space="preserve"> staging tables</w:t>
      </w:r>
      <w:r w:rsidR="005C56F5">
        <w:rPr>
          <w:rFonts w:asciiTheme="minorHAnsi" w:hAnsiTheme="minorHAnsi"/>
          <w:sz w:val="20"/>
          <w:szCs w:val="20"/>
        </w:rPr>
        <w:t xml:space="preserve"> according to the type of data element like DEPT etc.</w:t>
      </w:r>
      <w:r w:rsidR="009D2EDF">
        <w:rPr>
          <w:rFonts w:asciiTheme="minorHAnsi" w:hAnsiTheme="minorHAnsi"/>
          <w:sz w:val="20"/>
          <w:szCs w:val="20"/>
        </w:rPr>
        <w:t xml:space="preserve"> Change the status of load from started to T for staged.</w:t>
      </w:r>
    </w:p>
    <w:p w:rsidR="006735AC" w:rsidRDefault="005B06D3">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Validate data in the Staging tables.</w:t>
      </w:r>
      <w:r w:rsidR="005400D8" w:rsidRPr="002D79F5">
        <w:rPr>
          <w:rFonts w:asciiTheme="minorHAnsi" w:hAnsiTheme="minorHAnsi"/>
          <w:sz w:val="20"/>
          <w:szCs w:val="20"/>
        </w:rPr>
        <w:t xml:space="preserve">(Refer: </w:t>
      </w:r>
      <w:r w:rsidR="00F034B9" w:rsidRPr="00F034B9">
        <w:rPr>
          <w:rFonts w:asciiTheme="minorHAnsi" w:hAnsiTheme="minorHAnsi" w:cs="Courier New"/>
          <w:i/>
          <w:noProof/>
          <w:sz w:val="20"/>
          <w:szCs w:val="20"/>
        </w:rPr>
        <w:t>ETL.spValidateCOADataLoad</w:t>
      </w:r>
      <w:r w:rsidR="005400D8" w:rsidRPr="002D79F5">
        <w:rPr>
          <w:rFonts w:asciiTheme="minorHAnsi" w:hAnsiTheme="minorHAnsi" w:cs="Courier New"/>
          <w:noProof/>
          <w:sz w:val="20"/>
          <w:szCs w:val="20"/>
        </w:rPr>
        <w:t>)</w:t>
      </w:r>
    </w:p>
    <w:p w:rsidR="006735AC" w:rsidRDefault="005C56F5">
      <w:pPr>
        <w:pStyle w:val="ListParagraph"/>
        <w:numPr>
          <w:ilvl w:val="0"/>
          <w:numId w:val="4"/>
        </w:numPr>
        <w:jc w:val="both"/>
        <w:rPr>
          <w:rFonts w:asciiTheme="minorHAnsi" w:hAnsiTheme="minorHAnsi"/>
          <w:sz w:val="20"/>
          <w:szCs w:val="20"/>
        </w:rPr>
      </w:pPr>
      <w:r>
        <w:rPr>
          <w:rFonts w:asciiTheme="minorHAnsi" w:hAnsiTheme="minorHAnsi" w:cs="Courier New"/>
          <w:noProof/>
          <w:sz w:val="20"/>
          <w:szCs w:val="20"/>
        </w:rPr>
        <w:t xml:space="preserve">Move the </w:t>
      </w:r>
      <w:r w:rsidR="00B17383" w:rsidRPr="002D79F5">
        <w:rPr>
          <w:rFonts w:asciiTheme="minorHAnsi" w:hAnsiTheme="minorHAnsi" w:cs="Courier New"/>
          <w:noProof/>
          <w:sz w:val="20"/>
          <w:szCs w:val="20"/>
        </w:rPr>
        <w:t>invalid records to</w:t>
      </w:r>
      <w:r>
        <w:rPr>
          <w:rFonts w:asciiTheme="minorHAnsi" w:hAnsiTheme="minorHAnsi" w:cs="Courier New"/>
          <w:noProof/>
          <w:sz w:val="20"/>
          <w:szCs w:val="20"/>
        </w:rPr>
        <w:t xml:space="preserve"> the respective</w:t>
      </w:r>
      <w:r w:rsidR="00B17383" w:rsidRPr="002D79F5">
        <w:rPr>
          <w:rFonts w:asciiTheme="minorHAnsi" w:hAnsiTheme="minorHAnsi" w:cs="Courier New"/>
          <w:noProof/>
          <w:sz w:val="20"/>
          <w:szCs w:val="20"/>
        </w:rPr>
        <w:t xml:space="preserve"> invalid tables for future analysis</w:t>
      </w:r>
      <w:r>
        <w:rPr>
          <w:rFonts w:asciiTheme="minorHAnsi" w:hAnsiTheme="minorHAnsi" w:cs="Courier New"/>
          <w:noProof/>
          <w:sz w:val="20"/>
          <w:szCs w:val="20"/>
        </w:rPr>
        <w:t xml:space="preserve"> and delete the same from the staging tables</w:t>
      </w:r>
      <w:r w:rsidR="00B17383" w:rsidRPr="002D79F5">
        <w:rPr>
          <w:rFonts w:asciiTheme="minorHAnsi" w:hAnsiTheme="minorHAnsi" w:cs="Courier New"/>
          <w:noProof/>
          <w:sz w:val="20"/>
          <w:szCs w:val="20"/>
        </w:rPr>
        <w:t>.</w:t>
      </w:r>
      <w:r w:rsidR="009D2EDF">
        <w:rPr>
          <w:rFonts w:asciiTheme="minorHAnsi" w:hAnsiTheme="minorHAnsi" w:cs="Courier New"/>
          <w:noProof/>
          <w:sz w:val="20"/>
          <w:szCs w:val="20"/>
        </w:rPr>
        <w:t xml:space="preserve"> </w:t>
      </w:r>
      <w:r w:rsidR="009D2EDF">
        <w:rPr>
          <w:rFonts w:asciiTheme="minorHAnsi" w:hAnsiTheme="minorHAnsi"/>
          <w:sz w:val="20"/>
          <w:szCs w:val="20"/>
        </w:rPr>
        <w:t>Change the status of load from staged to V for Validated.</w:t>
      </w:r>
    </w:p>
    <w:p w:rsidR="006735AC" w:rsidRDefault="00812367">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 xml:space="preserve">Load Data from staging tables into </w:t>
      </w:r>
      <w:r w:rsidR="005C56F5">
        <w:rPr>
          <w:rFonts w:asciiTheme="minorHAnsi" w:hAnsiTheme="minorHAnsi"/>
          <w:sz w:val="20"/>
          <w:szCs w:val="20"/>
        </w:rPr>
        <w:t>the corresponding</w:t>
      </w:r>
      <w:r w:rsidR="005C56F5" w:rsidRPr="002D79F5">
        <w:rPr>
          <w:rFonts w:asciiTheme="minorHAnsi" w:hAnsiTheme="minorHAnsi"/>
          <w:sz w:val="20"/>
          <w:szCs w:val="20"/>
        </w:rPr>
        <w:t xml:space="preserve"> </w:t>
      </w:r>
      <w:r w:rsidR="004A4122" w:rsidRPr="002D79F5">
        <w:rPr>
          <w:rFonts w:asciiTheme="minorHAnsi" w:hAnsiTheme="minorHAnsi"/>
          <w:sz w:val="20"/>
          <w:szCs w:val="20"/>
        </w:rPr>
        <w:t xml:space="preserve">lookup tables in </w:t>
      </w:r>
      <w:r w:rsidR="005C56F5">
        <w:rPr>
          <w:rFonts w:asciiTheme="minorHAnsi" w:hAnsiTheme="minorHAnsi"/>
          <w:sz w:val="20"/>
          <w:szCs w:val="20"/>
        </w:rPr>
        <w:t xml:space="preserve">NYCCheckbook schema of </w:t>
      </w:r>
      <w:r w:rsidR="004A4122" w:rsidRPr="002D79F5">
        <w:rPr>
          <w:rFonts w:asciiTheme="minorHAnsi" w:hAnsiTheme="minorHAnsi"/>
          <w:sz w:val="20"/>
          <w:szCs w:val="20"/>
        </w:rPr>
        <w:t xml:space="preserve">MyMoney </w:t>
      </w:r>
      <w:r w:rsidR="00387625" w:rsidRPr="002D79F5">
        <w:rPr>
          <w:rFonts w:asciiTheme="minorHAnsi" w:hAnsiTheme="minorHAnsi"/>
          <w:sz w:val="20"/>
          <w:szCs w:val="20"/>
        </w:rPr>
        <w:t>Database</w:t>
      </w:r>
      <w:r w:rsidR="005C56F5">
        <w:rPr>
          <w:rFonts w:asciiTheme="minorHAnsi" w:hAnsiTheme="minorHAnsi"/>
          <w:sz w:val="20"/>
          <w:szCs w:val="20"/>
        </w:rPr>
        <w:t>.</w:t>
      </w:r>
      <w:r w:rsidR="00B20689">
        <w:rPr>
          <w:rFonts w:asciiTheme="minorHAnsi" w:hAnsiTheme="minorHAnsi"/>
          <w:sz w:val="20"/>
          <w:szCs w:val="20"/>
        </w:rPr>
        <w:t xml:space="preserve"> </w:t>
      </w:r>
      <w:r w:rsidR="004A4122" w:rsidRPr="002D79F5">
        <w:rPr>
          <w:rFonts w:asciiTheme="minorHAnsi" w:hAnsiTheme="minorHAnsi"/>
          <w:sz w:val="20"/>
          <w:szCs w:val="20"/>
        </w:rPr>
        <w:t>Refer</w:t>
      </w:r>
      <w:r w:rsidR="005C56F5">
        <w:rPr>
          <w:rFonts w:asciiTheme="minorHAnsi" w:hAnsiTheme="minorHAnsi"/>
          <w:sz w:val="20"/>
          <w:szCs w:val="20"/>
        </w:rPr>
        <w:t xml:space="preserve"> to the procedure</w:t>
      </w:r>
      <w:r w:rsidR="004A4122" w:rsidRPr="002D79F5">
        <w:rPr>
          <w:rFonts w:asciiTheme="minorHAnsi" w:hAnsiTheme="minorHAnsi"/>
          <w:sz w:val="20"/>
          <w:szCs w:val="20"/>
        </w:rPr>
        <w:t xml:space="preserve"> </w:t>
      </w:r>
      <w:proofErr w:type="spellStart"/>
      <w:r w:rsidR="00F034B9" w:rsidRPr="00F034B9">
        <w:rPr>
          <w:rFonts w:asciiTheme="minorHAnsi" w:hAnsiTheme="minorHAnsi"/>
          <w:i/>
          <w:sz w:val="20"/>
          <w:szCs w:val="20"/>
        </w:rPr>
        <w:t>ETL.spLoadCOADataLoad</w:t>
      </w:r>
      <w:proofErr w:type="spellEnd"/>
      <w:r w:rsidR="005C56F5">
        <w:rPr>
          <w:rFonts w:asciiTheme="minorHAnsi" w:hAnsiTheme="minorHAnsi"/>
          <w:sz w:val="20"/>
          <w:szCs w:val="20"/>
        </w:rPr>
        <w:t xml:space="preserve"> for more details</w:t>
      </w:r>
      <w:r w:rsidR="004A4122" w:rsidRPr="002D79F5">
        <w:rPr>
          <w:rFonts w:asciiTheme="minorHAnsi" w:hAnsiTheme="minorHAnsi"/>
          <w:sz w:val="20"/>
          <w:szCs w:val="20"/>
        </w:rPr>
        <w:t>.</w:t>
      </w:r>
      <w:r w:rsidR="009D2EDF" w:rsidRPr="009D2EDF">
        <w:rPr>
          <w:rFonts w:asciiTheme="minorHAnsi" w:hAnsiTheme="minorHAnsi"/>
          <w:sz w:val="20"/>
          <w:szCs w:val="20"/>
        </w:rPr>
        <w:t xml:space="preserve"> </w:t>
      </w:r>
      <w:r w:rsidR="009D2EDF">
        <w:rPr>
          <w:rFonts w:asciiTheme="minorHAnsi" w:hAnsiTheme="minorHAnsi"/>
          <w:sz w:val="20"/>
          <w:szCs w:val="20"/>
        </w:rPr>
        <w:t>Change the status of load from Validated to L for Loaded.</w:t>
      </w:r>
    </w:p>
    <w:p w:rsidR="006735AC" w:rsidRDefault="00D523FF">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 xml:space="preserve">Create a Statistics log files </w:t>
      </w:r>
      <w:r w:rsidR="00F1632D" w:rsidRPr="002D79F5">
        <w:rPr>
          <w:rFonts w:asciiTheme="minorHAnsi" w:hAnsiTheme="minorHAnsi"/>
          <w:sz w:val="20"/>
          <w:szCs w:val="20"/>
        </w:rPr>
        <w:t>to be attached to the mail.</w:t>
      </w:r>
    </w:p>
    <w:p w:rsidR="006735AC" w:rsidRDefault="00886925">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B20689">
      <w:pPr>
        <w:pStyle w:val="ListParagraph"/>
        <w:numPr>
          <w:ilvl w:val="0"/>
          <w:numId w:val="4"/>
        </w:numPr>
        <w:jc w:val="both"/>
        <w:rPr>
          <w:rFonts w:asciiTheme="minorHAnsi" w:hAnsiTheme="minorHAnsi"/>
          <w:sz w:val="20"/>
          <w:szCs w:val="20"/>
        </w:rPr>
      </w:pPr>
      <w:r>
        <w:rPr>
          <w:rFonts w:asciiTheme="minorHAnsi" w:hAnsiTheme="minorHAnsi"/>
          <w:sz w:val="20"/>
          <w:szCs w:val="20"/>
        </w:rPr>
        <w:t>D</w:t>
      </w:r>
      <w:r w:rsidR="005A2C04" w:rsidRPr="002D79F5">
        <w:rPr>
          <w:rFonts w:asciiTheme="minorHAnsi" w:hAnsiTheme="minorHAnsi"/>
          <w:sz w:val="20"/>
          <w:szCs w:val="20"/>
        </w:rPr>
        <w:t>elete</w:t>
      </w:r>
      <w:r w:rsidR="00105FF1" w:rsidRPr="002D79F5">
        <w:rPr>
          <w:rFonts w:asciiTheme="minorHAnsi" w:hAnsiTheme="minorHAnsi"/>
          <w:sz w:val="20"/>
          <w:szCs w:val="20"/>
        </w:rPr>
        <w:t xml:space="preserve"> </w:t>
      </w:r>
      <w:commentRangeStart w:id="52"/>
      <w:del w:id="53" w:author="vbeeravolu" w:date="2011-11-28T12:46:00Z">
        <w:r w:rsidR="00105FF1" w:rsidRPr="002D79F5" w:rsidDel="007049BE">
          <w:rPr>
            <w:rFonts w:asciiTheme="minorHAnsi" w:hAnsiTheme="minorHAnsi"/>
            <w:sz w:val="20"/>
            <w:szCs w:val="20"/>
          </w:rPr>
          <w:delText xml:space="preserve">all </w:delText>
        </w:r>
      </w:del>
      <w:commentRangeEnd w:id="52"/>
      <w:ins w:id="54" w:author="vbeeravolu" w:date="2011-11-28T12:46:00Z">
        <w:del w:id="55" w:author="Kishore K. Vuppala" w:date="2011-11-28T17:40:00Z">
          <w:r w:rsidR="007049BE" w:rsidDel="001772AB">
            <w:rPr>
              <w:rFonts w:asciiTheme="minorHAnsi" w:hAnsiTheme="minorHAnsi"/>
              <w:sz w:val="20"/>
              <w:szCs w:val="20"/>
            </w:rPr>
            <w:delText>older</w:delText>
          </w:r>
          <w:r w:rsidR="007049BE" w:rsidRPr="002D79F5" w:rsidDel="001772AB">
            <w:rPr>
              <w:rFonts w:asciiTheme="minorHAnsi" w:hAnsiTheme="minorHAnsi"/>
              <w:sz w:val="20"/>
              <w:szCs w:val="20"/>
            </w:rPr>
            <w:delText xml:space="preserve"> </w:delText>
          </w:r>
        </w:del>
      </w:ins>
      <w:del w:id="56" w:author="Kishore K. Vuppala" w:date="2011-11-28T17:40:00Z">
        <w:r w:rsidR="00A273E9" w:rsidDel="001772AB">
          <w:rPr>
            <w:rStyle w:val="CommentReference"/>
          </w:rPr>
          <w:commentReference w:id="52"/>
        </w:r>
      </w:del>
      <w:r w:rsidR="00105FF1" w:rsidRPr="002D79F5">
        <w:rPr>
          <w:rFonts w:asciiTheme="minorHAnsi" w:hAnsiTheme="minorHAnsi"/>
          <w:sz w:val="20"/>
          <w:szCs w:val="20"/>
        </w:rPr>
        <w:t xml:space="preserve">Statistics </w:t>
      </w:r>
      <w:r w:rsidR="008A323A" w:rsidRPr="002D79F5">
        <w:rPr>
          <w:rFonts w:asciiTheme="minorHAnsi" w:hAnsiTheme="minorHAnsi"/>
          <w:sz w:val="20"/>
          <w:szCs w:val="20"/>
        </w:rPr>
        <w:t xml:space="preserve">SSIS log </w:t>
      </w:r>
      <w:r w:rsidR="00105FF1" w:rsidRPr="002D79F5">
        <w:rPr>
          <w:rFonts w:asciiTheme="minorHAnsi" w:hAnsiTheme="minorHAnsi"/>
          <w:sz w:val="20"/>
          <w:szCs w:val="20"/>
        </w:rPr>
        <w:t>files</w:t>
      </w:r>
      <w:ins w:id="57" w:author="Kishore K. Vuppala" w:date="2011-11-28T17:40:00Z">
        <w:r w:rsidR="001772AB">
          <w:rPr>
            <w:rFonts w:asciiTheme="minorHAnsi" w:hAnsiTheme="minorHAnsi"/>
            <w:sz w:val="20"/>
            <w:szCs w:val="20"/>
          </w:rPr>
          <w:t xml:space="preserve"> </w:t>
        </w:r>
        <w:proofErr w:type="spellStart"/>
        <w:r w:rsidR="001772AB">
          <w:rPr>
            <w:rFonts w:asciiTheme="minorHAnsi" w:hAnsiTheme="minorHAnsi"/>
            <w:sz w:val="20"/>
            <w:szCs w:val="20"/>
          </w:rPr>
          <w:t>any thing</w:t>
        </w:r>
        <w:proofErr w:type="spellEnd"/>
        <w:r w:rsidR="001772AB">
          <w:rPr>
            <w:rFonts w:asciiTheme="minorHAnsi" w:hAnsiTheme="minorHAnsi"/>
            <w:sz w:val="20"/>
            <w:szCs w:val="20"/>
          </w:rPr>
          <w:t xml:space="preserve"> older than the current </w:t>
        </w:r>
      </w:ins>
      <w:ins w:id="58" w:author="Kishore K. Vuppala" w:date="2011-11-28T17:41:00Z">
        <w:r w:rsidR="000D0AAB">
          <w:rPr>
            <w:rFonts w:asciiTheme="minorHAnsi" w:hAnsiTheme="minorHAnsi"/>
            <w:sz w:val="20"/>
            <w:szCs w:val="20"/>
          </w:rPr>
          <w:t xml:space="preserve">load processing </w:t>
        </w:r>
      </w:ins>
      <w:ins w:id="59" w:author="Kishore K. Vuppala" w:date="2011-11-28T17:40:00Z">
        <w:r w:rsidR="001772AB">
          <w:rPr>
            <w:rFonts w:asciiTheme="minorHAnsi" w:hAnsiTheme="minorHAnsi"/>
            <w:sz w:val="20"/>
            <w:szCs w:val="20"/>
          </w:rPr>
          <w:t>date</w:t>
        </w:r>
      </w:ins>
      <w:r>
        <w:rPr>
          <w:rFonts w:asciiTheme="minorHAnsi" w:hAnsiTheme="minorHAnsi"/>
          <w:sz w:val="20"/>
          <w:szCs w:val="20"/>
        </w:rPr>
        <w:t>.</w:t>
      </w:r>
    </w:p>
    <w:p w:rsidR="006735AC" w:rsidRDefault="00332F35">
      <w:pPr>
        <w:pStyle w:val="ListParagraph"/>
        <w:numPr>
          <w:ilvl w:val="0"/>
          <w:numId w:val="4"/>
        </w:numPr>
        <w:jc w:val="both"/>
        <w:rPr>
          <w:rFonts w:asciiTheme="minorHAnsi" w:hAnsiTheme="minorHAnsi"/>
          <w:sz w:val="20"/>
          <w:szCs w:val="20"/>
        </w:rPr>
      </w:pPr>
      <w:r w:rsidRPr="002D79F5">
        <w:rPr>
          <w:rFonts w:asciiTheme="minorHAnsi" w:hAnsiTheme="minorHAnsi"/>
          <w:sz w:val="20"/>
          <w:szCs w:val="20"/>
        </w:rPr>
        <w:t>S</w:t>
      </w:r>
      <w:r w:rsidR="00F13C15" w:rsidRPr="002D79F5">
        <w:rPr>
          <w:rFonts w:asciiTheme="minorHAnsi" w:hAnsiTheme="minorHAnsi"/>
          <w:sz w:val="20"/>
          <w:szCs w:val="20"/>
        </w:rPr>
        <w:t>end mail with success/failure notification.</w:t>
      </w:r>
    </w:p>
    <w:p w:rsidR="006735AC" w:rsidRDefault="006735AC">
      <w:pPr>
        <w:pStyle w:val="ListParagraph"/>
        <w:rPr>
          <w:rFonts w:asciiTheme="minorHAnsi" w:hAnsiTheme="minorHAnsi"/>
          <w:sz w:val="20"/>
          <w:szCs w:val="20"/>
        </w:rPr>
      </w:pPr>
    </w:p>
    <w:p w:rsidR="006735AC" w:rsidRDefault="006735AC">
      <w:pPr>
        <w:pStyle w:val="ListParagraph"/>
        <w:rPr>
          <w:rFonts w:asciiTheme="minorHAnsi" w:hAnsiTheme="minorHAnsi"/>
          <w:sz w:val="20"/>
          <w:szCs w:val="20"/>
        </w:rPr>
      </w:pPr>
    </w:p>
    <w:p w:rsidR="006735AC" w:rsidRDefault="00F034B9">
      <w:pPr>
        <w:pStyle w:val="ListParagraph"/>
        <w:numPr>
          <w:ilvl w:val="0"/>
          <w:numId w:val="66"/>
        </w:numPr>
        <w:rPr>
          <w:rFonts w:asciiTheme="minorHAnsi" w:hAnsiTheme="minorHAnsi"/>
          <w:b/>
          <w:i/>
          <w:sz w:val="20"/>
          <w:szCs w:val="20"/>
        </w:rPr>
      </w:pPr>
      <w:r w:rsidRPr="00F034B9">
        <w:rPr>
          <w:rFonts w:asciiTheme="minorHAnsi" w:hAnsiTheme="minorHAnsi"/>
          <w:b/>
          <w:i/>
          <w:sz w:val="20"/>
          <w:szCs w:val="20"/>
        </w:rPr>
        <w:t>Business/Validation Rules for the staged data</w:t>
      </w:r>
    </w:p>
    <w:p w:rsidR="006735AC" w:rsidRDefault="00B20689">
      <w:pPr>
        <w:jc w:val="both"/>
        <w:rPr>
          <w:rFonts w:asciiTheme="minorHAnsi" w:hAnsiTheme="minorHAnsi"/>
          <w:sz w:val="20"/>
          <w:szCs w:val="20"/>
        </w:rPr>
      </w:pPr>
      <w:r>
        <w:rPr>
          <w:rFonts w:asciiTheme="minorHAnsi" w:hAnsiTheme="minorHAnsi"/>
          <w:b/>
          <w:i/>
          <w:sz w:val="20"/>
          <w:szCs w:val="20"/>
        </w:rPr>
        <w:tab/>
      </w:r>
      <w:r w:rsidRPr="00B20689">
        <w:rPr>
          <w:rFonts w:asciiTheme="minorHAnsi" w:hAnsiTheme="minorHAnsi"/>
          <w:sz w:val="20"/>
          <w:szCs w:val="20"/>
        </w:rPr>
        <w:t>Each record is validated for the below rules and if one of them is true the record is invalidated with the appropriate reasoning by copying it to the corresponding invalid table</w:t>
      </w:r>
      <w:r>
        <w:rPr>
          <w:rFonts w:asciiTheme="minorHAnsi" w:hAnsiTheme="minorHAnsi"/>
          <w:sz w:val="20"/>
          <w:szCs w:val="20"/>
        </w:rPr>
        <w:t xml:space="preserve"> </w:t>
      </w:r>
      <w:r w:rsidRPr="00B20689">
        <w:rPr>
          <w:rFonts w:asciiTheme="minorHAnsi" w:hAnsiTheme="minorHAnsi"/>
          <w:sz w:val="20"/>
          <w:szCs w:val="20"/>
        </w:rPr>
        <w:t xml:space="preserve"> and deleted from the staging table.</w:t>
      </w:r>
    </w:p>
    <w:p w:rsidR="006735AC" w:rsidRDefault="00B20689">
      <w:pPr>
        <w:jc w:val="both"/>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Department:</w:t>
      </w:r>
      <w:r w:rsidR="00F034B9" w:rsidRPr="00F034B9">
        <w:rPr>
          <w:rFonts w:asciiTheme="minorHAnsi" w:hAnsiTheme="minorHAnsi"/>
          <w:sz w:val="20"/>
          <w:szCs w:val="20"/>
        </w:rPr>
        <w:t xml:space="preserve"> </w:t>
      </w:r>
      <w:r w:rsidR="00F034B9" w:rsidRPr="00F034B9">
        <w:rPr>
          <w:rFonts w:asciiTheme="minorHAnsi" w:hAnsiTheme="minorHAnsi"/>
          <w:b/>
          <w:i/>
          <w:sz w:val="20"/>
          <w:szCs w:val="20"/>
        </w:rPr>
        <w:tab/>
      </w:r>
    </w:p>
    <w:p w:rsidR="006735AC" w:rsidRDefault="00B20689">
      <w:pPr>
        <w:pStyle w:val="ListParagraph"/>
        <w:numPr>
          <w:ilvl w:val="0"/>
          <w:numId w:val="5"/>
        </w:numPr>
        <w:jc w:val="both"/>
        <w:rPr>
          <w:rFonts w:asciiTheme="minorHAnsi" w:hAnsiTheme="minorHAnsi"/>
          <w:sz w:val="20"/>
          <w:szCs w:val="20"/>
        </w:rPr>
      </w:pPr>
      <w:r>
        <w:rPr>
          <w:rFonts w:asciiTheme="minorHAnsi" w:hAnsiTheme="minorHAnsi"/>
          <w:sz w:val="20"/>
          <w:szCs w:val="20"/>
        </w:rPr>
        <w:t xml:space="preserve">Missing </w:t>
      </w:r>
      <w:commentRangeStart w:id="60"/>
      <w:commentRangeStart w:id="61"/>
      <w:del w:id="62" w:author="Kishore K. Vuppala" w:date="2011-11-28T17:43:00Z">
        <w:r w:rsidDel="00830C3E">
          <w:rPr>
            <w:rFonts w:asciiTheme="minorHAnsi" w:hAnsiTheme="minorHAnsi"/>
            <w:sz w:val="20"/>
            <w:szCs w:val="20"/>
          </w:rPr>
          <w:delText>key</w:delText>
        </w:r>
        <w:commentRangeEnd w:id="60"/>
        <w:r w:rsidR="00030ABB" w:rsidDel="00830C3E">
          <w:rPr>
            <w:rStyle w:val="CommentReference"/>
          </w:rPr>
          <w:commentReference w:id="60"/>
        </w:r>
        <w:r w:rsidDel="00830C3E">
          <w:rPr>
            <w:rFonts w:asciiTheme="minorHAnsi" w:hAnsiTheme="minorHAnsi"/>
            <w:sz w:val="20"/>
            <w:szCs w:val="20"/>
          </w:rPr>
          <w:delText xml:space="preserve"> </w:delText>
        </w:r>
        <w:commentRangeEnd w:id="61"/>
        <w:r w:rsidR="000A4076" w:rsidDel="00830C3E">
          <w:rPr>
            <w:rStyle w:val="CommentReference"/>
          </w:rPr>
          <w:commentReference w:id="61"/>
        </w:r>
      </w:del>
      <w:r>
        <w:rPr>
          <w:rFonts w:asciiTheme="minorHAnsi" w:hAnsiTheme="minorHAnsi"/>
          <w:sz w:val="20"/>
          <w:szCs w:val="20"/>
        </w:rPr>
        <w:t xml:space="preserve">values - </w:t>
      </w:r>
      <w:r w:rsidR="00572BA3" w:rsidRPr="002D79F5">
        <w:rPr>
          <w:rFonts w:asciiTheme="minorHAnsi" w:hAnsiTheme="minorHAnsi" w:cs="Courier New"/>
          <w:noProof/>
          <w:sz w:val="20"/>
          <w:szCs w:val="20"/>
        </w:rPr>
        <w:t>DOC_DEPT_CD or DEPT_NM is null</w:t>
      </w:r>
      <w:r>
        <w:rPr>
          <w:rFonts w:asciiTheme="minorHAnsi" w:hAnsiTheme="minorHAnsi" w:cs="Courier New"/>
          <w:noProof/>
          <w:sz w:val="20"/>
          <w:szCs w:val="20"/>
        </w:rPr>
        <w:t>.</w:t>
      </w:r>
    </w:p>
    <w:p w:rsidR="006735AC" w:rsidRDefault="00B20689">
      <w:pPr>
        <w:pStyle w:val="ListParagraph"/>
        <w:numPr>
          <w:ilvl w:val="0"/>
          <w:numId w:val="5"/>
        </w:numPr>
        <w:jc w:val="both"/>
        <w:rPr>
          <w:rFonts w:asciiTheme="minorHAnsi" w:hAnsiTheme="minorHAnsi"/>
          <w:sz w:val="20"/>
          <w:szCs w:val="20"/>
        </w:rPr>
      </w:pPr>
      <w:r>
        <w:rPr>
          <w:rFonts w:asciiTheme="minorHAnsi" w:hAnsiTheme="minorHAnsi" w:cs="Courier New"/>
          <w:noProof/>
          <w:sz w:val="20"/>
          <w:szCs w:val="20"/>
        </w:rPr>
        <w:t xml:space="preserve">Duplicate records - </w:t>
      </w:r>
      <w:r w:rsidR="00D2249A" w:rsidRPr="002D79F5">
        <w:rPr>
          <w:rFonts w:asciiTheme="minorHAnsi" w:hAnsiTheme="minorHAnsi" w:cs="Courier New"/>
          <w:noProof/>
          <w:sz w:val="20"/>
          <w:szCs w:val="20"/>
        </w:rPr>
        <w:t xml:space="preserve">If </w:t>
      </w:r>
      <w:r w:rsidR="00714339" w:rsidRPr="002D79F5">
        <w:rPr>
          <w:rFonts w:asciiTheme="minorHAnsi" w:hAnsiTheme="minorHAnsi" w:cs="Courier New"/>
          <w:noProof/>
          <w:sz w:val="20"/>
          <w:szCs w:val="20"/>
        </w:rPr>
        <w:t>any duplicate records</w:t>
      </w:r>
      <w:r w:rsidR="00CA747B" w:rsidRPr="002D79F5">
        <w:rPr>
          <w:rFonts w:asciiTheme="minorHAnsi" w:hAnsiTheme="minorHAnsi" w:cs="Courier New"/>
          <w:noProof/>
          <w:sz w:val="20"/>
          <w:szCs w:val="20"/>
        </w:rPr>
        <w:t xml:space="preserve"> based on DOC_DEPT_CD are </w:t>
      </w:r>
      <w:r w:rsidR="00D2249A" w:rsidRPr="002D79F5">
        <w:rPr>
          <w:rFonts w:asciiTheme="minorHAnsi" w:hAnsiTheme="minorHAnsi" w:cs="Courier New"/>
          <w:noProof/>
          <w:sz w:val="20"/>
          <w:szCs w:val="20"/>
        </w:rPr>
        <w:t xml:space="preserve"> found in the </w:t>
      </w:r>
      <w:r w:rsidR="00514438" w:rsidRPr="002D79F5">
        <w:rPr>
          <w:rFonts w:asciiTheme="minorHAnsi" w:hAnsiTheme="minorHAnsi" w:cs="Courier New"/>
          <w:noProof/>
          <w:sz w:val="20"/>
          <w:szCs w:val="20"/>
        </w:rPr>
        <w:t xml:space="preserve">staging tables then the rule is to load one </w:t>
      </w:r>
      <w:r>
        <w:rPr>
          <w:rFonts w:asciiTheme="minorHAnsi" w:hAnsiTheme="minorHAnsi" w:cs="Courier New"/>
          <w:noProof/>
          <w:sz w:val="20"/>
          <w:szCs w:val="20"/>
        </w:rPr>
        <w:t>and to invalidate the rest.</w:t>
      </w:r>
      <w:r w:rsidR="00514438" w:rsidRPr="002D79F5">
        <w:rPr>
          <w:rFonts w:asciiTheme="minorHAnsi" w:hAnsiTheme="minorHAnsi" w:cs="Courier New"/>
          <w:noProof/>
          <w:sz w:val="20"/>
          <w:szCs w:val="20"/>
        </w:rPr>
        <w:t xml:space="preserve"> </w:t>
      </w:r>
    </w:p>
    <w:p w:rsidR="00CA7394" w:rsidRPr="00B20689" w:rsidRDefault="00B20689" w:rsidP="00C85F95">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Appropriation Unit:</w:t>
      </w:r>
    </w:p>
    <w:p w:rsidR="006735AC" w:rsidRDefault="00B20689">
      <w:pPr>
        <w:pStyle w:val="ListParagraph"/>
        <w:numPr>
          <w:ilvl w:val="0"/>
          <w:numId w:val="6"/>
        </w:numPr>
        <w:jc w:val="both"/>
        <w:rPr>
          <w:rFonts w:asciiTheme="minorHAnsi" w:hAnsiTheme="minorHAnsi"/>
          <w:sz w:val="20"/>
          <w:szCs w:val="20"/>
        </w:rPr>
      </w:pPr>
      <w:r>
        <w:rPr>
          <w:rFonts w:asciiTheme="minorHAnsi" w:hAnsiTheme="minorHAnsi"/>
          <w:sz w:val="20"/>
          <w:szCs w:val="20"/>
        </w:rPr>
        <w:t xml:space="preserve">Missing </w:t>
      </w:r>
      <w:del w:id="63" w:author="Kishore K. Vuppala" w:date="2011-11-28T17:43:00Z">
        <w:r w:rsidDel="00830C3E">
          <w:rPr>
            <w:rFonts w:asciiTheme="minorHAnsi" w:hAnsiTheme="minorHAnsi"/>
            <w:sz w:val="20"/>
            <w:szCs w:val="20"/>
          </w:rPr>
          <w:delText xml:space="preserve">key </w:delText>
        </w:r>
      </w:del>
      <w:r>
        <w:rPr>
          <w:rFonts w:asciiTheme="minorHAnsi" w:hAnsiTheme="minorHAnsi"/>
          <w:sz w:val="20"/>
          <w:szCs w:val="20"/>
        </w:rPr>
        <w:t xml:space="preserve">values - </w:t>
      </w:r>
      <w:r w:rsidR="00A3610B" w:rsidRPr="002D79F5">
        <w:rPr>
          <w:rFonts w:asciiTheme="minorHAnsi" w:hAnsiTheme="minorHAnsi"/>
          <w:sz w:val="20"/>
          <w:szCs w:val="20"/>
        </w:rPr>
        <w:t>DEPT</w:t>
      </w:r>
      <w:r w:rsidR="005A1331" w:rsidRPr="002D79F5">
        <w:rPr>
          <w:rFonts w:asciiTheme="minorHAnsi" w:hAnsiTheme="minorHAnsi"/>
          <w:sz w:val="20"/>
          <w:szCs w:val="20"/>
        </w:rPr>
        <w:t>_</w:t>
      </w:r>
      <w:r w:rsidR="00304A21" w:rsidRPr="002D79F5">
        <w:rPr>
          <w:rFonts w:asciiTheme="minorHAnsi" w:hAnsiTheme="minorHAnsi"/>
          <w:sz w:val="20"/>
          <w:szCs w:val="20"/>
        </w:rPr>
        <w:t xml:space="preserve">CD or FCLS_CD or FY or APPR_CD or </w:t>
      </w:r>
      <w:r w:rsidR="005A1331" w:rsidRPr="002D79F5">
        <w:rPr>
          <w:rFonts w:asciiTheme="minorHAnsi" w:hAnsiTheme="minorHAnsi"/>
          <w:sz w:val="20"/>
          <w:szCs w:val="20"/>
        </w:rPr>
        <w:t xml:space="preserve">UA_ATTR_NM </w:t>
      </w:r>
      <w:r w:rsidR="00304A21" w:rsidRPr="002D79F5">
        <w:rPr>
          <w:rFonts w:asciiTheme="minorHAnsi" w:hAnsiTheme="minorHAnsi"/>
          <w:sz w:val="20"/>
          <w:szCs w:val="20"/>
        </w:rPr>
        <w:t>is null</w:t>
      </w:r>
      <w:r>
        <w:rPr>
          <w:rFonts w:asciiTheme="minorHAnsi" w:hAnsiTheme="minorHAnsi"/>
          <w:sz w:val="20"/>
          <w:szCs w:val="20"/>
        </w:rPr>
        <w:t>.</w:t>
      </w:r>
    </w:p>
    <w:p w:rsidR="006735AC" w:rsidRDefault="00FC3D0D">
      <w:pPr>
        <w:pStyle w:val="ListParagraph"/>
        <w:numPr>
          <w:ilvl w:val="0"/>
          <w:numId w:val="6"/>
        </w:numPr>
        <w:jc w:val="both"/>
        <w:rPr>
          <w:rFonts w:asciiTheme="minorHAnsi" w:hAnsiTheme="minorHAnsi"/>
          <w:sz w:val="20"/>
          <w:szCs w:val="20"/>
        </w:rPr>
      </w:pPr>
      <w:r>
        <w:rPr>
          <w:rFonts w:asciiTheme="minorHAnsi" w:hAnsiTheme="minorHAnsi" w:cs="Courier New"/>
          <w:noProof/>
          <w:sz w:val="20"/>
          <w:szCs w:val="20"/>
        </w:rPr>
        <w:t xml:space="preserve">Duplicate records - </w:t>
      </w:r>
      <w:r w:rsidR="00041CD6" w:rsidRPr="002D79F5">
        <w:rPr>
          <w:rFonts w:asciiTheme="minorHAnsi" w:hAnsiTheme="minorHAnsi" w:cs="Courier New"/>
          <w:noProof/>
          <w:sz w:val="20"/>
          <w:szCs w:val="20"/>
        </w:rPr>
        <w:t xml:space="preserve">If any duplicate records based on </w:t>
      </w:r>
      <w:r w:rsidR="00244CF4" w:rsidRPr="002D79F5">
        <w:rPr>
          <w:rFonts w:asciiTheme="minorHAnsi" w:hAnsiTheme="minorHAnsi"/>
          <w:sz w:val="20"/>
          <w:szCs w:val="20"/>
        </w:rPr>
        <w:t>DEPT_CD</w:t>
      </w:r>
      <w:r w:rsidR="00693214" w:rsidRPr="002D79F5">
        <w:rPr>
          <w:rFonts w:asciiTheme="minorHAnsi" w:hAnsiTheme="minorHAnsi"/>
          <w:sz w:val="20"/>
          <w:szCs w:val="20"/>
        </w:rPr>
        <w:t>, FCLS</w:t>
      </w:r>
      <w:r w:rsidR="00244CF4" w:rsidRPr="002D79F5">
        <w:rPr>
          <w:rFonts w:asciiTheme="minorHAnsi" w:hAnsiTheme="minorHAnsi"/>
          <w:sz w:val="20"/>
          <w:szCs w:val="20"/>
        </w:rPr>
        <w:t>_CD</w:t>
      </w:r>
      <w:r w:rsidR="00693214" w:rsidRPr="002D79F5">
        <w:rPr>
          <w:rFonts w:asciiTheme="minorHAnsi" w:hAnsiTheme="minorHAnsi"/>
          <w:sz w:val="20"/>
          <w:szCs w:val="20"/>
        </w:rPr>
        <w:t xml:space="preserve">, </w:t>
      </w:r>
      <w:proofErr w:type="gramStart"/>
      <w:r w:rsidR="00693214" w:rsidRPr="002D79F5">
        <w:rPr>
          <w:rFonts w:asciiTheme="minorHAnsi" w:hAnsiTheme="minorHAnsi"/>
          <w:sz w:val="20"/>
          <w:szCs w:val="20"/>
        </w:rPr>
        <w:t>FY</w:t>
      </w:r>
      <w:proofErr w:type="gramEnd"/>
      <w:r>
        <w:rPr>
          <w:rFonts w:asciiTheme="minorHAnsi" w:hAnsiTheme="minorHAnsi"/>
          <w:sz w:val="20"/>
          <w:szCs w:val="20"/>
        </w:rPr>
        <w:t xml:space="preserve"> &amp;</w:t>
      </w:r>
      <w:r w:rsidR="00693214" w:rsidRPr="002D79F5">
        <w:rPr>
          <w:rFonts w:asciiTheme="minorHAnsi" w:hAnsiTheme="minorHAnsi"/>
          <w:sz w:val="20"/>
          <w:szCs w:val="20"/>
        </w:rPr>
        <w:t xml:space="preserve"> APPR</w:t>
      </w:r>
      <w:r w:rsidR="00244CF4" w:rsidRPr="002D79F5">
        <w:rPr>
          <w:rFonts w:asciiTheme="minorHAnsi" w:hAnsiTheme="minorHAnsi"/>
          <w:sz w:val="20"/>
          <w:szCs w:val="20"/>
        </w:rPr>
        <w:t>_CD</w:t>
      </w:r>
      <w:r w:rsidR="00041CD6" w:rsidRPr="002D79F5">
        <w:rPr>
          <w:rFonts w:asciiTheme="minorHAnsi" w:hAnsiTheme="minorHAnsi" w:cs="Courier New"/>
          <w:noProof/>
          <w:sz w:val="20"/>
          <w:szCs w:val="20"/>
        </w:rPr>
        <w:t xml:space="preserve"> are  found in the staging tables then the rule is to load one </w:t>
      </w:r>
      <w:r>
        <w:rPr>
          <w:rFonts w:asciiTheme="minorHAnsi" w:hAnsiTheme="minorHAnsi" w:cs="Courier New"/>
          <w:noProof/>
          <w:sz w:val="20"/>
          <w:szCs w:val="20"/>
        </w:rPr>
        <w:t>and to invalidate the rest.</w:t>
      </w:r>
      <w:r w:rsidR="00041CD6" w:rsidRPr="002D79F5">
        <w:rPr>
          <w:rFonts w:asciiTheme="minorHAnsi" w:hAnsiTheme="minorHAnsi" w:cs="Courier New"/>
          <w:noProof/>
          <w:sz w:val="20"/>
          <w:szCs w:val="20"/>
        </w:rPr>
        <w:t xml:space="preserve"> </w:t>
      </w:r>
    </w:p>
    <w:p w:rsidR="00A3610B" w:rsidRPr="00FC3D0D" w:rsidRDefault="00FC3D0D" w:rsidP="00DE1B97">
      <w:pPr>
        <w:ind w:left="360"/>
        <w:rPr>
          <w:rFonts w:asciiTheme="minorHAnsi" w:hAnsiTheme="minorHAnsi"/>
          <w:b/>
          <w:i/>
          <w:sz w:val="20"/>
          <w:szCs w:val="20"/>
        </w:rPr>
      </w:pPr>
      <w:r>
        <w:rPr>
          <w:rFonts w:asciiTheme="minorHAnsi" w:hAnsiTheme="minorHAnsi"/>
          <w:b/>
          <w:i/>
          <w:sz w:val="20"/>
          <w:szCs w:val="20"/>
        </w:rPr>
        <w:tab/>
      </w:r>
      <w:r w:rsidR="00F034B9" w:rsidRPr="00F034B9">
        <w:rPr>
          <w:rFonts w:asciiTheme="minorHAnsi" w:hAnsiTheme="minorHAnsi"/>
          <w:b/>
          <w:i/>
          <w:sz w:val="20"/>
          <w:szCs w:val="20"/>
        </w:rPr>
        <w:t>Expenditure Object:</w:t>
      </w:r>
    </w:p>
    <w:p w:rsidR="006735AC" w:rsidRDefault="00FC3D0D">
      <w:pPr>
        <w:pStyle w:val="ListParagraph"/>
        <w:numPr>
          <w:ilvl w:val="0"/>
          <w:numId w:val="7"/>
        </w:numPr>
        <w:jc w:val="both"/>
        <w:rPr>
          <w:rFonts w:asciiTheme="minorHAnsi" w:hAnsiTheme="minorHAnsi"/>
          <w:sz w:val="20"/>
          <w:szCs w:val="20"/>
        </w:rPr>
      </w:pPr>
      <w:r>
        <w:rPr>
          <w:rFonts w:asciiTheme="minorHAnsi" w:hAnsiTheme="minorHAnsi"/>
          <w:sz w:val="20"/>
          <w:szCs w:val="20"/>
        </w:rPr>
        <w:t xml:space="preserve">Missing </w:t>
      </w:r>
      <w:del w:id="64" w:author="Kishore K. Vuppala" w:date="2011-11-28T17:43:00Z">
        <w:r w:rsidDel="00830C3E">
          <w:rPr>
            <w:rFonts w:asciiTheme="minorHAnsi" w:hAnsiTheme="minorHAnsi"/>
            <w:sz w:val="20"/>
            <w:szCs w:val="20"/>
          </w:rPr>
          <w:delText xml:space="preserve">key </w:delText>
        </w:r>
      </w:del>
      <w:r>
        <w:rPr>
          <w:rFonts w:asciiTheme="minorHAnsi" w:hAnsiTheme="minorHAnsi"/>
          <w:sz w:val="20"/>
          <w:szCs w:val="20"/>
        </w:rPr>
        <w:t xml:space="preserve">values - </w:t>
      </w:r>
      <w:r w:rsidR="00707DE2" w:rsidRPr="002D79F5">
        <w:rPr>
          <w:rFonts w:asciiTheme="minorHAnsi" w:hAnsiTheme="minorHAnsi"/>
          <w:sz w:val="20"/>
          <w:szCs w:val="20"/>
        </w:rPr>
        <w:t>FY or OBJ_CD or OBJ_NM or OBJ_SH_NM is null</w:t>
      </w:r>
      <w:r>
        <w:rPr>
          <w:rFonts w:asciiTheme="minorHAnsi" w:hAnsiTheme="minorHAnsi"/>
          <w:sz w:val="20"/>
          <w:szCs w:val="20"/>
        </w:rPr>
        <w:t>.</w:t>
      </w:r>
    </w:p>
    <w:p w:rsidR="006735AC" w:rsidRDefault="00FC3D0D">
      <w:pPr>
        <w:pStyle w:val="ListParagraph"/>
        <w:numPr>
          <w:ilvl w:val="0"/>
          <w:numId w:val="7"/>
        </w:numPr>
        <w:jc w:val="both"/>
        <w:rPr>
          <w:rFonts w:asciiTheme="minorHAnsi" w:hAnsiTheme="minorHAnsi"/>
          <w:sz w:val="20"/>
          <w:szCs w:val="20"/>
        </w:rPr>
      </w:pPr>
      <w:r>
        <w:rPr>
          <w:rFonts w:asciiTheme="minorHAnsi" w:hAnsiTheme="minorHAnsi" w:cs="Courier New"/>
          <w:noProof/>
          <w:sz w:val="20"/>
          <w:szCs w:val="20"/>
        </w:rPr>
        <w:t xml:space="preserve">Duplicate records - </w:t>
      </w:r>
      <w:r w:rsidRPr="002D79F5">
        <w:rPr>
          <w:rFonts w:asciiTheme="minorHAnsi" w:hAnsiTheme="minorHAnsi" w:cs="Courier New"/>
          <w:noProof/>
          <w:sz w:val="20"/>
          <w:szCs w:val="20"/>
        </w:rPr>
        <w:t>If any duplicate records based on</w:t>
      </w:r>
      <w:r w:rsidRPr="002D79F5" w:rsidDel="00FC3D0D">
        <w:rPr>
          <w:rFonts w:asciiTheme="minorHAnsi" w:hAnsiTheme="minorHAnsi" w:cs="Courier New"/>
          <w:noProof/>
          <w:sz w:val="20"/>
          <w:szCs w:val="20"/>
        </w:rPr>
        <w:t xml:space="preserve"> </w:t>
      </w:r>
      <w:r w:rsidR="00D75F63" w:rsidRPr="002D79F5">
        <w:rPr>
          <w:rFonts w:asciiTheme="minorHAnsi" w:hAnsiTheme="minorHAnsi"/>
          <w:sz w:val="20"/>
          <w:szCs w:val="20"/>
        </w:rPr>
        <w:t>FY</w:t>
      </w:r>
      <w:r w:rsidR="001D4DA0">
        <w:rPr>
          <w:rFonts w:asciiTheme="minorHAnsi" w:hAnsiTheme="minorHAnsi"/>
          <w:sz w:val="20"/>
          <w:szCs w:val="20"/>
        </w:rPr>
        <w:t xml:space="preserve"> &amp;</w:t>
      </w:r>
      <w:r w:rsidR="00D75F63" w:rsidRPr="002D79F5">
        <w:rPr>
          <w:rFonts w:asciiTheme="minorHAnsi" w:hAnsiTheme="minorHAnsi"/>
          <w:sz w:val="20"/>
          <w:szCs w:val="20"/>
        </w:rPr>
        <w:t xml:space="preserve">OBJ_CD </w:t>
      </w:r>
      <w:r w:rsidR="00707DE2" w:rsidRPr="002D79F5">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r w:rsidR="00B972C1">
        <w:rPr>
          <w:rFonts w:asciiTheme="minorHAnsi" w:hAnsiTheme="minorHAnsi" w:cs="Courier New"/>
          <w:noProof/>
          <w:sz w:val="20"/>
          <w:szCs w:val="20"/>
        </w:rPr>
        <w:t xml:space="preserve">. </w:t>
      </w:r>
    </w:p>
    <w:p w:rsidR="00C719D1" w:rsidRPr="00FC3D0D" w:rsidRDefault="00FC3D0D" w:rsidP="00C719D1">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Location</w:t>
      </w:r>
      <w:r>
        <w:rPr>
          <w:rFonts w:asciiTheme="minorHAnsi" w:hAnsiTheme="minorHAnsi"/>
          <w:b/>
          <w:i/>
          <w:sz w:val="20"/>
          <w:szCs w:val="20"/>
        </w:rPr>
        <w:t>:</w:t>
      </w:r>
    </w:p>
    <w:p w:rsidR="006735AC" w:rsidRDefault="00FC3D0D">
      <w:pPr>
        <w:pStyle w:val="ListParagraph"/>
        <w:numPr>
          <w:ilvl w:val="0"/>
          <w:numId w:val="8"/>
        </w:numPr>
        <w:jc w:val="both"/>
        <w:rPr>
          <w:rFonts w:asciiTheme="minorHAnsi" w:hAnsiTheme="minorHAnsi"/>
          <w:sz w:val="20"/>
          <w:szCs w:val="20"/>
        </w:rPr>
      </w:pPr>
      <w:r>
        <w:rPr>
          <w:rFonts w:asciiTheme="minorHAnsi" w:hAnsiTheme="minorHAnsi"/>
          <w:sz w:val="20"/>
          <w:szCs w:val="20"/>
        </w:rPr>
        <w:t xml:space="preserve">Missing </w:t>
      </w:r>
      <w:del w:id="65" w:author="Kishore K. Vuppala" w:date="2011-11-28T17:43:00Z">
        <w:r w:rsidDel="00830C3E">
          <w:rPr>
            <w:rFonts w:asciiTheme="minorHAnsi" w:hAnsiTheme="minorHAnsi"/>
            <w:sz w:val="20"/>
            <w:szCs w:val="20"/>
          </w:rPr>
          <w:delText xml:space="preserve">key </w:delText>
        </w:r>
      </w:del>
      <w:r>
        <w:rPr>
          <w:rFonts w:asciiTheme="minorHAnsi" w:hAnsiTheme="minorHAnsi"/>
          <w:sz w:val="20"/>
          <w:szCs w:val="20"/>
        </w:rPr>
        <w:t>values -</w:t>
      </w:r>
      <w:r w:rsidR="00DC5C8C" w:rsidRPr="002D79F5">
        <w:rPr>
          <w:rFonts w:asciiTheme="minorHAnsi" w:hAnsiTheme="minorHAnsi"/>
          <w:sz w:val="20"/>
          <w:szCs w:val="20"/>
        </w:rPr>
        <w:t xml:space="preserve"> </w:t>
      </w:r>
      <w:r w:rsidR="00997733" w:rsidRPr="002D79F5">
        <w:rPr>
          <w:rFonts w:asciiTheme="minorHAnsi" w:hAnsiTheme="minorHAnsi"/>
          <w:sz w:val="20"/>
          <w:szCs w:val="20"/>
        </w:rPr>
        <w:t xml:space="preserve">DOC_DEPT_CD or </w:t>
      </w:r>
      <w:r w:rsidR="004E6363" w:rsidRPr="002D79F5">
        <w:rPr>
          <w:rFonts w:asciiTheme="minorHAnsi" w:hAnsiTheme="minorHAnsi"/>
          <w:sz w:val="20"/>
          <w:szCs w:val="20"/>
        </w:rPr>
        <w:t>LOC_CD</w:t>
      </w:r>
      <w:r w:rsidR="00997733" w:rsidRPr="002D79F5">
        <w:rPr>
          <w:rFonts w:asciiTheme="minorHAnsi" w:hAnsiTheme="minorHAnsi"/>
          <w:sz w:val="20"/>
          <w:szCs w:val="20"/>
        </w:rPr>
        <w:t xml:space="preserve"> or</w:t>
      </w:r>
      <w:r w:rsidR="004E6363" w:rsidRPr="002D79F5">
        <w:rPr>
          <w:rFonts w:asciiTheme="minorHAnsi" w:hAnsiTheme="minorHAnsi"/>
          <w:sz w:val="20"/>
          <w:szCs w:val="20"/>
        </w:rPr>
        <w:t xml:space="preserve"> LOC_NM</w:t>
      </w:r>
      <w:r w:rsidR="00997733" w:rsidRPr="002D79F5">
        <w:rPr>
          <w:rFonts w:asciiTheme="minorHAnsi" w:hAnsiTheme="minorHAnsi"/>
          <w:sz w:val="20"/>
          <w:szCs w:val="20"/>
        </w:rPr>
        <w:t xml:space="preserve"> or LOC_SH_NM or</w:t>
      </w:r>
      <w:r w:rsidR="004E6363" w:rsidRPr="002D79F5">
        <w:rPr>
          <w:rFonts w:asciiTheme="minorHAnsi" w:hAnsiTheme="minorHAnsi"/>
          <w:sz w:val="20"/>
          <w:szCs w:val="20"/>
        </w:rPr>
        <w:t xml:space="preserve"> LOC_NM_UP </w:t>
      </w:r>
      <w:r w:rsidR="00DC5C8C" w:rsidRPr="002D79F5">
        <w:rPr>
          <w:rFonts w:asciiTheme="minorHAnsi" w:hAnsiTheme="minorHAnsi"/>
          <w:sz w:val="20"/>
          <w:szCs w:val="20"/>
        </w:rPr>
        <w:t>is null</w:t>
      </w:r>
      <w:r>
        <w:rPr>
          <w:rFonts w:asciiTheme="minorHAnsi" w:hAnsiTheme="minorHAnsi"/>
          <w:sz w:val="20"/>
          <w:szCs w:val="20"/>
        </w:rPr>
        <w:t>.</w:t>
      </w:r>
    </w:p>
    <w:p w:rsidR="006735AC" w:rsidRDefault="00FC3D0D">
      <w:pPr>
        <w:pStyle w:val="ListParagraph"/>
        <w:numPr>
          <w:ilvl w:val="0"/>
          <w:numId w:val="8"/>
        </w:numPr>
        <w:jc w:val="both"/>
        <w:rPr>
          <w:rFonts w:asciiTheme="minorHAnsi" w:hAnsiTheme="minorHAnsi"/>
          <w:sz w:val="20"/>
          <w:szCs w:val="20"/>
        </w:rPr>
      </w:pPr>
      <w:r>
        <w:rPr>
          <w:rFonts w:asciiTheme="minorHAnsi" w:hAnsiTheme="minorHAnsi" w:cs="Courier New"/>
          <w:noProof/>
          <w:sz w:val="20"/>
          <w:szCs w:val="20"/>
        </w:rPr>
        <w:t xml:space="preserve">Duplicate records - </w:t>
      </w:r>
      <w:r w:rsidRPr="002D79F5">
        <w:rPr>
          <w:rFonts w:asciiTheme="minorHAnsi" w:hAnsiTheme="minorHAnsi" w:cs="Courier New"/>
          <w:noProof/>
          <w:sz w:val="20"/>
          <w:szCs w:val="20"/>
        </w:rPr>
        <w:t xml:space="preserve">If any duplicate records </w:t>
      </w:r>
      <w:r w:rsidR="00DC5C8C" w:rsidRPr="002D79F5">
        <w:rPr>
          <w:rFonts w:asciiTheme="minorHAnsi" w:hAnsiTheme="minorHAnsi" w:cs="Courier New"/>
          <w:noProof/>
          <w:sz w:val="20"/>
          <w:szCs w:val="20"/>
        </w:rPr>
        <w:t xml:space="preserve">based on </w:t>
      </w:r>
      <w:r w:rsidR="00884CF4" w:rsidRPr="002D79F5">
        <w:rPr>
          <w:rFonts w:asciiTheme="minorHAnsi" w:hAnsiTheme="minorHAnsi"/>
          <w:sz w:val="20"/>
          <w:szCs w:val="20"/>
        </w:rPr>
        <w:t>DOC_DEPT_CD</w:t>
      </w:r>
      <w:r w:rsidR="001D4DA0">
        <w:rPr>
          <w:rFonts w:asciiTheme="minorHAnsi" w:hAnsiTheme="minorHAnsi"/>
          <w:sz w:val="20"/>
          <w:szCs w:val="20"/>
        </w:rPr>
        <w:t xml:space="preserve"> &amp; </w:t>
      </w:r>
      <w:r w:rsidR="00884CF4" w:rsidRPr="002D79F5">
        <w:rPr>
          <w:rFonts w:asciiTheme="minorHAnsi" w:hAnsiTheme="minorHAnsi"/>
          <w:sz w:val="20"/>
          <w:szCs w:val="20"/>
        </w:rPr>
        <w:t>LOC_CD</w:t>
      </w:r>
      <w:r w:rsidR="00884CF4" w:rsidRPr="002D79F5">
        <w:rPr>
          <w:rFonts w:asciiTheme="minorHAnsi" w:hAnsiTheme="minorHAnsi" w:cs="Courier New"/>
          <w:noProof/>
          <w:sz w:val="20"/>
          <w:szCs w:val="20"/>
        </w:rPr>
        <w:t xml:space="preserve"> </w:t>
      </w:r>
      <w:r w:rsidR="00DC5C8C" w:rsidRPr="002D79F5">
        <w:rPr>
          <w:rFonts w:asciiTheme="minorHAnsi" w:hAnsiTheme="minorHAnsi" w:cs="Courier New"/>
          <w:noProof/>
          <w:sz w:val="20"/>
          <w:szCs w:val="20"/>
        </w:rPr>
        <w:t xml:space="preserve">are found in the staging tables then the rule is to load </w:t>
      </w:r>
      <w:r w:rsidRPr="002D79F5">
        <w:rPr>
          <w:rFonts w:asciiTheme="minorHAnsi" w:hAnsiTheme="minorHAnsi" w:cs="Courier New"/>
          <w:noProof/>
          <w:sz w:val="20"/>
          <w:szCs w:val="20"/>
        </w:rPr>
        <w:t xml:space="preserve">one </w:t>
      </w:r>
      <w:r>
        <w:rPr>
          <w:rFonts w:asciiTheme="minorHAnsi" w:hAnsiTheme="minorHAnsi" w:cs="Courier New"/>
          <w:noProof/>
          <w:sz w:val="20"/>
          <w:szCs w:val="20"/>
        </w:rPr>
        <w:t>and to invalidate the rest.</w:t>
      </w:r>
    </w:p>
    <w:p w:rsidR="006735AC" w:rsidRDefault="006735AC">
      <w:pPr>
        <w:pStyle w:val="ListParagraph"/>
        <w:rPr>
          <w:rFonts w:asciiTheme="minorHAnsi" w:hAnsiTheme="minorHAnsi"/>
          <w:sz w:val="20"/>
          <w:szCs w:val="20"/>
        </w:rPr>
      </w:pPr>
    </w:p>
    <w:p w:rsidR="006735AC" w:rsidRDefault="00F034B9">
      <w:pPr>
        <w:pStyle w:val="ListParagraph"/>
        <w:numPr>
          <w:ilvl w:val="0"/>
          <w:numId w:val="66"/>
        </w:numPr>
        <w:rPr>
          <w:rFonts w:asciiTheme="minorHAnsi" w:hAnsiTheme="minorHAnsi"/>
          <w:b/>
          <w:i/>
          <w:sz w:val="20"/>
          <w:szCs w:val="20"/>
        </w:rPr>
      </w:pPr>
      <w:r w:rsidRPr="00F034B9">
        <w:rPr>
          <w:rFonts w:asciiTheme="minorHAnsi" w:hAnsiTheme="minorHAnsi"/>
          <w:b/>
          <w:i/>
          <w:sz w:val="20"/>
          <w:szCs w:val="20"/>
        </w:rPr>
        <w:t xml:space="preserve">Rules to load data from Staging tables to </w:t>
      </w:r>
      <w:proofErr w:type="spellStart"/>
      <w:r w:rsidRPr="00F034B9">
        <w:rPr>
          <w:rFonts w:asciiTheme="minorHAnsi" w:hAnsiTheme="minorHAnsi"/>
          <w:b/>
          <w:i/>
          <w:sz w:val="20"/>
          <w:szCs w:val="20"/>
        </w:rPr>
        <w:t>NYCCheckBook</w:t>
      </w:r>
      <w:proofErr w:type="spellEnd"/>
      <w:r w:rsidRPr="00F034B9">
        <w:rPr>
          <w:rFonts w:asciiTheme="minorHAnsi" w:hAnsiTheme="minorHAnsi"/>
          <w:b/>
          <w:i/>
          <w:sz w:val="20"/>
          <w:szCs w:val="20"/>
        </w:rPr>
        <w:t xml:space="preserve"> Schema</w:t>
      </w:r>
    </w:p>
    <w:p w:rsidR="009D30DE" w:rsidRPr="0015777C" w:rsidRDefault="0015777C" w:rsidP="00C719D1">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Department:</w:t>
      </w:r>
    </w:p>
    <w:p w:rsidR="006735AC" w:rsidRDefault="00B40EEA">
      <w:pPr>
        <w:pStyle w:val="ListParagraph"/>
        <w:numPr>
          <w:ilvl w:val="0"/>
          <w:numId w:val="9"/>
        </w:numPr>
        <w:jc w:val="both"/>
        <w:rPr>
          <w:rFonts w:asciiTheme="minorHAnsi" w:hAnsiTheme="minorHAnsi"/>
          <w:sz w:val="20"/>
          <w:szCs w:val="20"/>
        </w:rPr>
      </w:pPr>
      <w:r w:rsidRPr="002D79F5">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NYCCheckbook.FMSDepartment</w:t>
      </w:r>
      <w:proofErr w:type="spellEnd"/>
      <w:r w:rsidRPr="002D79F5">
        <w:rPr>
          <w:rFonts w:asciiTheme="minorHAnsi" w:hAnsiTheme="minorHAnsi"/>
          <w:sz w:val="20"/>
          <w:szCs w:val="20"/>
        </w:rPr>
        <w:t xml:space="preserve"> table </w:t>
      </w:r>
      <w:r w:rsidR="00005F54" w:rsidRPr="002D79F5">
        <w:rPr>
          <w:rFonts w:asciiTheme="minorHAnsi" w:hAnsiTheme="minorHAnsi"/>
          <w:sz w:val="20"/>
          <w:szCs w:val="20"/>
        </w:rPr>
        <w:t xml:space="preserve">when </w:t>
      </w:r>
      <w:r w:rsidR="00CB77D7" w:rsidRPr="002D79F5">
        <w:rPr>
          <w:rFonts w:asciiTheme="minorHAnsi" w:hAnsiTheme="minorHAnsi"/>
          <w:sz w:val="20"/>
          <w:szCs w:val="20"/>
        </w:rPr>
        <w:t>a row in the staging table</w:t>
      </w:r>
      <w:r w:rsidR="0015777C">
        <w:rPr>
          <w:rFonts w:asciiTheme="minorHAnsi" w:hAnsiTheme="minorHAnsi"/>
          <w:sz w:val="20"/>
          <w:szCs w:val="20"/>
        </w:rPr>
        <w:t xml:space="preserve"> identified by DOC_DEPT_CD</w:t>
      </w:r>
      <w:r w:rsidR="00CB77D7" w:rsidRPr="002D79F5">
        <w:rPr>
          <w:rFonts w:asciiTheme="minorHAnsi" w:hAnsiTheme="minorHAnsi"/>
          <w:sz w:val="20"/>
          <w:szCs w:val="20"/>
        </w:rPr>
        <w:t xml:space="preserve"> doesn’t </w:t>
      </w:r>
      <w:r w:rsidR="00626F9C" w:rsidRPr="002D79F5">
        <w:rPr>
          <w:rFonts w:asciiTheme="minorHAnsi" w:hAnsiTheme="minorHAnsi"/>
          <w:sz w:val="20"/>
          <w:szCs w:val="20"/>
        </w:rPr>
        <w:t xml:space="preserve">match with the </w:t>
      </w:r>
      <w:proofErr w:type="spellStart"/>
      <w:r w:rsidR="001D4DA0" w:rsidRPr="001D4DA0">
        <w:rPr>
          <w:rFonts w:asciiTheme="minorHAnsi" w:hAnsiTheme="minorHAnsi"/>
          <w:i/>
          <w:sz w:val="20"/>
          <w:szCs w:val="20"/>
        </w:rPr>
        <w:t>NYCCheckbook.FMSDepartment</w:t>
      </w:r>
      <w:proofErr w:type="spellEnd"/>
      <w:r w:rsidR="001D4DA0" w:rsidRPr="002D79F5">
        <w:rPr>
          <w:rFonts w:asciiTheme="minorHAnsi" w:hAnsiTheme="minorHAnsi"/>
          <w:sz w:val="20"/>
          <w:szCs w:val="20"/>
        </w:rPr>
        <w:t xml:space="preserve"> </w:t>
      </w:r>
      <w:r w:rsidR="0015777C" w:rsidRPr="002D79F5">
        <w:rPr>
          <w:rFonts w:asciiTheme="minorHAnsi" w:hAnsiTheme="minorHAnsi"/>
          <w:sz w:val="20"/>
          <w:szCs w:val="20"/>
        </w:rPr>
        <w:t xml:space="preserve">table </w:t>
      </w:r>
      <w:r w:rsidR="00697748">
        <w:rPr>
          <w:rFonts w:asciiTheme="minorHAnsi" w:hAnsiTheme="minorHAnsi"/>
          <w:sz w:val="20"/>
          <w:szCs w:val="20"/>
        </w:rPr>
        <w:t xml:space="preserve">identified by </w:t>
      </w:r>
      <w:proofErr w:type="spellStart"/>
      <w:r w:rsidR="00546005" w:rsidRPr="002D79F5">
        <w:rPr>
          <w:rFonts w:asciiTheme="minorHAnsi" w:hAnsiTheme="minorHAnsi"/>
          <w:sz w:val="20"/>
          <w:szCs w:val="20"/>
        </w:rPr>
        <w:t>D</w:t>
      </w:r>
      <w:r w:rsidR="0015777C">
        <w:rPr>
          <w:rFonts w:asciiTheme="minorHAnsi" w:hAnsiTheme="minorHAnsi"/>
          <w:sz w:val="20"/>
          <w:szCs w:val="20"/>
        </w:rPr>
        <w:t>eptCode</w:t>
      </w:r>
      <w:proofErr w:type="spellEnd"/>
      <w:r w:rsidR="0015777C">
        <w:rPr>
          <w:rFonts w:asciiTheme="minorHAnsi" w:hAnsiTheme="minorHAnsi"/>
          <w:sz w:val="20"/>
          <w:szCs w:val="20"/>
        </w:rPr>
        <w:t>.</w:t>
      </w:r>
    </w:p>
    <w:p w:rsidR="006735AC" w:rsidRDefault="00E63CB0">
      <w:pPr>
        <w:pStyle w:val="ListParagraph"/>
        <w:numPr>
          <w:ilvl w:val="0"/>
          <w:numId w:val="9"/>
        </w:numPr>
        <w:jc w:val="both"/>
        <w:rPr>
          <w:rFonts w:asciiTheme="minorHAnsi" w:hAnsiTheme="minorHAnsi"/>
          <w:sz w:val="20"/>
          <w:szCs w:val="20"/>
        </w:rPr>
      </w:pPr>
      <w:r w:rsidRPr="002D79F5">
        <w:rPr>
          <w:rFonts w:asciiTheme="minorHAnsi" w:hAnsiTheme="minorHAnsi"/>
          <w:sz w:val="20"/>
          <w:szCs w:val="20"/>
        </w:rPr>
        <w:t xml:space="preserve">A row is updated </w:t>
      </w:r>
      <w:proofErr w:type="gramStart"/>
      <w:r w:rsidRPr="002D79F5">
        <w:rPr>
          <w:rFonts w:asciiTheme="minorHAnsi" w:hAnsiTheme="minorHAnsi"/>
          <w:sz w:val="20"/>
          <w:szCs w:val="20"/>
        </w:rPr>
        <w:t xml:space="preserve">in </w:t>
      </w:r>
      <w:r w:rsidR="001D4DA0" w:rsidRPr="001D4DA0">
        <w:rPr>
          <w:rFonts w:asciiTheme="minorHAnsi" w:hAnsiTheme="minorHAnsi"/>
          <w:i/>
          <w:sz w:val="20"/>
          <w:szCs w:val="20"/>
        </w:rPr>
        <w:t xml:space="preserve"> </w:t>
      </w:r>
      <w:proofErr w:type="spellStart"/>
      <w:r w:rsidR="001D4DA0" w:rsidRPr="001D4DA0">
        <w:rPr>
          <w:rFonts w:asciiTheme="minorHAnsi" w:hAnsiTheme="minorHAnsi"/>
          <w:i/>
          <w:sz w:val="20"/>
          <w:szCs w:val="20"/>
        </w:rPr>
        <w:t>NYCCheckbook.FMSDepartment</w:t>
      </w:r>
      <w:proofErr w:type="spellEnd"/>
      <w:proofErr w:type="gramEnd"/>
      <w:r w:rsidR="001D4DA0">
        <w:rPr>
          <w:rFonts w:asciiTheme="minorHAnsi" w:hAnsiTheme="minorHAnsi"/>
          <w:i/>
          <w:sz w:val="20"/>
          <w:szCs w:val="20"/>
        </w:rPr>
        <w:t xml:space="preserve"> </w:t>
      </w:r>
      <w:r w:rsidRPr="002D79F5">
        <w:rPr>
          <w:rFonts w:asciiTheme="minorHAnsi" w:hAnsiTheme="minorHAnsi"/>
          <w:sz w:val="20"/>
          <w:szCs w:val="20"/>
        </w:rPr>
        <w:t xml:space="preserve">table when a row in the staging </w:t>
      </w:r>
      <w:r w:rsidR="0015777C" w:rsidRPr="002D79F5">
        <w:rPr>
          <w:rFonts w:asciiTheme="minorHAnsi" w:hAnsiTheme="minorHAnsi"/>
          <w:sz w:val="20"/>
          <w:szCs w:val="20"/>
        </w:rPr>
        <w:t>table</w:t>
      </w:r>
      <w:r w:rsidR="0015777C">
        <w:rPr>
          <w:rFonts w:asciiTheme="minorHAnsi" w:hAnsiTheme="minorHAnsi"/>
          <w:sz w:val="20"/>
          <w:szCs w:val="20"/>
        </w:rPr>
        <w:t xml:space="preserve"> identified by DOC_DEPT_CD</w:t>
      </w:r>
      <w:r w:rsidRPr="002D79F5">
        <w:rPr>
          <w:rFonts w:asciiTheme="minorHAnsi" w:hAnsiTheme="minorHAnsi"/>
          <w:sz w:val="20"/>
          <w:szCs w:val="20"/>
        </w:rPr>
        <w:t xml:space="preserve"> matches with the </w:t>
      </w:r>
      <w:proofErr w:type="spellStart"/>
      <w:r w:rsidR="00FB1350" w:rsidRPr="001D4DA0">
        <w:rPr>
          <w:rFonts w:asciiTheme="minorHAnsi" w:hAnsiTheme="minorHAnsi"/>
          <w:i/>
          <w:sz w:val="20"/>
          <w:szCs w:val="20"/>
        </w:rPr>
        <w:t>NYCCheckbook.</w:t>
      </w:r>
      <w:r w:rsidR="00F034B9" w:rsidRPr="00F034B9">
        <w:rPr>
          <w:rFonts w:asciiTheme="minorHAnsi" w:hAnsiTheme="minorHAnsi"/>
          <w:i/>
          <w:sz w:val="20"/>
          <w:szCs w:val="20"/>
        </w:rPr>
        <w:t>FMSDepartment</w:t>
      </w:r>
      <w:proofErr w:type="spellEnd"/>
      <w:r w:rsidRPr="002D79F5">
        <w:rPr>
          <w:rFonts w:asciiTheme="minorHAnsi" w:hAnsiTheme="minorHAnsi"/>
          <w:sz w:val="20"/>
          <w:szCs w:val="20"/>
        </w:rPr>
        <w:t xml:space="preserve"> </w:t>
      </w:r>
      <w:r w:rsidR="00697748" w:rsidRPr="002D79F5">
        <w:rPr>
          <w:rFonts w:asciiTheme="minorHAnsi" w:hAnsiTheme="minorHAnsi"/>
          <w:sz w:val="20"/>
          <w:szCs w:val="20"/>
        </w:rPr>
        <w:t xml:space="preserve">table </w:t>
      </w:r>
      <w:r w:rsidR="00697748">
        <w:rPr>
          <w:rFonts w:asciiTheme="minorHAnsi" w:hAnsiTheme="minorHAnsi"/>
          <w:sz w:val="20"/>
          <w:szCs w:val="20"/>
        </w:rPr>
        <w:t xml:space="preserve">identified by </w:t>
      </w:r>
      <w:proofErr w:type="spellStart"/>
      <w:r w:rsidR="00697748" w:rsidRPr="002D79F5">
        <w:rPr>
          <w:rFonts w:asciiTheme="minorHAnsi" w:hAnsiTheme="minorHAnsi"/>
          <w:sz w:val="20"/>
          <w:szCs w:val="20"/>
        </w:rPr>
        <w:t>D</w:t>
      </w:r>
      <w:r w:rsidR="00697748">
        <w:rPr>
          <w:rFonts w:asciiTheme="minorHAnsi" w:hAnsiTheme="minorHAnsi"/>
          <w:sz w:val="20"/>
          <w:szCs w:val="20"/>
        </w:rPr>
        <w:t>eptCode</w:t>
      </w:r>
      <w:proofErr w:type="spellEnd"/>
      <w:r w:rsidR="00697748">
        <w:rPr>
          <w:rFonts w:asciiTheme="minorHAnsi" w:hAnsiTheme="minorHAnsi"/>
          <w:sz w:val="20"/>
          <w:szCs w:val="20"/>
        </w:rPr>
        <w:t>.</w:t>
      </w:r>
    </w:p>
    <w:p w:rsidR="006735AC" w:rsidRDefault="00F034B9">
      <w:pPr>
        <w:pStyle w:val="ListParagraph"/>
        <w:numPr>
          <w:ilvl w:val="0"/>
          <w:numId w:val="9"/>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NYCCheckbook.FMSDepartment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FMSDepartment</w:t>
      </w:r>
      <w:proofErr w:type="spellEnd"/>
      <w:r w:rsidRPr="00F034B9">
        <w:rPr>
          <w:rFonts w:asciiTheme="minorHAnsi" w:hAnsiTheme="minorHAnsi"/>
          <w:sz w:val="20"/>
          <w:szCs w:val="20"/>
          <w:u w:val="single"/>
        </w:rPr>
        <w:t xml:space="preserve"> table identified by </w:t>
      </w:r>
      <w:proofErr w:type="spellStart"/>
      <w:r w:rsidRPr="00F034B9">
        <w:rPr>
          <w:rFonts w:asciiTheme="minorHAnsi" w:hAnsiTheme="minorHAnsi"/>
          <w:sz w:val="20"/>
          <w:szCs w:val="20"/>
          <w:u w:val="single"/>
        </w:rPr>
        <w:t>DeptCode</w:t>
      </w:r>
      <w:proofErr w:type="spellEnd"/>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w:t>
      </w:r>
      <w:r w:rsidRPr="00F034B9">
        <w:rPr>
          <w:rFonts w:asciiTheme="minorHAnsi" w:hAnsiTheme="minorHAnsi"/>
          <w:sz w:val="20"/>
          <w:szCs w:val="20"/>
          <w:u w:val="single"/>
        </w:rPr>
        <w:t>FMSDepartmentStage</w:t>
      </w:r>
      <w:proofErr w:type="spellEnd"/>
      <w:r w:rsidRPr="00F034B9">
        <w:rPr>
          <w:rFonts w:asciiTheme="minorHAnsi" w:hAnsiTheme="minorHAnsi"/>
          <w:sz w:val="20"/>
          <w:szCs w:val="20"/>
          <w:u w:val="single"/>
        </w:rPr>
        <w:t xml:space="preserve"> table identified by DOC_DEPT_CD</w:t>
      </w:r>
    </w:p>
    <w:p w:rsidR="009E3F79" w:rsidRPr="002A4A63" w:rsidRDefault="002A4A63" w:rsidP="009E3F79">
      <w:pPr>
        <w:ind w:left="360"/>
        <w:rPr>
          <w:rFonts w:asciiTheme="minorHAnsi" w:hAnsiTheme="minorHAnsi"/>
          <w:b/>
          <w:i/>
          <w:sz w:val="20"/>
          <w:szCs w:val="20"/>
        </w:rPr>
      </w:pPr>
      <w:r>
        <w:rPr>
          <w:rFonts w:asciiTheme="minorHAnsi" w:hAnsiTheme="minorHAnsi"/>
          <w:sz w:val="20"/>
          <w:szCs w:val="20"/>
        </w:rPr>
        <w:tab/>
      </w:r>
      <w:r w:rsidR="00FB1350" w:rsidRPr="002A4A63">
        <w:rPr>
          <w:rFonts w:asciiTheme="minorHAnsi" w:hAnsiTheme="minorHAnsi"/>
          <w:b/>
          <w:i/>
          <w:sz w:val="20"/>
          <w:szCs w:val="20"/>
        </w:rPr>
        <w:t>Appropriation Unit</w:t>
      </w:r>
      <w:r w:rsidR="00F034B9" w:rsidRPr="00F034B9">
        <w:rPr>
          <w:rFonts w:asciiTheme="minorHAnsi" w:hAnsiTheme="minorHAnsi"/>
          <w:b/>
          <w:i/>
          <w:sz w:val="20"/>
          <w:szCs w:val="20"/>
        </w:rPr>
        <w:t>:</w:t>
      </w:r>
    </w:p>
    <w:p w:rsidR="006735AC" w:rsidRDefault="000B1708">
      <w:pPr>
        <w:pStyle w:val="ListParagraph"/>
        <w:numPr>
          <w:ilvl w:val="0"/>
          <w:numId w:val="10"/>
        </w:numPr>
        <w:jc w:val="both"/>
        <w:rPr>
          <w:rFonts w:asciiTheme="minorHAnsi" w:hAnsiTheme="minorHAnsi"/>
          <w:sz w:val="20"/>
          <w:szCs w:val="20"/>
        </w:rPr>
      </w:pPr>
      <w:r w:rsidRPr="00E01B26">
        <w:rPr>
          <w:rFonts w:asciiTheme="minorHAnsi" w:hAnsiTheme="minorHAnsi"/>
          <w:sz w:val="20"/>
          <w:szCs w:val="20"/>
        </w:rPr>
        <w:t xml:space="preserve">A row is inserted into </w:t>
      </w:r>
      <w:r w:rsidR="00F034B9" w:rsidRPr="00F034B9">
        <w:rPr>
          <w:rFonts w:asciiTheme="minorHAnsi" w:hAnsiTheme="minorHAnsi"/>
          <w:i/>
          <w:sz w:val="20"/>
          <w:szCs w:val="20"/>
        </w:rPr>
        <w:t xml:space="preserve">NYCCheckbook. </w:t>
      </w:r>
      <w:proofErr w:type="spellStart"/>
      <w:r w:rsidR="00F034B9" w:rsidRPr="00F034B9">
        <w:rPr>
          <w:rFonts w:asciiTheme="minorHAnsi" w:hAnsiTheme="minorHAnsi"/>
          <w:i/>
          <w:sz w:val="20"/>
          <w:szCs w:val="20"/>
        </w:rPr>
        <w:t>FMSAppropriationUnit</w:t>
      </w:r>
      <w:proofErr w:type="spellEnd"/>
      <w:r w:rsidRPr="00E01B26">
        <w:rPr>
          <w:rFonts w:asciiTheme="minorHAnsi" w:hAnsiTheme="minorHAnsi"/>
          <w:sz w:val="20"/>
          <w:szCs w:val="20"/>
        </w:rPr>
        <w:t xml:space="preserve"> table when a row in the staging table</w:t>
      </w:r>
      <w:r w:rsidR="002A4A63" w:rsidRPr="00E01B26">
        <w:rPr>
          <w:rFonts w:asciiTheme="minorHAnsi" w:hAnsiTheme="minorHAnsi"/>
          <w:sz w:val="20"/>
          <w:szCs w:val="20"/>
        </w:rPr>
        <w:t xml:space="preserve"> identified by APPR_CD</w:t>
      </w:r>
      <w:r w:rsidR="00B972C1">
        <w:rPr>
          <w:rFonts w:asciiTheme="minorHAnsi" w:hAnsiTheme="minorHAnsi"/>
          <w:sz w:val="20"/>
          <w:szCs w:val="20"/>
        </w:rPr>
        <w:t xml:space="preserve">, DEPT_CD, FLSC_CD and FY doesn’t match with the </w:t>
      </w:r>
      <w:r w:rsidR="00FB1350" w:rsidRPr="00FB1350">
        <w:rPr>
          <w:rFonts w:asciiTheme="minorHAnsi" w:hAnsiTheme="minorHAnsi"/>
          <w:i/>
          <w:sz w:val="20"/>
          <w:szCs w:val="20"/>
        </w:rPr>
        <w:t>NYCCheckbook.</w:t>
      </w:r>
      <w:r w:rsidR="00FB1350" w:rsidRPr="00FB1350" w:rsidDel="002A4A63">
        <w:rPr>
          <w:rFonts w:asciiTheme="minorHAnsi" w:hAnsiTheme="minorHAnsi"/>
          <w:i/>
          <w:sz w:val="20"/>
          <w:szCs w:val="20"/>
        </w:rPr>
        <w:t xml:space="preserve"> </w:t>
      </w:r>
      <w:proofErr w:type="spellStart"/>
      <w:r w:rsidR="00FB1350" w:rsidRPr="00FB1350">
        <w:rPr>
          <w:rFonts w:asciiTheme="minorHAnsi" w:hAnsiTheme="minorHAnsi"/>
          <w:i/>
          <w:sz w:val="20"/>
          <w:szCs w:val="20"/>
        </w:rPr>
        <w:t>FMSAppropriationUnit</w:t>
      </w:r>
      <w:proofErr w:type="spellEnd"/>
      <w:r w:rsidR="00FB1350"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F034B9" w:rsidRPr="00F034B9">
        <w:rPr>
          <w:rFonts w:asciiTheme="minorHAnsi" w:hAnsiTheme="minorHAnsi" w:cs="Courier New"/>
          <w:noProof/>
          <w:sz w:val="20"/>
          <w:szCs w:val="20"/>
        </w:rPr>
        <w:t>AppropriationUnitCode, DeptCode, FundClassCode and FiscalYear</w:t>
      </w:r>
      <w:r w:rsidRPr="00E01B26">
        <w:rPr>
          <w:rFonts w:asciiTheme="minorHAnsi" w:hAnsiTheme="minorHAnsi"/>
          <w:sz w:val="20"/>
          <w:szCs w:val="20"/>
        </w:rPr>
        <w:t xml:space="preserve"> </w:t>
      </w:r>
    </w:p>
    <w:p w:rsidR="006735AC" w:rsidRDefault="000B1708">
      <w:pPr>
        <w:pStyle w:val="ListParagraph"/>
        <w:numPr>
          <w:ilvl w:val="0"/>
          <w:numId w:val="10"/>
        </w:numPr>
        <w:jc w:val="both"/>
        <w:rPr>
          <w:rFonts w:asciiTheme="minorHAnsi" w:hAnsiTheme="minorHAnsi"/>
          <w:sz w:val="20"/>
          <w:szCs w:val="20"/>
        </w:rPr>
      </w:pPr>
      <w:r w:rsidRPr="00E01B26">
        <w:rPr>
          <w:rFonts w:asciiTheme="minorHAnsi" w:hAnsiTheme="minorHAnsi"/>
          <w:sz w:val="20"/>
          <w:szCs w:val="20"/>
        </w:rPr>
        <w:t xml:space="preserve">A row is updated in </w:t>
      </w:r>
      <w:r w:rsidR="00F034B9" w:rsidRPr="00F034B9">
        <w:rPr>
          <w:rFonts w:asciiTheme="minorHAnsi" w:hAnsiTheme="minorHAnsi"/>
          <w:i/>
          <w:sz w:val="20"/>
          <w:szCs w:val="20"/>
        </w:rPr>
        <w:t xml:space="preserve">NYCCheckbook. </w:t>
      </w:r>
      <w:proofErr w:type="spellStart"/>
      <w:r w:rsidR="00F034B9" w:rsidRPr="00F034B9">
        <w:rPr>
          <w:rFonts w:asciiTheme="minorHAnsi" w:hAnsiTheme="minorHAnsi"/>
          <w:i/>
          <w:sz w:val="20"/>
          <w:szCs w:val="20"/>
        </w:rPr>
        <w:t>FMSAppropriationUnit</w:t>
      </w:r>
      <w:proofErr w:type="spellEnd"/>
      <w:r w:rsidRPr="00E01B26">
        <w:rPr>
          <w:rFonts w:asciiTheme="minorHAnsi" w:hAnsiTheme="minorHAnsi"/>
          <w:sz w:val="20"/>
          <w:szCs w:val="20"/>
        </w:rPr>
        <w:t xml:space="preserve"> table when a row in the staging table </w:t>
      </w:r>
      <w:r w:rsidR="00B972C1">
        <w:rPr>
          <w:rFonts w:asciiTheme="minorHAnsi" w:hAnsiTheme="minorHAnsi"/>
          <w:sz w:val="20"/>
          <w:szCs w:val="20"/>
        </w:rPr>
        <w:t>identified by APPR_CD,</w:t>
      </w:r>
      <w:r w:rsidR="00FB1350">
        <w:rPr>
          <w:rFonts w:asciiTheme="minorHAnsi" w:hAnsiTheme="minorHAnsi"/>
          <w:sz w:val="20"/>
          <w:szCs w:val="20"/>
        </w:rPr>
        <w:t xml:space="preserve"> </w:t>
      </w:r>
      <w:r w:rsidR="002A4A63" w:rsidRPr="00E01B26">
        <w:rPr>
          <w:rFonts w:asciiTheme="minorHAnsi" w:hAnsiTheme="minorHAnsi"/>
          <w:sz w:val="20"/>
          <w:szCs w:val="20"/>
        </w:rPr>
        <w:t>DEPT_CD,</w:t>
      </w:r>
      <w:r w:rsidR="00FB1350">
        <w:rPr>
          <w:rFonts w:asciiTheme="minorHAnsi" w:hAnsiTheme="minorHAnsi"/>
          <w:sz w:val="20"/>
          <w:szCs w:val="20"/>
        </w:rPr>
        <w:t xml:space="preserve"> </w:t>
      </w:r>
      <w:r w:rsidR="002A4A63" w:rsidRPr="00E01B26">
        <w:rPr>
          <w:rFonts w:asciiTheme="minorHAnsi" w:hAnsiTheme="minorHAnsi"/>
          <w:sz w:val="20"/>
          <w:szCs w:val="20"/>
        </w:rPr>
        <w:t>FLSC_</w:t>
      </w:r>
      <w:r w:rsidR="00FB1350" w:rsidRPr="00E01B26">
        <w:rPr>
          <w:rFonts w:asciiTheme="minorHAnsi" w:hAnsiTheme="minorHAnsi"/>
          <w:sz w:val="20"/>
          <w:szCs w:val="20"/>
        </w:rPr>
        <w:t xml:space="preserve">CD </w:t>
      </w:r>
      <w:r w:rsidR="00FB1350">
        <w:rPr>
          <w:rFonts w:asciiTheme="minorHAnsi" w:hAnsiTheme="minorHAnsi"/>
          <w:sz w:val="20"/>
          <w:szCs w:val="20"/>
        </w:rPr>
        <w:t xml:space="preserve">and FY </w:t>
      </w:r>
      <w:r w:rsidRPr="00E01B26">
        <w:rPr>
          <w:rFonts w:asciiTheme="minorHAnsi" w:hAnsiTheme="minorHAnsi"/>
          <w:sz w:val="20"/>
          <w:szCs w:val="20"/>
        </w:rPr>
        <w:t>matches</w:t>
      </w:r>
      <w:r w:rsidR="00C53DE4" w:rsidRPr="00E01B26">
        <w:rPr>
          <w:rFonts w:asciiTheme="minorHAnsi" w:hAnsiTheme="minorHAnsi"/>
          <w:sz w:val="20"/>
          <w:szCs w:val="20"/>
        </w:rPr>
        <w:t xml:space="preserve"> with the </w:t>
      </w:r>
      <w:r w:rsidR="00FB1350" w:rsidRPr="00FB1350">
        <w:rPr>
          <w:rFonts w:asciiTheme="minorHAnsi" w:hAnsiTheme="minorHAnsi"/>
          <w:i/>
          <w:sz w:val="20"/>
          <w:szCs w:val="20"/>
        </w:rPr>
        <w:t>NYCCheckbook.</w:t>
      </w:r>
      <w:r w:rsidR="00FB1350" w:rsidRPr="00FB1350" w:rsidDel="002A4A63">
        <w:rPr>
          <w:rFonts w:asciiTheme="minorHAnsi" w:hAnsiTheme="minorHAnsi"/>
          <w:i/>
          <w:sz w:val="20"/>
          <w:szCs w:val="20"/>
        </w:rPr>
        <w:t xml:space="preserve"> </w:t>
      </w:r>
      <w:proofErr w:type="spellStart"/>
      <w:r w:rsidR="00FB1350" w:rsidRPr="00FB1350">
        <w:rPr>
          <w:rFonts w:asciiTheme="minorHAnsi" w:hAnsiTheme="minorHAnsi"/>
          <w:i/>
          <w:sz w:val="20"/>
          <w:szCs w:val="20"/>
        </w:rPr>
        <w:t>FMSAppropriationUnit</w:t>
      </w:r>
      <w:proofErr w:type="spellEnd"/>
      <w:r w:rsidR="00FB1350"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F034B9" w:rsidRPr="00F034B9">
        <w:rPr>
          <w:rFonts w:asciiTheme="minorHAnsi" w:hAnsiTheme="minorHAnsi" w:cs="Courier New"/>
          <w:noProof/>
          <w:sz w:val="20"/>
          <w:szCs w:val="20"/>
        </w:rPr>
        <w:t>AppropriationUnitCode, DeptCode, FundClassCode and FiscalYear</w:t>
      </w:r>
      <w:r w:rsidR="002A4A63" w:rsidRPr="00E01B26">
        <w:rPr>
          <w:rFonts w:asciiTheme="minorHAnsi" w:hAnsiTheme="minorHAnsi"/>
          <w:sz w:val="20"/>
          <w:szCs w:val="20"/>
        </w:rPr>
        <w:t>.</w:t>
      </w:r>
    </w:p>
    <w:p w:rsidR="006735AC" w:rsidRDefault="00F034B9">
      <w:pPr>
        <w:pStyle w:val="ListParagraph"/>
        <w:numPr>
          <w:ilvl w:val="0"/>
          <w:numId w:val="10"/>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r w:rsidRPr="00F034B9">
        <w:rPr>
          <w:rFonts w:asciiTheme="minorHAnsi" w:hAnsiTheme="minorHAnsi"/>
          <w:i/>
          <w:sz w:val="20"/>
          <w:szCs w:val="20"/>
          <w:u w:val="single"/>
        </w:rPr>
        <w:t xml:space="preserve">NYCCheckbook. </w:t>
      </w:r>
      <w:proofErr w:type="spellStart"/>
      <w:r w:rsidRPr="00F034B9">
        <w:rPr>
          <w:rFonts w:asciiTheme="minorHAnsi" w:hAnsiTheme="minorHAnsi"/>
          <w:i/>
          <w:sz w:val="20"/>
          <w:szCs w:val="20"/>
          <w:u w:val="single"/>
        </w:rPr>
        <w:t>FMSAppropriationUnit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FMSAppropriationUnit</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AppropriationUnitCode, DeptCode, FundClassCode and FiscalYear</w:t>
      </w:r>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ETL.FMSAppropriationUnitStage</w:t>
      </w:r>
      <w:proofErr w:type="spellEnd"/>
      <w:r w:rsidRPr="00F034B9">
        <w:rPr>
          <w:rFonts w:asciiTheme="minorHAnsi" w:hAnsiTheme="minorHAnsi"/>
          <w:sz w:val="20"/>
          <w:szCs w:val="20"/>
          <w:u w:val="single"/>
        </w:rPr>
        <w:t xml:space="preserve"> table identified by APPR_CD, DEPT_CD, FLSC_CD &amp; FY.</w:t>
      </w:r>
    </w:p>
    <w:p w:rsidR="009E3F79" w:rsidRPr="002A4A63" w:rsidRDefault="002A4A63" w:rsidP="009E3F79">
      <w:pPr>
        <w:ind w:left="360"/>
        <w:rPr>
          <w:rFonts w:asciiTheme="minorHAnsi" w:hAnsiTheme="minorHAnsi"/>
          <w:b/>
          <w:i/>
          <w:sz w:val="20"/>
          <w:szCs w:val="20"/>
        </w:rPr>
      </w:pPr>
      <w:r>
        <w:rPr>
          <w:rFonts w:asciiTheme="minorHAnsi" w:hAnsiTheme="minorHAnsi"/>
          <w:sz w:val="20"/>
          <w:szCs w:val="20"/>
        </w:rPr>
        <w:tab/>
      </w:r>
      <w:r w:rsidR="00F034B9" w:rsidRPr="00F034B9">
        <w:rPr>
          <w:rFonts w:asciiTheme="minorHAnsi" w:hAnsiTheme="minorHAnsi"/>
          <w:b/>
          <w:i/>
          <w:sz w:val="20"/>
          <w:szCs w:val="20"/>
        </w:rPr>
        <w:t>Expenditure</w:t>
      </w:r>
      <w:r w:rsidR="00FB1350">
        <w:rPr>
          <w:rFonts w:asciiTheme="minorHAnsi" w:hAnsiTheme="minorHAnsi"/>
          <w:b/>
          <w:i/>
          <w:sz w:val="20"/>
          <w:szCs w:val="20"/>
        </w:rPr>
        <w:t xml:space="preserve"> </w:t>
      </w:r>
      <w:r w:rsidR="00F034B9" w:rsidRPr="00F034B9">
        <w:rPr>
          <w:rFonts w:asciiTheme="minorHAnsi" w:hAnsiTheme="minorHAnsi"/>
          <w:b/>
          <w:i/>
          <w:sz w:val="20"/>
          <w:szCs w:val="20"/>
        </w:rPr>
        <w:t>Object:</w:t>
      </w:r>
    </w:p>
    <w:p w:rsidR="006735AC" w:rsidRDefault="00BF21A8">
      <w:pPr>
        <w:pStyle w:val="ListParagraph"/>
        <w:numPr>
          <w:ilvl w:val="0"/>
          <w:numId w:val="11"/>
        </w:numPr>
        <w:jc w:val="both"/>
        <w:rPr>
          <w:rFonts w:asciiTheme="minorHAnsi" w:hAnsiTheme="minorHAnsi"/>
          <w:sz w:val="20"/>
          <w:szCs w:val="20"/>
        </w:rPr>
      </w:pPr>
      <w:r w:rsidRPr="00E01B26">
        <w:rPr>
          <w:rFonts w:asciiTheme="minorHAnsi" w:hAnsiTheme="minorHAnsi"/>
          <w:sz w:val="20"/>
          <w:szCs w:val="20"/>
        </w:rPr>
        <w:t xml:space="preserve">A row is inserted </w:t>
      </w:r>
      <w:r w:rsidRPr="006564A7">
        <w:rPr>
          <w:rFonts w:asciiTheme="minorHAnsi" w:hAnsiTheme="minorHAnsi"/>
          <w:sz w:val="20"/>
          <w:szCs w:val="20"/>
        </w:rPr>
        <w:t xml:space="preserve">into </w:t>
      </w:r>
      <w:proofErr w:type="spellStart"/>
      <w:r w:rsidR="00F034B9" w:rsidRPr="00F034B9">
        <w:rPr>
          <w:rFonts w:asciiTheme="minorHAnsi" w:hAnsiTheme="minorHAnsi"/>
          <w:i/>
          <w:sz w:val="20"/>
          <w:szCs w:val="20"/>
        </w:rPr>
        <w:t>NYCCheckbook.FMSExpenditureObject</w:t>
      </w:r>
      <w:proofErr w:type="spellEnd"/>
      <w:r w:rsidRPr="00E01B26">
        <w:rPr>
          <w:rFonts w:asciiTheme="minorHAnsi" w:hAnsiTheme="minorHAnsi"/>
          <w:sz w:val="20"/>
          <w:szCs w:val="20"/>
        </w:rPr>
        <w:t xml:space="preserve"> table when a row in the staging table </w:t>
      </w:r>
      <w:r w:rsidR="00B972C1">
        <w:rPr>
          <w:rFonts w:asciiTheme="minorHAnsi" w:hAnsiTheme="minorHAnsi"/>
          <w:sz w:val="20"/>
          <w:szCs w:val="20"/>
        </w:rPr>
        <w:t xml:space="preserve">identified by OBJ_CD and FY doesn’t match with the </w:t>
      </w:r>
      <w:proofErr w:type="spellStart"/>
      <w:r w:rsidR="006564A7" w:rsidRPr="006564A7">
        <w:rPr>
          <w:rFonts w:asciiTheme="minorHAnsi" w:hAnsiTheme="minorHAnsi"/>
          <w:i/>
          <w:sz w:val="20"/>
          <w:szCs w:val="20"/>
        </w:rPr>
        <w:t>NYCCheckbook.FMSExpenditureObject</w:t>
      </w:r>
      <w:proofErr w:type="spellEnd"/>
      <w:r w:rsidR="006564A7"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F034B9" w:rsidRPr="00F034B9">
        <w:rPr>
          <w:rFonts w:asciiTheme="minorHAnsi" w:hAnsiTheme="minorHAnsi" w:cs="Courier New"/>
          <w:noProof/>
          <w:sz w:val="20"/>
          <w:szCs w:val="20"/>
        </w:rPr>
        <w:t>ExpenditureObjCode</w:t>
      </w:r>
      <w:r w:rsidR="00EF04F6" w:rsidRPr="00E01B26">
        <w:rPr>
          <w:rFonts w:asciiTheme="minorHAnsi" w:hAnsiTheme="minorHAnsi"/>
          <w:sz w:val="20"/>
          <w:szCs w:val="20"/>
        </w:rPr>
        <w:t xml:space="preserve"> and </w:t>
      </w:r>
      <w:r w:rsidR="00F034B9" w:rsidRPr="00F034B9">
        <w:rPr>
          <w:rFonts w:asciiTheme="minorHAnsi" w:hAnsiTheme="minorHAnsi" w:cs="Courier New"/>
          <w:noProof/>
          <w:sz w:val="20"/>
          <w:szCs w:val="20"/>
        </w:rPr>
        <w:t>FiscalYear</w:t>
      </w:r>
      <w:r w:rsidR="00EF04F6" w:rsidRPr="00E01B26">
        <w:rPr>
          <w:rFonts w:asciiTheme="minorHAnsi" w:hAnsiTheme="minorHAnsi"/>
          <w:sz w:val="20"/>
          <w:szCs w:val="20"/>
        </w:rPr>
        <w:t>.</w:t>
      </w:r>
    </w:p>
    <w:p w:rsidR="006735AC" w:rsidRDefault="00B972C1">
      <w:pPr>
        <w:pStyle w:val="ListParagraph"/>
        <w:numPr>
          <w:ilvl w:val="0"/>
          <w:numId w:val="11"/>
        </w:numPr>
        <w:jc w:val="both"/>
        <w:rPr>
          <w:rFonts w:asciiTheme="minorHAnsi" w:hAnsiTheme="minorHAnsi"/>
          <w:sz w:val="20"/>
          <w:szCs w:val="20"/>
        </w:rPr>
      </w:pPr>
      <w:r>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NYCCheckbook.FMSExpenditureObject</w:t>
      </w:r>
      <w:proofErr w:type="spellEnd"/>
      <w:r w:rsidR="00BF21A8" w:rsidRPr="00E01B26">
        <w:rPr>
          <w:rFonts w:asciiTheme="minorHAnsi" w:hAnsiTheme="minorHAnsi"/>
          <w:sz w:val="20"/>
          <w:szCs w:val="20"/>
        </w:rPr>
        <w:t xml:space="preserve"> table when a row in the staging table </w:t>
      </w:r>
      <w:r w:rsidR="00EF04F6" w:rsidRPr="00E01B26">
        <w:rPr>
          <w:rFonts w:asciiTheme="minorHAnsi" w:hAnsiTheme="minorHAnsi"/>
          <w:sz w:val="20"/>
          <w:szCs w:val="20"/>
        </w:rPr>
        <w:t xml:space="preserve">identified by OBJ_CD and FY </w:t>
      </w:r>
      <w:r>
        <w:rPr>
          <w:rFonts w:asciiTheme="minorHAnsi" w:hAnsiTheme="minorHAnsi"/>
          <w:sz w:val="20"/>
          <w:szCs w:val="20"/>
        </w:rPr>
        <w:t xml:space="preserve">matches with the </w:t>
      </w:r>
      <w:proofErr w:type="spellStart"/>
      <w:r w:rsidR="006564A7" w:rsidRPr="006564A7">
        <w:rPr>
          <w:rFonts w:asciiTheme="minorHAnsi" w:hAnsiTheme="minorHAnsi"/>
          <w:i/>
          <w:sz w:val="20"/>
          <w:szCs w:val="20"/>
        </w:rPr>
        <w:t>NYCCheckbook.FMSExpenditureObject</w:t>
      </w:r>
      <w:proofErr w:type="spellEnd"/>
      <w:r w:rsidR="006564A7" w:rsidRPr="00E01B26">
        <w:rPr>
          <w:rFonts w:asciiTheme="minorHAnsi" w:hAnsiTheme="minorHAnsi"/>
          <w:sz w:val="20"/>
          <w:szCs w:val="20"/>
        </w:rPr>
        <w:t xml:space="preserve"> </w:t>
      </w:r>
      <w:r w:rsidR="00BF21A8" w:rsidRPr="00E01B26">
        <w:rPr>
          <w:rFonts w:asciiTheme="minorHAnsi" w:hAnsiTheme="minorHAnsi"/>
          <w:sz w:val="20"/>
          <w:szCs w:val="20"/>
        </w:rPr>
        <w:t xml:space="preserve">table </w:t>
      </w:r>
      <w:r>
        <w:rPr>
          <w:rFonts w:asciiTheme="minorHAnsi" w:hAnsiTheme="minorHAnsi"/>
          <w:sz w:val="20"/>
          <w:szCs w:val="20"/>
        </w:rPr>
        <w:t xml:space="preserve">identified by </w:t>
      </w:r>
      <w:r w:rsidR="00F034B9" w:rsidRPr="00F034B9">
        <w:rPr>
          <w:rFonts w:asciiTheme="minorHAnsi" w:hAnsiTheme="minorHAnsi" w:cs="Courier New"/>
          <w:noProof/>
          <w:sz w:val="20"/>
          <w:szCs w:val="20"/>
        </w:rPr>
        <w:t>ExpenditureObjCode</w:t>
      </w:r>
      <w:r w:rsidR="00EF04F6" w:rsidRPr="00E01B26">
        <w:rPr>
          <w:rFonts w:asciiTheme="minorHAnsi" w:hAnsiTheme="minorHAnsi"/>
          <w:sz w:val="20"/>
          <w:szCs w:val="20"/>
        </w:rPr>
        <w:t xml:space="preserve"> and </w:t>
      </w:r>
      <w:r w:rsidR="00F034B9" w:rsidRPr="00F034B9">
        <w:rPr>
          <w:rFonts w:asciiTheme="minorHAnsi" w:hAnsiTheme="minorHAnsi" w:cs="Courier New"/>
          <w:noProof/>
          <w:sz w:val="20"/>
          <w:szCs w:val="20"/>
        </w:rPr>
        <w:t>FiscalYear</w:t>
      </w:r>
      <w:r>
        <w:rPr>
          <w:rFonts w:asciiTheme="minorHAnsi" w:hAnsiTheme="minorHAnsi"/>
          <w:sz w:val="20"/>
          <w:szCs w:val="20"/>
        </w:rPr>
        <w:t>.</w:t>
      </w:r>
    </w:p>
    <w:p w:rsidR="006735AC" w:rsidRDefault="00F034B9">
      <w:pPr>
        <w:pStyle w:val="ListParagraph"/>
        <w:numPr>
          <w:ilvl w:val="0"/>
          <w:numId w:val="11"/>
        </w:numPr>
        <w:jc w:val="both"/>
        <w:rPr>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NYCCheckbook.FMSExpenditureObject</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FMSExpenditureObject</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ExpenditureObjCode</w:t>
      </w:r>
      <w:r w:rsidRPr="00F034B9">
        <w:rPr>
          <w:rFonts w:asciiTheme="minorHAnsi" w:hAnsiTheme="minorHAnsi"/>
          <w:sz w:val="20"/>
          <w:szCs w:val="20"/>
          <w:u w:val="single"/>
        </w:rPr>
        <w:t xml:space="preserve"> and </w:t>
      </w:r>
      <w:r w:rsidRPr="00F034B9">
        <w:rPr>
          <w:rFonts w:asciiTheme="minorHAnsi" w:hAnsiTheme="minorHAnsi" w:cs="Courier New"/>
          <w:noProof/>
          <w:sz w:val="20"/>
          <w:szCs w:val="20"/>
          <w:u w:val="single"/>
        </w:rPr>
        <w:t>FiscalYear</w:t>
      </w:r>
      <w:r w:rsidRPr="00F034B9">
        <w:rPr>
          <w:rFonts w:asciiTheme="minorHAnsi" w:hAnsiTheme="minorHAnsi"/>
          <w:sz w:val="20"/>
          <w:szCs w:val="20"/>
          <w:u w:val="single"/>
        </w:rPr>
        <w:t xml:space="preserve"> is not available </w:t>
      </w:r>
      <w:proofErr w:type="spellStart"/>
      <w:r w:rsidRPr="00F034B9">
        <w:rPr>
          <w:rFonts w:asciiTheme="minorHAnsi" w:hAnsiTheme="minorHAnsi"/>
          <w:i/>
          <w:sz w:val="20"/>
          <w:szCs w:val="20"/>
          <w:u w:val="single"/>
        </w:rPr>
        <w:t>ETL.FMSExpenditureObjectStage</w:t>
      </w:r>
      <w:proofErr w:type="spellEnd"/>
      <w:r w:rsidRPr="00F034B9">
        <w:rPr>
          <w:rFonts w:asciiTheme="minorHAnsi" w:hAnsiTheme="minorHAnsi"/>
          <w:sz w:val="20"/>
          <w:szCs w:val="20"/>
          <w:u w:val="single"/>
        </w:rPr>
        <w:t xml:space="preserve"> table identified by OBJ_CD and FY.</w:t>
      </w:r>
    </w:p>
    <w:p w:rsidR="006735AC" w:rsidRDefault="006735AC">
      <w:pPr>
        <w:pStyle w:val="ListParagraph"/>
        <w:ind w:left="1080"/>
        <w:rPr>
          <w:rFonts w:asciiTheme="minorHAnsi" w:hAnsiTheme="minorHAnsi"/>
          <w:sz w:val="20"/>
          <w:szCs w:val="20"/>
        </w:rPr>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Location:</w:t>
      </w:r>
    </w:p>
    <w:p w:rsidR="006735AC" w:rsidRDefault="006735AC">
      <w:pPr>
        <w:pStyle w:val="ListParagraph"/>
        <w:rPr>
          <w:rFonts w:asciiTheme="minorHAnsi" w:hAnsiTheme="minorHAnsi"/>
          <w:sz w:val="20"/>
          <w:szCs w:val="20"/>
        </w:rPr>
      </w:pPr>
    </w:p>
    <w:p w:rsidR="006735AC" w:rsidRDefault="00AB2AC0">
      <w:pPr>
        <w:pStyle w:val="ListParagraph"/>
        <w:numPr>
          <w:ilvl w:val="0"/>
          <w:numId w:val="12"/>
        </w:numPr>
        <w:jc w:val="both"/>
        <w:rPr>
          <w:rFonts w:asciiTheme="minorHAnsi" w:hAnsiTheme="minorHAnsi"/>
          <w:sz w:val="20"/>
          <w:szCs w:val="20"/>
        </w:rPr>
      </w:pPr>
      <w:r w:rsidRPr="00E01B26">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NYCCheckbook.FMSLocation</w:t>
      </w:r>
      <w:proofErr w:type="spellEnd"/>
      <w:r w:rsidRPr="00E01B26">
        <w:rPr>
          <w:rFonts w:asciiTheme="minorHAnsi" w:hAnsiTheme="minorHAnsi"/>
          <w:sz w:val="20"/>
          <w:szCs w:val="20"/>
        </w:rPr>
        <w:t xml:space="preserve"> table when a row in the staging table </w:t>
      </w:r>
      <w:r w:rsidR="00EF04F6" w:rsidRPr="00E01B26">
        <w:rPr>
          <w:rFonts w:asciiTheme="minorHAnsi" w:hAnsiTheme="minorHAnsi"/>
          <w:sz w:val="20"/>
          <w:szCs w:val="20"/>
        </w:rPr>
        <w:t>identified by DOC_DEPT_CD and LOC_</w:t>
      </w:r>
      <w:r w:rsidR="00B972C1">
        <w:rPr>
          <w:rFonts w:asciiTheme="minorHAnsi" w:hAnsiTheme="minorHAnsi"/>
          <w:sz w:val="20"/>
          <w:szCs w:val="20"/>
        </w:rPr>
        <w:t xml:space="preserve">CD doesn’t match with the </w:t>
      </w:r>
      <w:proofErr w:type="spellStart"/>
      <w:r w:rsidR="00CC1839" w:rsidRPr="00CC1839">
        <w:rPr>
          <w:rFonts w:asciiTheme="minorHAnsi" w:hAnsiTheme="minorHAnsi"/>
          <w:i/>
          <w:sz w:val="20"/>
          <w:szCs w:val="20"/>
        </w:rPr>
        <w:t>NYCCheckbook.FMSLocation</w:t>
      </w:r>
      <w:proofErr w:type="spellEnd"/>
      <w:r w:rsidR="00CC1839" w:rsidRPr="00E01B26">
        <w:rPr>
          <w:rFonts w:asciiTheme="minorHAnsi" w:hAnsiTheme="minorHAnsi"/>
          <w:sz w:val="20"/>
          <w:szCs w:val="20"/>
        </w:rPr>
        <w:t xml:space="preserve"> </w:t>
      </w:r>
      <w:r w:rsidR="00B972C1">
        <w:rPr>
          <w:rFonts w:asciiTheme="minorHAnsi" w:hAnsiTheme="minorHAnsi"/>
          <w:sz w:val="20"/>
          <w:szCs w:val="20"/>
        </w:rPr>
        <w:t xml:space="preserve">table identified by </w:t>
      </w:r>
      <w:r w:rsidR="00B972C1">
        <w:rPr>
          <w:rFonts w:asciiTheme="minorHAnsi" w:hAnsiTheme="minorHAnsi" w:cs="Courier New"/>
          <w:noProof/>
          <w:sz w:val="20"/>
          <w:szCs w:val="20"/>
        </w:rPr>
        <w:t>DeptCode</w:t>
      </w:r>
      <w:r w:rsidR="00CC1839" w:rsidRPr="00E01B26">
        <w:rPr>
          <w:rFonts w:asciiTheme="minorHAnsi" w:hAnsiTheme="minorHAnsi"/>
          <w:sz w:val="20"/>
          <w:szCs w:val="20"/>
        </w:rPr>
        <w:t xml:space="preserve"> and</w:t>
      </w:r>
      <w:r w:rsidR="00EF04F6" w:rsidRPr="00E01B26">
        <w:rPr>
          <w:rFonts w:asciiTheme="minorHAnsi" w:hAnsiTheme="minorHAnsi"/>
          <w:sz w:val="20"/>
          <w:szCs w:val="20"/>
        </w:rPr>
        <w:t xml:space="preserve"> </w:t>
      </w:r>
      <w:r w:rsidR="00F034B9" w:rsidRPr="00F034B9">
        <w:rPr>
          <w:rFonts w:asciiTheme="minorHAnsi" w:hAnsiTheme="minorHAnsi" w:cs="Courier New"/>
          <w:noProof/>
          <w:sz w:val="20"/>
          <w:szCs w:val="20"/>
        </w:rPr>
        <w:t>LocationCode</w:t>
      </w:r>
      <w:r w:rsidR="00EF04F6" w:rsidRPr="00E01B26">
        <w:rPr>
          <w:rFonts w:asciiTheme="minorHAnsi" w:hAnsiTheme="minorHAnsi"/>
          <w:sz w:val="20"/>
          <w:szCs w:val="20"/>
        </w:rPr>
        <w:t>.</w:t>
      </w:r>
    </w:p>
    <w:p w:rsidR="006735AC" w:rsidRDefault="00AB2AC0">
      <w:pPr>
        <w:pStyle w:val="ListParagraph"/>
        <w:numPr>
          <w:ilvl w:val="0"/>
          <w:numId w:val="12"/>
        </w:numPr>
        <w:jc w:val="both"/>
        <w:rPr>
          <w:rFonts w:asciiTheme="minorHAnsi" w:hAnsiTheme="minorHAnsi"/>
          <w:sz w:val="20"/>
          <w:szCs w:val="20"/>
        </w:rPr>
      </w:pPr>
      <w:r w:rsidRPr="00E01B26">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NYCCheckbook.FMSLocation</w:t>
      </w:r>
      <w:proofErr w:type="spellEnd"/>
      <w:r w:rsidRPr="00E01B26">
        <w:rPr>
          <w:rFonts w:asciiTheme="minorHAnsi" w:hAnsiTheme="minorHAnsi"/>
          <w:sz w:val="20"/>
          <w:szCs w:val="20"/>
        </w:rPr>
        <w:t xml:space="preserve"> table when a row in the staging table </w:t>
      </w:r>
      <w:r w:rsidR="00EF04F6" w:rsidRPr="00E01B26">
        <w:rPr>
          <w:rFonts w:asciiTheme="minorHAnsi" w:hAnsiTheme="minorHAnsi"/>
          <w:sz w:val="20"/>
          <w:szCs w:val="20"/>
        </w:rPr>
        <w:t>identified by DOC_DEPT_CD and LOC_</w:t>
      </w:r>
      <w:r w:rsidR="00B972C1">
        <w:rPr>
          <w:rFonts w:asciiTheme="minorHAnsi" w:hAnsiTheme="minorHAnsi"/>
          <w:sz w:val="20"/>
          <w:szCs w:val="20"/>
        </w:rPr>
        <w:t xml:space="preserve">CD matches with the </w:t>
      </w:r>
      <w:proofErr w:type="spellStart"/>
      <w:r w:rsidR="00CC1839" w:rsidRPr="00CC1839">
        <w:rPr>
          <w:rFonts w:asciiTheme="minorHAnsi" w:hAnsiTheme="minorHAnsi"/>
          <w:i/>
          <w:sz w:val="20"/>
          <w:szCs w:val="20"/>
        </w:rPr>
        <w:t>NYCCheckbook.FMSLocation</w:t>
      </w:r>
      <w:proofErr w:type="spellEnd"/>
      <w:r w:rsidR="00CC1839" w:rsidRPr="00E01B26">
        <w:rPr>
          <w:rFonts w:asciiTheme="minorHAnsi" w:hAnsiTheme="minorHAnsi"/>
          <w:sz w:val="20"/>
          <w:szCs w:val="20"/>
        </w:rPr>
        <w:t xml:space="preserve"> </w:t>
      </w:r>
      <w:r w:rsidRPr="00E01B26">
        <w:rPr>
          <w:rFonts w:asciiTheme="minorHAnsi" w:hAnsiTheme="minorHAnsi"/>
          <w:sz w:val="20"/>
          <w:szCs w:val="20"/>
        </w:rPr>
        <w:t xml:space="preserve">table </w:t>
      </w:r>
      <w:r w:rsidR="00B972C1">
        <w:rPr>
          <w:rFonts w:asciiTheme="minorHAnsi" w:hAnsiTheme="minorHAnsi"/>
          <w:sz w:val="20"/>
          <w:szCs w:val="20"/>
        </w:rPr>
        <w:t xml:space="preserve">identified by </w:t>
      </w:r>
      <w:r w:rsidR="00B972C1">
        <w:rPr>
          <w:rFonts w:asciiTheme="minorHAnsi" w:hAnsiTheme="minorHAnsi" w:cs="Courier New"/>
          <w:noProof/>
          <w:sz w:val="20"/>
          <w:szCs w:val="20"/>
        </w:rPr>
        <w:t>DeptCode</w:t>
      </w:r>
      <w:r w:rsidR="00CC1839" w:rsidRPr="00E01B26">
        <w:rPr>
          <w:rFonts w:asciiTheme="minorHAnsi" w:hAnsiTheme="minorHAnsi"/>
          <w:sz w:val="20"/>
          <w:szCs w:val="20"/>
        </w:rPr>
        <w:t xml:space="preserve"> and</w:t>
      </w:r>
      <w:r w:rsidR="00EF04F6" w:rsidRPr="00E01B26">
        <w:rPr>
          <w:rFonts w:asciiTheme="minorHAnsi" w:hAnsiTheme="minorHAnsi"/>
          <w:sz w:val="20"/>
          <w:szCs w:val="20"/>
        </w:rPr>
        <w:t xml:space="preserve"> </w:t>
      </w:r>
      <w:r w:rsidR="00F034B9" w:rsidRPr="00F034B9">
        <w:rPr>
          <w:rFonts w:asciiTheme="minorHAnsi" w:hAnsiTheme="minorHAnsi" w:cs="Courier New"/>
          <w:noProof/>
          <w:sz w:val="20"/>
          <w:szCs w:val="20"/>
        </w:rPr>
        <w:t>LocationCode</w:t>
      </w:r>
      <w:r w:rsidR="00EF04F6" w:rsidRPr="00E01B26">
        <w:rPr>
          <w:rFonts w:asciiTheme="minorHAnsi" w:hAnsiTheme="minorHAnsi"/>
          <w:sz w:val="20"/>
          <w:szCs w:val="20"/>
        </w:rPr>
        <w:t>.</w:t>
      </w:r>
    </w:p>
    <w:p w:rsidR="006735AC" w:rsidRDefault="00F034B9">
      <w:pPr>
        <w:pStyle w:val="ListParagraph"/>
        <w:numPr>
          <w:ilvl w:val="0"/>
          <w:numId w:val="12"/>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NYCCheckbook.FMSLocation</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sz w:val="20"/>
          <w:szCs w:val="20"/>
          <w:u w:val="single"/>
        </w:rPr>
        <w:t>FMSLocation</w:t>
      </w:r>
      <w:proofErr w:type="spellEnd"/>
      <w:r w:rsidRPr="00F034B9">
        <w:rPr>
          <w:rFonts w:asciiTheme="minorHAnsi" w:hAnsiTheme="minorHAnsi"/>
          <w:sz w:val="20"/>
          <w:szCs w:val="20"/>
          <w:u w:val="single"/>
        </w:rPr>
        <w:t xml:space="preserve"> table identified by </w:t>
      </w:r>
      <w:proofErr w:type="spellStart"/>
      <w:r w:rsidRPr="00F034B9">
        <w:rPr>
          <w:rFonts w:asciiTheme="minorHAnsi" w:hAnsiTheme="minorHAnsi"/>
          <w:sz w:val="20"/>
          <w:szCs w:val="20"/>
          <w:u w:val="single"/>
        </w:rPr>
        <w:t>DeptCode</w:t>
      </w:r>
      <w:proofErr w:type="spellEnd"/>
      <w:r w:rsidRPr="00F034B9">
        <w:rPr>
          <w:rFonts w:asciiTheme="minorHAnsi" w:hAnsiTheme="minorHAnsi"/>
          <w:sz w:val="20"/>
          <w:szCs w:val="20"/>
          <w:u w:val="single"/>
        </w:rPr>
        <w:t xml:space="preserve"> and </w:t>
      </w:r>
      <w:proofErr w:type="spellStart"/>
      <w:r w:rsidRPr="00F034B9">
        <w:rPr>
          <w:rFonts w:asciiTheme="minorHAnsi" w:hAnsiTheme="minorHAnsi"/>
          <w:sz w:val="20"/>
          <w:szCs w:val="20"/>
          <w:u w:val="single"/>
        </w:rPr>
        <w:t>LocationCode</w:t>
      </w:r>
      <w:proofErr w:type="spellEnd"/>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ETL.FMSLocationStage</w:t>
      </w:r>
      <w:proofErr w:type="spellEnd"/>
      <w:r w:rsidRPr="00F034B9">
        <w:rPr>
          <w:rFonts w:asciiTheme="minorHAnsi" w:hAnsiTheme="minorHAnsi"/>
          <w:sz w:val="20"/>
          <w:szCs w:val="20"/>
          <w:u w:val="single"/>
        </w:rPr>
        <w:t xml:space="preserve"> table identified by DOC_DEPT_CD and LOC_CD.</w:t>
      </w:r>
    </w:p>
    <w:p w:rsidR="006735AC" w:rsidRDefault="00F034B9">
      <w:pPr>
        <w:pStyle w:val="Heading3"/>
        <w:rPr>
          <w:b w:val="0"/>
          <w:u w:val="single"/>
        </w:rPr>
      </w:pPr>
      <w:bookmarkStart w:id="66" w:name="_Toc296547549"/>
      <w:r w:rsidRPr="00F034B9">
        <w:rPr>
          <w:u w:val="single"/>
        </w:rPr>
        <w:t>FMSV Data Feed</w:t>
      </w:r>
      <w:bookmarkEnd w:id="66"/>
    </w:p>
    <w:p w:rsidR="006735AC" w:rsidRDefault="004230D3">
      <w:pPr>
        <w:jc w:val="both"/>
        <w:rPr>
          <w:rFonts w:asciiTheme="minorHAnsi" w:hAnsiTheme="minorHAnsi"/>
          <w:sz w:val="20"/>
          <w:szCs w:val="20"/>
        </w:rPr>
      </w:pPr>
      <w:r w:rsidRPr="002D79F5">
        <w:rPr>
          <w:rFonts w:asciiTheme="minorHAnsi" w:hAnsiTheme="minorHAnsi"/>
          <w:sz w:val="20"/>
          <w:szCs w:val="20"/>
        </w:rPr>
        <w:tab/>
        <w:t>FMSV data feed provides information related to FMS Vendor</w:t>
      </w:r>
      <w:r w:rsidR="004B2A07" w:rsidRPr="002D79F5">
        <w:rPr>
          <w:rFonts w:asciiTheme="minorHAnsi" w:hAnsiTheme="minorHAnsi"/>
          <w:sz w:val="20"/>
          <w:szCs w:val="20"/>
        </w:rPr>
        <w:t>s</w:t>
      </w:r>
      <w:r w:rsidR="00BA790F">
        <w:rPr>
          <w:rFonts w:asciiTheme="minorHAnsi" w:hAnsiTheme="minorHAnsi"/>
          <w:sz w:val="20"/>
          <w:szCs w:val="20"/>
        </w:rPr>
        <w:t xml:space="preserve">. </w:t>
      </w:r>
      <w:r w:rsidR="00216198" w:rsidRPr="002D79F5">
        <w:rPr>
          <w:rFonts w:asciiTheme="minorHAnsi" w:hAnsiTheme="minorHAnsi"/>
          <w:sz w:val="20"/>
          <w:szCs w:val="20"/>
        </w:rPr>
        <w:t xml:space="preserve">Data Feeds are provided </w:t>
      </w:r>
      <w:r w:rsidR="00C80289">
        <w:rPr>
          <w:rFonts w:asciiTheme="minorHAnsi" w:hAnsiTheme="minorHAnsi"/>
          <w:sz w:val="20"/>
          <w:szCs w:val="20"/>
        </w:rPr>
        <w:t>as</w:t>
      </w:r>
      <w:r w:rsidR="00216198" w:rsidRPr="002D79F5">
        <w:rPr>
          <w:rFonts w:asciiTheme="minorHAnsi" w:hAnsiTheme="minorHAnsi"/>
          <w:sz w:val="20"/>
          <w:szCs w:val="20"/>
        </w:rPr>
        <w:t xml:space="preserve"> a Daily, Weekly and Monthly feeds</w:t>
      </w:r>
      <w:r w:rsidR="00D85D3A">
        <w:rPr>
          <w:rFonts w:asciiTheme="minorHAnsi" w:hAnsiTheme="minorHAnsi"/>
          <w:sz w:val="20"/>
          <w:szCs w:val="20"/>
        </w:rPr>
        <w:t xml:space="preserve">. </w:t>
      </w:r>
      <w:r w:rsidR="00216198" w:rsidRPr="002D79F5">
        <w:rPr>
          <w:rFonts w:asciiTheme="minorHAnsi" w:hAnsiTheme="minorHAnsi"/>
          <w:sz w:val="20"/>
          <w:szCs w:val="20"/>
        </w:rPr>
        <w:t xml:space="preserve">Daily and Weekly feeds </w:t>
      </w:r>
      <w:commentRangeStart w:id="67"/>
      <w:r w:rsidR="00216198" w:rsidRPr="002D79F5">
        <w:rPr>
          <w:rFonts w:asciiTheme="minorHAnsi" w:hAnsiTheme="minorHAnsi"/>
          <w:sz w:val="20"/>
          <w:szCs w:val="20"/>
        </w:rPr>
        <w:t xml:space="preserve">have incremental </w:t>
      </w:r>
      <w:commentRangeEnd w:id="67"/>
      <w:r w:rsidR="001431E5">
        <w:rPr>
          <w:rFonts w:asciiTheme="minorHAnsi" w:hAnsiTheme="minorHAnsi"/>
          <w:sz w:val="20"/>
          <w:szCs w:val="20"/>
        </w:rPr>
        <w:t>vendor information that have changed in FMS/3</w:t>
      </w:r>
      <w:r w:rsidR="00B52853">
        <w:rPr>
          <w:rStyle w:val="CommentReference"/>
        </w:rPr>
        <w:commentReference w:id="67"/>
      </w:r>
      <w:ins w:id="68" w:author="vbeeravolu" w:date="2011-11-28T14:38:00Z">
        <w:r w:rsidR="001431E5">
          <w:rPr>
            <w:rFonts w:asciiTheme="minorHAnsi" w:hAnsiTheme="minorHAnsi"/>
            <w:sz w:val="20"/>
            <w:szCs w:val="20"/>
          </w:rPr>
          <w:t xml:space="preserve"> since the last extract of the same type</w:t>
        </w:r>
      </w:ins>
      <w:r w:rsidR="00216198" w:rsidRPr="002D79F5">
        <w:rPr>
          <w:rFonts w:asciiTheme="minorHAnsi" w:hAnsiTheme="minorHAnsi"/>
          <w:sz w:val="20"/>
          <w:szCs w:val="20"/>
        </w:rPr>
        <w:t xml:space="preserve"> </w:t>
      </w:r>
      <w:r w:rsidR="00997DE7">
        <w:rPr>
          <w:rFonts w:asciiTheme="minorHAnsi" w:hAnsiTheme="minorHAnsi"/>
          <w:sz w:val="20"/>
          <w:szCs w:val="20"/>
        </w:rPr>
        <w:t>but</w:t>
      </w:r>
      <w:r w:rsidR="00216198" w:rsidRPr="002D79F5">
        <w:rPr>
          <w:rFonts w:asciiTheme="minorHAnsi" w:hAnsiTheme="minorHAnsi"/>
          <w:sz w:val="20"/>
          <w:szCs w:val="20"/>
        </w:rPr>
        <w:t xml:space="preserve"> </w:t>
      </w:r>
      <w:r w:rsidR="00997DE7">
        <w:rPr>
          <w:rFonts w:asciiTheme="minorHAnsi" w:hAnsiTheme="minorHAnsi"/>
          <w:sz w:val="20"/>
          <w:szCs w:val="20"/>
        </w:rPr>
        <w:t>m</w:t>
      </w:r>
      <w:r w:rsidR="00216198" w:rsidRPr="002D79F5">
        <w:rPr>
          <w:rFonts w:asciiTheme="minorHAnsi" w:hAnsiTheme="minorHAnsi"/>
          <w:sz w:val="20"/>
          <w:szCs w:val="20"/>
        </w:rPr>
        <w:t xml:space="preserve">onthly </w:t>
      </w:r>
      <w:r w:rsidR="00E01966" w:rsidRPr="002D79F5">
        <w:rPr>
          <w:rFonts w:asciiTheme="minorHAnsi" w:hAnsiTheme="minorHAnsi"/>
          <w:sz w:val="20"/>
          <w:szCs w:val="20"/>
        </w:rPr>
        <w:t xml:space="preserve">data </w:t>
      </w:r>
      <w:r w:rsidR="00216198" w:rsidRPr="002D79F5">
        <w:rPr>
          <w:rFonts w:asciiTheme="minorHAnsi" w:hAnsiTheme="minorHAnsi"/>
          <w:sz w:val="20"/>
          <w:szCs w:val="20"/>
        </w:rPr>
        <w:t xml:space="preserve">feed is a full extract of the </w:t>
      </w:r>
      <w:ins w:id="69" w:author="vbeeravolu" w:date="2011-11-28T14:38:00Z">
        <w:r w:rsidR="001431E5">
          <w:rPr>
            <w:rFonts w:asciiTheme="minorHAnsi" w:hAnsiTheme="minorHAnsi"/>
            <w:sz w:val="20"/>
            <w:szCs w:val="20"/>
          </w:rPr>
          <w:t xml:space="preserve"> </w:t>
        </w:r>
        <w:commentRangeStart w:id="70"/>
        <w:r w:rsidR="001431E5">
          <w:rPr>
            <w:rFonts w:asciiTheme="minorHAnsi" w:hAnsiTheme="minorHAnsi"/>
            <w:sz w:val="20"/>
            <w:szCs w:val="20"/>
          </w:rPr>
          <w:t xml:space="preserve">active </w:t>
        </w:r>
      </w:ins>
      <w:commentRangeStart w:id="71"/>
      <w:r w:rsidR="00997DE7">
        <w:rPr>
          <w:rFonts w:asciiTheme="minorHAnsi" w:hAnsiTheme="minorHAnsi"/>
          <w:sz w:val="20"/>
          <w:szCs w:val="20"/>
        </w:rPr>
        <w:t>v</w:t>
      </w:r>
      <w:r w:rsidR="00997DE7" w:rsidRPr="002D79F5">
        <w:rPr>
          <w:rFonts w:asciiTheme="minorHAnsi" w:hAnsiTheme="minorHAnsi"/>
          <w:sz w:val="20"/>
          <w:szCs w:val="20"/>
        </w:rPr>
        <w:t xml:space="preserve">endor </w:t>
      </w:r>
      <w:commentRangeEnd w:id="71"/>
      <w:r w:rsidR="00B52853">
        <w:rPr>
          <w:rStyle w:val="CommentReference"/>
        </w:rPr>
        <w:commentReference w:id="71"/>
      </w:r>
      <w:r w:rsidR="00216198" w:rsidRPr="002D79F5">
        <w:rPr>
          <w:rFonts w:asciiTheme="minorHAnsi" w:hAnsiTheme="minorHAnsi"/>
          <w:sz w:val="20"/>
          <w:szCs w:val="20"/>
        </w:rPr>
        <w:t>Information</w:t>
      </w:r>
      <w:commentRangeEnd w:id="70"/>
      <w:r w:rsidR="001431E5">
        <w:rPr>
          <w:rStyle w:val="CommentReference"/>
        </w:rPr>
        <w:commentReference w:id="70"/>
      </w:r>
      <w:r w:rsidR="00216198" w:rsidRPr="002D79F5">
        <w:rPr>
          <w:rFonts w:asciiTheme="minorHAnsi" w:hAnsiTheme="minorHAnsi"/>
          <w:sz w:val="20"/>
          <w:szCs w:val="20"/>
        </w:rPr>
        <w:t xml:space="preserve">. </w:t>
      </w:r>
      <w:r w:rsidR="00E80AE4" w:rsidRPr="002D79F5">
        <w:rPr>
          <w:rFonts w:asciiTheme="minorHAnsi" w:hAnsiTheme="minorHAnsi"/>
          <w:sz w:val="20"/>
          <w:szCs w:val="20"/>
        </w:rPr>
        <w:t xml:space="preserve"> </w:t>
      </w:r>
      <w:r w:rsidR="00997DE7">
        <w:rPr>
          <w:rFonts w:asciiTheme="minorHAnsi" w:hAnsiTheme="minorHAnsi"/>
          <w:sz w:val="20"/>
          <w:szCs w:val="20"/>
        </w:rPr>
        <w:t xml:space="preserve">As a combination of these files could be </w:t>
      </w:r>
      <w:r w:rsidR="004A34D8">
        <w:rPr>
          <w:rFonts w:asciiTheme="minorHAnsi" w:hAnsiTheme="minorHAnsi"/>
          <w:sz w:val="20"/>
          <w:szCs w:val="20"/>
        </w:rPr>
        <w:t>received</w:t>
      </w:r>
      <w:r w:rsidR="00997DE7">
        <w:rPr>
          <w:rFonts w:asciiTheme="minorHAnsi" w:hAnsiTheme="minorHAnsi"/>
          <w:sz w:val="20"/>
          <w:szCs w:val="20"/>
        </w:rPr>
        <w:t xml:space="preserve"> the same day, it is </w:t>
      </w:r>
      <w:r w:rsidR="004A34D8">
        <w:rPr>
          <w:rFonts w:asciiTheme="minorHAnsi" w:hAnsiTheme="minorHAnsi"/>
          <w:sz w:val="20"/>
          <w:szCs w:val="20"/>
        </w:rPr>
        <w:t xml:space="preserve">imperative to process these in the same </w:t>
      </w:r>
      <w:commentRangeStart w:id="72"/>
      <w:commentRangeStart w:id="73"/>
      <w:r w:rsidR="004A34D8">
        <w:rPr>
          <w:rFonts w:asciiTheme="minorHAnsi" w:hAnsiTheme="minorHAnsi"/>
          <w:sz w:val="20"/>
          <w:szCs w:val="20"/>
        </w:rPr>
        <w:t>order</w:t>
      </w:r>
      <w:commentRangeEnd w:id="72"/>
      <w:r w:rsidR="001431E5">
        <w:rPr>
          <w:rStyle w:val="CommentReference"/>
        </w:rPr>
        <w:commentReference w:id="72"/>
      </w:r>
      <w:r w:rsidR="004A34D8">
        <w:rPr>
          <w:rFonts w:asciiTheme="minorHAnsi" w:hAnsiTheme="minorHAnsi"/>
          <w:sz w:val="20"/>
          <w:szCs w:val="20"/>
        </w:rPr>
        <w:t xml:space="preserve"> of creation</w:t>
      </w:r>
      <w:commentRangeEnd w:id="73"/>
      <w:ins w:id="74" w:author="vbeeravolu" w:date="2011-11-28T14:41:00Z">
        <w:r w:rsidR="001431E5">
          <w:rPr>
            <w:rFonts w:asciiTheme="minorHAnsi" w:hAnsiTheme="minorHAnsi"/>
            <w:sz w:val="20"/>
            <w:szCs w:val="20"/>
          </w:rPr>
          <w:t xml:space="preserve"> based on the timestamp in the FMSV </w:t>
        </w:r>
      </w:ins>
      <w:ins w:id="75" w:author="vbeeravolu" w:date="2011-11-28T14:42:00Z">
        <w:r w:rsidR="001431E5">
          <w:rPr>
            <w:rFonts w:asciiTheme="minorHAnsi" w:hAnsiTheme="minorHAnsi"/>
            <w:sz w:val="20"/>
            <w:szCs w:val="20"/>
          </w:rPr>
          <w:t xml:space="preserve">feed </w:t>
        </w:r>
      </w:ins>
      <w:ins w:id="76" w:author="vbeeravolu" w:date="2011-11-28T14:41:00Z">
        <w:r w:rsidR="001431E5">
          <w:rPr>
            <w:rFonts w:asciiTheme="minorHAnsi" w:hAnsiTheme="minorHAnsi"/>
            <w:sz w:val="20"/>
            <w:szCs w:val="20"/>
          </w:rPr>
          <w:t xml:space="preserve">file </w:t>
        </w:r>
        <w:proofErr w:type="gramStart"/>
        <w:r w:rsidR="001431E5">
          <w:rPr>
            <w:rFonts w:asciiTheme="minorHAnsi" w:hAnsiTheme="minorHAnsi"/>
            <w:sz w:val="20"/>
            <w:szCs w:val="20"/>
          </w:rPr>
          <w:t>name</w:t>
        </w:r>
      </w:ins>
      <w:ins w:id="77" w:author="vbeeravolu" w:date="2011-11-28T14:38:00Z">
        <w:r w:rsidR="001431E5">
          <w:rPr>
            <w:rFonts w:asciiTheme="minorHAnsi" w:hAnsiTheme="minorHAnsi"/>
            <w:sz w:val="20"/>
            <w:szCs w:val="20"/>
          </w:rPr>
          <w:t xml:space="preserve"> </w:t>
        </w:r>
      </w:ins>
      <w:proofErr w:type="gramEnd"/>
      <w:r w:rsidR="00B52853">
        <w:rPr>
          <w:rStyle w:val="CommentReference"/>
        </w:rPr>
        <w:commentReference w:id="73"/>
      </w:r>
      <w:r w:rsidR="004A34D8">
        <w:rPr>
          <w:rFonts w:asciiTheme="minorHAnsi" w:hAnsiTheme="minorHAnsi"/>
          <w:sz w:val="20"/>
          <w:szCs w:val="20"/>
        </w:rPr>
        <w:t>. For this purpose a data load is create</w:t>
      </w:r>
      <w:r w:rsidR="00D85D3A">
        <w:rPr>
          <w:rFonts w:asciiTheme="minorHAnsi" w:hAnsiTheme="minorHAnsi"/>
          <w:sz w:val="20"/>
          <w:szCs w:val="20"/>
        </w:rPr>
        <w:t>d</w:t>
      </w:r>
      <w:r w:rsidR="004A34D8">
        <w:rPr>
          <w:rFonts w:asciiTheme="minorHAnsi" w:hAnsiTheme="minorHAnsi"/>
          <w:sz w:val="20"/>
          <w:szCs w:val="20"/>
        </w:rPr>
        <w:t xml:space="preserve"> for each file in the order of creation.</w:t>
      </w:r>
    </w:p>
    <w:p w:rsidR="006735AC" w:rsidRDefault="004A34D8">
      <w:pPr>
        <w:spacing w:after="0"/>
        <w:jc w:val="both"/>
        <w:rPr>
          <w:rFonts w:asciiTheme="minorHAnsi" w:hAnsiTheme="minorHAnsi"/>
          <w:sz w:val="20"/>
          <w:szCs w:val="20"/>
        </w:rPr>
      </w:pPr>
      <w:r>
        <w:rPr>
          <w:rFonts w:asciiTheme="minorHAnsi" w:hAnsiTheme="minorHAnsi"/>
          <w:sz w:val="20"/>
          <w:szCs w:val="20"/>
        </w:rPr>
        <w:tab/>
      </w:r>
      <w:r w:rsidR="009D7ADE" w:rsidRPr="002D79F5">
        <w:rPr>
          <w:rFonts w:asciiTheme="minorHAnsi" w:hAnsiTheme="minorHAnsi"/>
          <w:sz w:val="20"/>
          <w:szCs w:val="20"/>
        </w:rPr>
        <w:t xml:space="preserve">FMSV Data File Includes information related </w:t>
      </w:r>
      <w:r w:rsidR="00CE43C8" w:rsidRPr="002D79F5">
        <w:rPr>
          <w:rFonts w:asciiTheme="minorHAnsi" w:hAnsiTheme="minorHAnsi"/>
          <w:sz w:val="20"/>
          <w:szCs w:val="20"/>
        </w:rPr>
        <w:t xml:space="preserve">to </w:t>
      </w:r>
      <w:r w:rsidR="00CE43C8">
        <w:rPr>
          <w:rFonts w:asciiTheme="minorHAnsi" w:hAnsiTheme="minorHAnsi"/>
          <w:sz w:val="20"/>
          <w:szCs w:val="20"/>
        </w:rPr>
        <w:t>Vendor</w:t>
      </w:r>
      <w:r>
        <w:rPr>
          <w:rFonts w:asciiTheme="minorHAnsi" w:hAnsiTheme="minorHAnsi"/>
          <w:sz w:val="20"/>
          <w:szCs w:val="20"/>
        </w:rPr>
        <w:t xml:space="preserve">, </w:t>
      </w:r>
      <w:r w:rsidRPr="002D79F5">
        <w:rPr>
          <w:rFonts w:asciiTheme="minorHAnsi" w:hAnsiTheme="minorHAnsi"/>
          <w:sz w:val="20"/>
          <w:szCs w:val="20"/>
        </w:rPr>
        <w:t>Vendor Business Type</w:t>
      </w:r>
      <w:r>
        <w:rPr>
          <w:rFonts w:asciiTheme="minorHAnsi" w:hAnsiTheme="minorHAnsi"/>
          <w:sz w:val="20"/>
          <w:szCs w:val="20"/>
        </w:rPr>
        <w:t xml:space="preserve">, </w:t>
      </w:r>
      <w:proofErr w:type="gramStart"/>
      <w:r w:rsidRPr="002D79F5">
        <w:rPr>
          <w:rFonts w:asciiTheme="minorHAnsi" w:hAnsiTheme="minorHAnsi"/>
          <w:sz w:val="20"/>
          <w:szCs w:val="20"/>
        </w:rPr>
        <w:t>Vendor</w:t>
      </w:r>
      <w:proofErr w:type="gramEnd"/>
      <w:r w:rsidRPr="002D79F5">
        <w:rPr>
          <w:rFonts w:asciiTheme="minorHAnsi" w:hAnsiTheme="minorHAnsi"/>
          <w:sz w:val="20"/>
          <w:szCs w:val="20"/>
        </w:rPr>
        <w:t xml:space="preserve"> Address</w:t>
      </w:r>
      <w:r>
        <w:rPr>
          <w:rFonts w:asciiTheme="minorHAnsi" w:hAnsiTheme="minorHAnsi"/>
          <w:sz w:val="20"/>
          <w:szCs w:val="20"/>
        </w:rPr>
        <w:t xml:space="preserve"> &amp; </w:t>
      </w:r>
      <w:r w:rsidRPr="002D79F5">
        <w:rPr>
          <w:rFonts w:asciiTheme="minorHAnsi" w:hAnsiTheme="minorHAnsi"/>
          <w:sz w:val="20"/>
          <w:szCs w:val="20"/>
        </w:rPr>
        <w:t xml:space="preserve">Address </w:t>
      </w:r>
      <w:r w:rsidR="00CE43C8" w:rsidRPr="002D79F5">
        <w:rPr>
          <w:rFonts w:asciiTheme="minorHAnsi" w:hAnsiTheme="minorHAnsi"/>
          <w:sz w:val="20"/>
          <w:szCs w:val="20"/>
        </w:rPr>
        <w:t>Type</w:t>
      </w:r>
      <w:r w:rsidR="00D85D3A">
        <w:rPr>
          <w:rFonts w:asciiTheme="minorHAnsi" w:hAnsiTheme="minorHAnsi"/>
          <w:sz w:val="20"/>
          <w:szCs w:val="20"/>
        </w:rPr>
        <w:t>. These four sets of data is identified by record type field (V for vendor, M for business type, A for address and T for address type).</w:t>
      </w:r>
      <w:r w:rsidR="00CE43C8">
        <w:rPr>
          <w:rFonts w:asciiTheme="minorHAnsi" w:hAnsiTheme="minorHAnsi"/>
          <w:sz w:val="20"/>
          <w:szCs w:val="20"/>
        </w:rPr>
        <w:t xml:space="preserve"> For</w:t>
      </w:r>
      <w:r w:rsidR="00204BEE" w:rsidRPr="002D79F5">
        <w:rPr>
          <w:rFonts w:asciiTheme="minorHAnsi" w:hAnsiTheme="minorHAnsi"/>
          <w:sz w:val="20"/>
          <w:szCs w:val="20"/>
        </w:rPr>
        <w:t xml:space="preserve"> each Vendor record, there is zero, one, or more Vendor Business Type records, and one or more Vendor Address records. For each Vendor Address record, there are one or more Vendor Address Type records.</w:t>
      </w:r>
      <w:r w:rsidR="00821FC6">
        <w:rPr>
          <w:rFonts w:asciiTheme="minorHAnsi" w:hAnsiTheme="minorHAnsi"/>
          <w:sz w:val="20"/>
          <w:szCs w:val="20"/>
        </w:rPr>
        <w:t xml:space="preserve"> There is 1 staging table and 1 invalid table for each of these 4 data sets.</w:t>
      </w:r>
    </w:p>
    <w:p w:rsidR="006735AC" w:rsidRDefault="006735AC">
      <w:pPr>
        <w:spacing w:after="0"/>
        <w:jc w:val="both"/>
        <w:rPr>
          <w:rFonts w:asciiTheme="minorHAnsi" w:hAnsiTheme="minorHAnsi"/>
          <w:sz w:val="20"/>
          <w:szCs w:val="20"/>
        </w:rPr>
      </w:pPr>
    </w:p>
    <w:p w:rsidR="006735AC" w:rsidRDefault="00D85D3A">
      <w:pPr>
        <w:jc w:val="both"/>
        <w:rPr>
          <w:rFonts w:asciiTheme="minorHAnsi" w:hAnsiTheme="minorHAnsi"/>
          <w:sz w:val="20"/>
          <w:szCs w:val="20"/>
          <w:lang w:eastAsia="ja-JP"/>
        </w:rPr>
      </w:pPr>
      <w:r>
        <w:rPr>
          <w:rFonts w:asciiTheme="minorHAnsi" w:hAnsiTheme="minorHAnsi"/>
          <w:sz w:val="20"/>
          <w:szCs w:val="20"/>
          <w:lang w:eastAsia="ja-JP"/>
        </w:rPr>
        <w:tab/>
      </w:r>
      <w:r w:rsidR="00204BEE" w:rsidRPr="002D79F5">
        <w:rPr>
          <w:rFonts w:asciiTheme="minorHAnsi" w:hAnsiTheme="minorHAnsi"/>
          <w:sz w:val="20"/>
          <w:szCs w:val="20"/>
          <w:lang w:eastAsia="ja-JP"/>
        </w:rPr>
        <w:t xml:space="preserve">Vendor business type determines if a vendor is identified within FMS/3 as a </w:t>
      </w:r>
      <w:commentRangeStart w:id="78"/>
      <w:commentRangeStart w:id="79"/>
      <w:r w:rsidR="00204BEE" w:rsidRPr="002D79F5">
        <w:rPr>
          <w:rFonts w:asciiTheme="minorHAnsi" w:hAnsiTheme="minorHAnsi"/>
          <w:sz w:val="20"/>
          <w:szCs w:val="20"/>
          <w:lang w:eastAsia="ja-JP"/>
        </w:rPr>
        <w:t>Woman-Owned Enterprise, a Minority-Owned Enterprise, a Local Business, or an Emerging Enterprise</w:t>
      </w:r>
      <w:commentRangeEnd w:id="78"/>
      <w:r w:rsidR="00091349">
        <w:rPr>
          <w:rStyle w:val="CommentReference"/>
        </w:rPr>
        <w:commentReference w:id="78"/>
      </w:r>
      <w:commentRangeEnd w:id="79"/>
      <w:r w:rsidR="008C444D">
        <w:rPr>
          <w:rStyle w:val="CommentReference"/>
        </w:rPr>
        <w:commentReference w:id="79"/>
      </w:r>
      <w:r w:rsidR="00204BEE" w:rsidRPr="002D79F5">
        <w:rPr>
          <w:rFonts w:asciiTheme="minorHAnsi" w:hAnsiTheme="minorHAnsi"/>
          <w:sz w:val="20"/>
          <w:szCs w:val="20"/>
          <w:lang w:eastAsia="ja-JP"/>
        </w:rPr>
        <w:t xml:space="preserve">. Of these four business types, only the </w:t>
      </w:r>
      <w:commentRangeStart w:id="80"/>
      <w:r w:rsidR="00204BEE" w:rsidRPr="002D79F5">
        <w:rPr>
          <w:rFonts w:asciiTheme="minorHAnsi" w:hAnsiTheme="minorHAnsi"/>
          <w:sz w:val="20"/>
          <w:szCs w:val="20"/>
          <w:lang w:eastAsia="ja-JP"/>
        </w:rPr>
        <w:t xml:space="preserve">first two are considered </w:t>
      </w:r>
      <w:commentRangeEnd w:id="80"/>
      <w:r w:rsidR="00091349">
        <w:rPr>
          <w:rStyle w:val="CommentReference"/>
        </w:rPr>
        <w:commentReference w:id="80"/>
      </w:r>
      <w:r w:rsidR="00204BEE" w:rsidRPr="002D79F5">
        <w:rPr>
          <w:rFonts w:asciiTheme="minorHAnsi" w:hAnsiTheme="minorHAnsi"/>
          <w:sz w:val="20"/>
          <w:szCs w:val="20"/>
          <w:lang w:eastAsia="ja-JP"/>
        </w:rPr>
        <w:t>to determine if a vendor is a MWBE vendor.</w:t>
      </w:r>
    </w:p>
    <w:p w:rsidR="006735AC" w:rsidRDefault="00500645">
      <w:pPr>
        <w:pStyle w:val="ListParagraph"/>
        <w:numPr>
          <w:ilvl w:val="0"/>
          <w:numId w:val="66"/>
        </w:numPr>
        <w:rPr>
          <w:rFonts w:asciiTheme="minorHAnsi" w:hAnsiTheme="minorHAnsi"/>
          <w:sz w:val="20"/>
          <w:szCs w:val="20"/>
          <w:lang w:eastAsia="ja-JP"/>
        </w:rPr>
      </w:pPr>
      <w:r w:rsidRPr="00CE43C8">
        <w:rPr>
          <w:b/>
          <w:i/>
        </w:rPr>
        <w:t xml:space="preserve">Execution steps as in </w:t>
      </w:r>
      <w:proofErr w:type="spellStart"/>
      <w:r w:rsidRPr="00CE43C8">
        <w:rPr>
          <w:b/>
          <w:i/>
        </w:rPr>
        <w:t>LoadFMSVDataLoads.dtsx</w:t>
      </w:r>
      <w:proofErr w:type="spellEnd"/>
    </w:p>
    <w:p w:rsidR="006735AC" w:rsidRDefault="006735AC">
      <w:pPr>
        <w:pStyle w:val="ListParagraph"/>
        <w:ind w:left="360"/>
        <w:rPr>
          <w:rFonts w:asciiTheme="minorHAnsi" w:hAnsiTheme="minorHAnsi"/>
          <w:sz w:val="20"/>
          <w:szCs w:val="20"/>
          <w:lang w:eastAsia="ja-JP"/>
        </w:rPr>
      </w:pPr>
    </w:p>
    <w:p w:rsidR="006735AC" w:rsidRDefault="00252959">
      <w:pPr>
        <w:pStyle w:val="ListParagraph"/>
        <w:numPr>
          <w:ilvl w:val="0"/>
          <w:numId w:val="14"/>
        </w:numPr>
        <w:jc w:val="both"/>
        <w:rPr>
          <w:rFonts w:asciiTheme="minorHAnsi" w:hAnsiTheme="minorHAnsi"/>
          <w:sz w:val="20"/>
          <w:szCs w:val="20"/>
        </w:rPr>
      </w:pPr>
      <w:commentRangeStart w:id="81"/>
      <w:r w:rsidRPr="002D79F5">
        <w:rPr>
          <w:rFonts w:asciiTheme="minorHAnsi" w:hAnsiTheme="minorHAnsi"/>
          <w:sz w:val="20"/>
          <w:szCs w:val="20"/>
        </w:rPr>
        <w:t xml:space="preserve">Check if any new files are available </w:t>
      </w:r>
      <w:ins w:id="82" w:author="vbeeravolu" w:date="2011-11-28T14:44:00Z">
        <w:r w:rsidR="00A57DB8">
          <w:rPr>
            <w:rFonts w:asciiTheme="minorHAnsi" w:hAnsiTheme="minorHAnsi"/>
            <w:sz w:val="20"/>
            <w:szCs w:val="20"/>
          </w:rPr>
          <w:t>in the Incoming</w:t>
        </w:r>
      </w:ins>
      <w:ins w:id="83" w:author="vbeeravolu" w:date="2011-11-28T14:47:00Z">
        <w:r w:rsidR="006641D1">
          <w:rPr>
            <w:rFonts w:asciiTheme="minorHAnsi" w:hAnsiTheme="minorHAnsi"/>
            <w:sz w:val="20"/>
            <w:szCs w:val="20"/>
          </w:rPr>
          <w:t xml:space="preserve"> files </w:t>
        </w:r>
        <w:proofErr w:type="gramStart"/>
        <w:r w:rsidR="006641D1">
          <w:rPr>
            <w:rFonts w:asciiTheme="minorHAnsi" w:hAnsiTheme="minorHAnsi"/>
            <w:sz w:val="20"/>
            <w:szCs w:val="20"/>
          </w:rPr>
          <w:t>directory</w:t>
        </w:r>
      </w:ins>
      <w:ins w:id="84" w:author="vbeeravolu" w:date="2011-11-28T14:44:00Z">
        <w:r w:rsidR="00A57DB8">
          <w:rPr>
            <w:rFonts w:asciiTheme="minorHAnsi" w:hAnsiTheme="minorHAnsi"/>
            <w:sz w:val="20"/>
            <w:szCs w:val="20"/>
          </w:rPr>
          <w:t xml:space="preserve"> </w:t>
        </w:r>
      </w:ins>
      <w:proofErr w:type="gramEnd"/>
      <w:del w:id="85" w:author="vbeeravolu" w:date="2011-11-28T14:44:00Z">
        <w:r w:rsidRPr="002D79F5" w:rsidDel="00A57DB8">
          <w:rPr>
            <w:rFonts w:asciiTheme="minorHAnsi" w:hAnsiTheme="minorHAnsi"/>
            <w:sz w:val="20"/>
            <w:szCs w:val="20"/>
          </w:rPr>
          <w:delText>to be downloaded from FISA</w:delText>
        </w:r>
      </w:del>
      <w:r w:rsidRPr="002D79F5">
        <w:rPr>
          <w:rFonts w:asciiTheme="minorHAnsi" w:hAnsiTheme="minorHAnsi"/>
          <w:sz w:val="20"/>
          <w:szCs w:val="20"/>
        </w:rPr>
        <w:t>.</w:t>
      </w:r>
      <w:commentRangeEnd w:id="81"/>
      <w:r w:rsidR="007E2AC7">
        <w:rPr>
          <w:rStyle w:val="CommentReference"/>
        </w:rPr>
        <w:commentReference w:id="81"/>
      </w:r>
    </w:p>
    <w:p w:rsidR="006735AC" w:rsidRDefault="00CE43C8">
      <w:pPr>
        <w:pStyle w:val="ListParagraph"/>
        <w:numPr>
          <w:ilvl w:val="0"/>
          <w:numId w:val="14"/>
        </w:numPr>
        <w:jc w:val="both"/>
        <w:rPr>
          <w:rFonts w:asciiTheme="minorHAnsi" w:hAnsiTheme="minorHAnsi"/>
          <w:sz w:val="20"/>
          <w:szCs w:val="20"/>
        </w:rPr>
      </w:pPr>
      <w:r w:rsidRPr="00CE43C8">
        <w:rPr>
          <w:rFonts w:asciiTheme="minorHAnsi" w:hAnsiTheme="minorHAnsi"/>
          <w:sz w:val="20"/>
          <w:szCs w:val="20"/>
        </w:rPr>
        <w:t xml:space="preserve">Initialize the process of loading data by creating a record in </w:t>
      </w:r>
      <w:proofErr w:type="spellStart"/>
      <w:r w:rsidR="00F034B9" w:rsidRPr="00F034B9">
        <w:rPr>
          <w:rFonts w:asciiTheme="minorHAnsi" w:hAnsiTheme="minorHAnsi"/>
          <w:i/>
          <w:sz w:val="20"/>
          <w:szCs w:val="20"/>
        </w:rPr>
        <w:t>ETL.dataload</w:t>
      </w:r>
      <w:proofErr w:type="spellEnd"/>
      <w:r w:rsidRPr="00CE43C8">
        <w:rPr>
          <w:rFonts w:asciiTheme="minorHAnsi" w:hAnsiTheme="minorHAnsi"/>
          <w:sz w:val="20"/>
          <w:szCs w:val="20"/>
        </w:rPr>
        <w:t xml:space="preserve"> </w:t>
      </w:r>
      <w:r>
        <w:rPr>
          <w:rFonts w:asciiTheme="minorHAnsi" w:hAnsiTheme="minorHAnsi"/>
          <w:sz w:val="20"/>
          <w:szCs w:val="20"/>
        </w:rPr>
        <w:t>with the details on feed name (V</w:t>
      </w:r>
      <w:r w:rsidRPr="00CE43C8">
        <w:rPr>
          <w:rFonts w:asciiTheme="minorHAnsi" w:hAnsiTheme="minorHAnsi"/>
          <w:sz w:val="20"/>
          <w:szCs w:val="20"/>
        </w:rPr>
        <w:t xml:space="preserve"> for </w:t>
      </w:r>
      <w:r>
        <w:rPr>
          <w:rFonts w:asciiTheme="minorHAnsi" w:hAnsiTheme="minorHAnsi"/>
          <w:sz w:val="20"/>
          <w:szCs w:val="20"/>
        </w:rPr>
        <w:t>FMSV</w:t>
      </w:r>
      <w:r w:rsidRPr="00CE43C8">
        <w:rPr>
          <w:rFonts w:asciiTheme="minorHAnsi" w:hAnsiTheme="minorHAnsi"/>
          <w:sz w:val="20"/>
          <w:szCs w:val="20"/>
        </w:rPr>
        <w:t>), type of feed (F for Full</w:t>
      </w:r>
      <w:r>
        <w:rPr>
          <w:rFonts w:asciiTheme="minorHAnsi" w:hAnsiTheme="minorHAnsi"/>
          <w:sz w:val="20"/>
          <w:szCs w:val="20"/>
        </w:rPr>
        <w:t>, I for Incremental</w:t>
      </w:r>
      <w:r w:rsidRPr="00CE43C8">
        <w:rPr>
          <w:rFonts w:asciiTheme="minorHAnsi" w:hAnsiTheme="minorHAnsi"/>
          <w:sz w:val="20"/>
          <w:szCs w:val="20"/>
        </w:rPr>
        <w:t xml:space="preserve">) and the status as S for </w:t>
      </w:r>
      <w:r w:rsidR="00D85D3A" w:rsidRPr="00CE43C8">
        <w:rPr>
          <w:rFonts w:asciiTheme="minorHAnsi" w:hAnsiTheme="minorHAnsi"/>
          <w:sz w:val="20"/>
          <w:szCs w:val="20"/>
        </w:rPr>
        <w:t>Started</w:t>
      </w:r>
      <w:r w:rsidRPr="00CE43C8">
        <w:rPr>
          <w:rFonts w:asciiTheme="minorHAnsi" w:hAnsiTheme="minorHAnsi"/>
          <w:sz w:val="20"/>
          <w:szCs w:val="20"/>
        </w:rPr>
        <w:t xml:space="preserve">. </w:t>
      </w:r>
    </w:p>
    <w:p w:rsidR="006735AC" w:rsidRDefault="00CE43C8">
      <w:pPr>
        <w:pStyle w:val="ListParagraph"/>
        <w:numPr>
          <w:ilvl w:val="0"/>
          <w:numId w:val="14"/>
        </w:numPr>
        <w:jc w:val="both"/>
        <w:rPr>
          <w:rFonts w:asciiTheme="minorHAnsi" w:hAnsiTheme="minorHAnsi"/>
          <w:sz w:val="20"/>
          <w:szCs w:val="20"/>
        </w:rPr>
      </w:pPr>
      <w:r w:rsidRPr="00CE43C8">
        <w:rPr>
          <w:rFonts w:asciiTheme="minorHAnsi" w:hAnsiTheme="minorHAnsi"/>
          <w:sz w:val="20"/>
          <w:szCs w:val="20"/>
        </w:rPr>
        <w:t>Drop foreign keys in the related staging tables, truncate the data and re-create the FKs. Refer to the procedure</w:t>
      </w:r>
      <w:r>
        <w:rPr>
          <w:rFonts w:asciiTheme="minorHAnsi" w:hAnsiTheme="minorHAnsi"/>
          <w:sz w:val="20"/>
          <w:szCs w:val="20"/>
        </w:rPr>
        <w:t xml:space="preserve"> </w:t>
      </w:r>
      <w:proofErr w:type="spellStart"/>
      <w:r w:rsidR="00F034B9" w:rsidRPr="00F034B9">
        <w:rPr>
          <w:rFonts w:asciiTheme="minorHAnsi" w:hAnsiTheme="minorHAnsi"/>
          <w:i/>
          <w:sz w:val="20"/>
          <w:szCs w:val="20"/>
        </w:rPr>
        <w:t>ETL.spTruncateFMSVStagingTables</w:t>
      </w:r>
      <w:proofErr w:type="spellEnd"/>
      <w:r>
        <w:rPr>
          <w:rFonts w:asciiTheme="minorHAnsi" w:hAnsiTheme="minorHAnsi"/>
          <w:sz w:val="20"/>
          <w:szCs w:val="20"/>
        </w:rPr>
        <w:t xml:space="preserve"> for more details</w:t>
      </w:r>
      <w:r w:rsidR="007F7D5A" w:rsidRPr="002D79F5">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commentRangeStart w:id="86"/>
      <w:r w:rsidRPr="002D79F5">
        <w:rPr>
          <w:rFonts w:asciiTheme="minorHAnsi" w:hAnsiTheme="minorHAnsi"/>
          <w:sz w:val="20"/>
          <w:szCs w:val="20"/>
        </w:rPr>
        <w:t>Check if the file</w:t>
      </w:r>
      <w:ins w:id="87" w:author="vbeeravolu" w:date="2011-11-28T14:50:00Z">
        <w:r w:rsidR="006641D1">
          <w:rPr>
            <w:rFonts w:asciiTheme="minorHAnsi" w:hAnsiTheme="minorHAnsi"/>
            <w:sz w:val="20"/>
            <w:szCs w:val="20"/>
          </w:rPr>
          <w:t xml:space="preserve"> name </w:t>
        </w:r>
      </w:ins>
      <w:del w:id="88" w:author="vbeeravolu" w:date="2011-11-28T14:50:00Z">
        <w:r w:rsidRPr="002D79F5" w:rsidDel="006641D1">
          <w:rPr>
            <w:rFonts w:asciiTheme="minorHAnsi" w:hAnsiTheme="minorHAnsi"/>
            <w:sz w:val="20"/>
            <w:szCs w:val="20"/>
          </w:rPr>
          <w:delText xml:space="preserve"> </w:delText>
        </w:r>
      </w:del>
      <w:r w:rsidRPr="002D79F5">
        <w:rPr>
          <w:rFonts w:asciiTheme="minorHAnsi" w:hAnsiTheme="minorHAnsi"/>
          <w:sz w:val="20"/>
          <w:szCs w:val="20"/>
        </w:rPr>
        <w:t xml:space="preserve">downloaded from FISA </w:t>
      </w:r>
      <w:del w:id="89" w:author="vbeeravolu" w:date="2011-11-28T14:50:00Z">
        <w:r w:rsidRPr="002D79F5" w:rsidDel="006641D1">
          <w:rPr>
            <w:rFonts w:asciiTheme="minorHAnsi" w:hAnsiTheme="minorHAnsi"/>
            <w:sz w:val="20"/>
            <w:szCs w:val="20"/>
          </w:rPr>
          <w:delText>is in proper format</w:delText>
        </w:r>
      </w:del>
      <w:ins w:id="90" w:author="vbeeravolu" w:date="2011-11-28T14:50:00Z">
        <w:r w:rsidR="006641D1">
          <w:rPr>
            <w:rFonts w:asciiTheme="minorHAnsi" w:hAnsiTheme="minorHAnsi"/>
            <w:sz w:val="20"/>
            <w:szCs w:val="20"/>
          </w:rPr>
          <w:t xml:space="preserve">matches against </w:t>
        </w:r>
        <w:commentRangeStart w:id="91"/>
        <w:r w:rsidR="006641D1">
          <w:rPr>
            <w:rFonts w:asciiTheme="minorHAnsi" w:hAnsiTheme="minorHAnsi"/>
            <w:sz w:val="20"/>
            <w:szCs w:val="20"/>
          </w:rPr>
          <w:t>the</w:t>
        </w:r>
      </w:ins>
      <w:commentRangeEnd w:id="91"/>
      <w:ins w:id="92" w:author="vbeeravolu" w:date="2011-11-28T14:51:00Z">
        <w:r w:rsidR="006641D1">
          <w:rPr>
            <w:rStyle w:val="CommentReference"/>
          </w:rPr>
          <w:commentReference w:id="91"/>
        </w:r>
      </w:ins>
      <w:ins w:id="93" w:author="vbeeravolu" w:date="2011-11-28T14:50:00Z">
        <w:r w:rsidR="006641D1">
          <w:rPr>
            <w:rFonts w:asciiTheme="minorHAnsi" w:hAnsiTheme="minorHAnsi"/>
            <w:sz w:val="20"/>
            <w:szCs w:val="20"/>
          </w:rPr>
          <w:t xml:space="preserve"> expected pattern</w:t>
        </w:r>
      </w:ins>
      <w:r w:rsidRPr="002D79F5">
        <w:rPr>
          <w:rFonts w:asciiTheme="minorHAnsi" w:hAnsiTheme="minorHAnsi"/>
          <w:sz w:val="20"/>
          <w:szCs w:val="20"/>
        </w:rPr>
        <w:t>.</w:t>
      </w:r>
      <w:commentRangeEnd w:id="86"/>
      <w:r w:rsidR="006D4488">
        <w:rPr>
          <w:rStyle w:val="CommentReference"/>
        </w:rPr>
        <w:commentReference w:id="86"/>
      </w:r>
    </w:p>
    <w:p w:rsidR="006735AC" w:rsidRDefault="00CE43C8">
      <w:pPr>
        <w:pStyle w:val="ListParagraph"/>
        <w:numPr>
          <w:ilvl w:val="0"/>
          <w:numId w:val="14"/>
        </w:numPr>
        <w:jc w:val="both"/>
        <w:rPr>
          <w:rFonts w:asciiTheme="minorHAnsi" w:hAnsiTheme="minorHAnsi"/>
          <w:sz w:val="20"/>
          <w:szCs w:val="20"/>
        </w:rPr>
      </w:pPr>
      <w:r w:rsidRPr="00CE43C8">
        <w:rPr>
          <w:rFonts w:asciiTheme="minorHAnsi" w:hAnsiTheme="minorHAnsi"/>
          <w:sz w:val="20"/>
          <w:szCs w:val="20"/>
        </w:rPr>
        <w:t xml:space="preserve">Create a new record in the </w:t>
      </w:r>
      <w:proofErr w:type="spellStart"/>
      <w:r w:rsidRPr="00CE43C8">
        <w:rPr>
          <w:rFonts w:asciiTheme="minorHAnsi" w:hAnsiTheme="minorHAnsi"/>
          <w:sz w:val="20"/>
          <w:szCs w:val="20"/>
        </w:rPr>
        <w:t>ETL.dataloadfile</w:t>
      </w:r>
      <w:proofErr w:type="spellEnd"/>
      <w:r w:rsidRPr="00CE43C8">
        <w:rPr>
          <w:rFonts w:asciiTheme="minorHAnsi" w:hAnsiTheme="minorHAnsi"/>
          <w:sz w:val="20"/>
          <w:szCs w:val="20"/>
        </w:rPr>
        <w:t xml:space="preserve"> table with the details of the file to be loaded.</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 xml:space="preserve">If the </w:t>
      </w:r>
      <w:r w:rsidR="00D85D3A">
        <w:rPr>
          <w:rFonts w:asciiTheme="minorHAnsi" w:hAnsiTheme="minorHAnsi"/>
          <w:sz w:val="20"/>
          <w:szCs w:val="20"/>
        </w:rPr>
        <w:t>record</w:t>
      </w:r>
      <w:r w:rsidR="00D85D3A" w:rsidRPr="002D79F5">
        <w:rPr>
          <w:rFonts w:asciiTheme="minorHAnsi" w:hAnsiTheme="minorHAnsi"/>
          <w:sz w:val="20"/>
          <w:szCs w:val="20"/>
        </w:rPr>
        <w:t xml:space="preserve"> </w:t>
      </w:r>
      <w:r w:rsidRPr="002D79F5">
        <w:rPr>
          <w:rFonts w:asciiTheme="minorHAnsi" w:hAnsiTheme="minorHAnsi"/>
          <w:sz w:val="20"/>
          <w:szCs w:val="20"/>
        </w:rPr>
        <w:t>is malformed then load file into malformed tables (</w:t>
      </w:r>
      <w:proofErr w:type="spellStart"/>
      <w:r w:rsidR="00F034B9" w:rsidRPr="00F034B9">
        <w:rPr>
          <w:rFonts w:asciiTheme="minorHAnsi" w:hAnsiTheme="minorHAnsi"/>
          <w:i/>
          <w:sz w:val="20"/>
          <w:szCs w:val="20"/>
        </w:rPr>
        <w:t>ETL.MalformedRecords</w:t>
      </w:r>
      <w:proofErr w:type="spellEnd"/>
      <w:r w:rsidRPr="002D79F5">
        <w:rPr>
          <w:rFonts w:asciiTheme="minorHAnsi" w:hAnsiTheme="minorHAnsi"/>
          <w:sz w:val="20"/>
          <w:szCs w:val="20"/>
        </w:rPr>
        <w:t xml:space="preserve">) for further Analysis. </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Load data from the downloaded file into</w:t>
      </w:r>
      <w:r w:rsidR="00A1575F" w:rsidRPr="002D79F5">
        <w:rPr>
          <w:rFonts w:asciiTheme="minorHAnsi" w:hAnsiTheme="minorHAnsi"/>
          <w:sz w:val="20"/>
          <w:szCs w:val="20"/>
        </w:rPr>
        <w:t xml:space="preserve"> staging tables</w:t>
      </w:r>
      <w:r w:rsidR="00A6573E" w:rsidRPr="002D79F5">
        <w:rPr>
          <w:rFonts w:asciiTheme="minorHAnsi" w:hAnsiTheme="minorHAnsi"/>
          <w:sz w:val="20"/>
          <w:szCs w:val="20"/>
        </w:rPr>
        <w:t xml:space="preserve"> based on</w:t>
      </w:r>
      <w:r w:rsidR="00D85D3A">
        <w:rPr>
          <w:rFonts w:asciiTheme="minorHAnsi" w:hAnsiTheme="minorHAnsi"/>
          <w:sz w:val="20"/>
          <w:szCs w:val="20"/>
        </w:rPr>
        <w:t xml:space="preserve"> the </w:t>
      </w:r>
      <w:r w:rsidR="00D85D3A" w:rsidRPr="002D79F5">
        <w:rPr>
          <w:rFonts w:asciiTheme="minorHAnsi" w:hAnsiTheme="minorHAnsi"/>
          <w:sz w:val="20"/>
          <w:szCs w:val="20"/>
        </w:rPr>
        <w:t>r</w:t>
      </w:r>
      <w:r w:rsidR="00A6573E" w:rsidRPr="002D79F5">
        <w:rPr>
          <w:rFonts w:asciiTheme="minorHAnsi" w:hAnsiTheme="minorHAnsi"/>
          <w:sz w:val="20"/>
          <w:szCs w:val="20"/>
        </w:rPr>
        <w:t>ecord Type</w:t>
      </w:r>
      <w:r w:rsidRPr="002D79F5">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 xml:space="preserve">Validate </w:t>
      </w:r>
      <w:r w:rsidR="005F38FA">
        <w:rPr>
          <w:rFonts w:asciiTheme="minorHAnsi" w:hAnsiTheme="minorHAnsi"/>
          <w:sz w:val="20"/>
          <w:szCs w:val="20"/>
        </w:rPr>
        <w:t xml:space="preserve">the </w:t>
      </w:r>
      <w:r w:rsidRPr="002D79F5">
        <w:rPr>
          <w:rFonts w:asciiTheme="minorHAnsi" w:hAnsiTheme="minorHAnsi"/>
          <w:sz w:val="20"/>
          <w:szCs w:val="20"/>
        </w:rPr>
        <w:t xml:space="preserve">data in the Staging tables.(Refer: </w:t>
      </w:r>
      <w:r w:rsidR="00F034B9" w:rsidRPr="00F034B9">
        <w:rPr>
          <w:rFonts w:asciiTheme="minorHAnsi" w:hAnsiTheme="minorHAnsi" w:cs="Courier New"/>
          <w:i/>
          <w:noProof/>
          <w:sz w:val="20"/>
          <w:szCs w:val="20"/>
        </w:rPr>
        <w:t>ETL.spValidateFMSVDataLoad</w:t>
      </w:r>
      <w:r w:rsidRPr="002D79F5">
        <w:rPr>
          <w:rFonts w:asciiTheme="minorHAnsi" w:hAnsiTheme="minorHAnsi" w:cs="Courier New"/>
          <w:noProof/>
          <w:sz w:val="20"/>
          <w:szCs w:val="20"/>
        </w:rPr>
        <w:t>)</w:t>
      </w:r>
    </w:p>
    <w:p w:rsidR="006735AC" w:rsidRDefault="005F38FA">
      <w:pPr>
        <w:pStyle w:val="ListParagraph"/>
        <w:numPr>
          <w:ilvl w:val="0"/>
          <w:numId w:val="14"/>
        </w:numPr>
        <w:jc w:val="both"/>
        <w:rPr>
          <w:rFonts w:asciiTheme="minorHAnsi" w:hAnsiTheme="minorHAnsi"/>
          <w:sz w:val="20"/>
          <w:szCs w:val="20"/>
        </w:rPr>
      </w:pPr>
      <w:r w:rsidRPr="005F38FA">
        <w:rPr>
          <w:rFonts w:asciiTheme="minorHAnsi" w:hAnsiTheme="minorHAnsi" w:cs="Courier New"/>
          <w:noProof/>
          <w:sz w:val="20"/>
          <w:szCs w:val="20"/>
        </w:rPr>
        <w:t>Move the invalid records to the respective invalid tables for future analysis and delete the same from the staging tables.</w:t>
      </w:r>
    </w:p>
    <w:p w:rsidR="006735AC" w:rsidRDefault="005F38FA">
      <w:pPr>
        <w:pStyle w:val="ListParagraph"/>
        <w:numPr>
          <w:ilvl w:val="0"/>
          <w:numId w:val="14"/>
        </w:numPr>
        <w:jc w:val="both"/>
        <w:rPr>
          <w:rFonts w:asciiTheme="minorHAnsi" w:hAnsiTheme="minorHAnsi"/>
          <w:sz w:val="20"/>
          <w:szCs w:val="20"/>
        </w:rPr>
      </w:pPr>
      <w:r w:rsidRPr="005F38FA">
        <w:rPr>
          <w:rFonts w:asciiTheme="minorHAnsi" w:hAnsiTheme="minorHAnsi"/>
          <w:sz w:val="20"/>
          <w:szCs w:val="20"/>
        </w:rPr>
        <w:t>Load Data from staging tables into the corresponding lookup tables in NYCCheckbook schema of MyMoney Database.</w:t>
      </w:r>
      <w:r w:rsidRPr="005F38FA" w:rsidDel="005F38FA">
        <w:rPr>
          <w:rFonts w:asciiTheme="minorHAnsi" w:hAnsiTheme="minorHAnsi"/>
          <w:sz w:val="20"/>
          <w:szCs w:val="20"/>
        </w:rPr>
        <w:t xml:space="preserve"> </w:t>
      </w:r>
      <w:r w:rsidR="00BD4623" w:rsidRPr="002D79F5">
        <w:rPr>
          <w:rFonts w:asciiTheme="minorHAnsi" w:hAnsiTheme="minorHAnsi"/>
          <w:sz w:val="20"/>
          <w:szCs w:val="20"/>
        </w:rPr>
        <w:t>(Refer</w:t>
      </w:r>
      <w:r w:rsidR="00F034B9" w:rsidRPr="00F034B9">
        <w:rPr>
          <w:rFonts w:asciiTheme="minorHAnsi" w:hAnsiTheme="minorHAnsi"/>
          <w:i/>
          <w:sz w:val="20"/>
          <w:szCs w:val="20"/>
        </w:rPr>
        <w:t xml:space="preserve">: </w:t>
      </w:r>
      <w:proofErr w:type="spellStart"/>
      <w:r w:rsidR="00F034B9" w:rsidRPr="00F034B9">
        <w:rPr>
          <w:rFonts w:asciiTheme="minorHAnsi" w:hAnsiTheme="minorHAnsi"/>
          <w:i/>
          <w:sz w:val="20"/>
          <w:szCs w:val="20"/>
        </w:rPr>
        <w:t>ETL.spLoadFMSVDataLoad</w:t>
      </w:r>
      <w:proofErr w:type="spellEnd"/>
      <w:r w:rsidR="00BD4623" w:rsidRPr="002D79F5">
        <w:rPr>
          <w:rFonts w:asciiTheme="minorHAnsi" w:hAnsiTheme="minorHAnsi"/>
          <w:sz w:val="20"/>
          <w:szCs w:val="20"/>
        </w:rPr>
        <w:t>).</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CE2AFC" w:rsidRDefault="00CE2AFC" w:rsidP="00CE2AFC">
      <w:pPr>
        <w:pStyle w:val="ListParagraph"/>
        <w:numPr>
          <w:ilvl w:val="0"/>
          <w:numId w:val="14"/>
        </w:numPr>
        <w:jc w:val="both"/>
        <w:rPr>
          <w:ins w:id="94" w:author="Kishore K. Vuppala" w:date="2011-11-28T17:55:00Z"/>
          <w:rFonts w:asciiTheme="minorHAnsi" w:hAnsiTheme="minorHAnsi"/>
          <w:sz w:val="20"/>
          <w:szCs w:val="20"/>
        </w:rPr>
      </w:pPr>
      <w:ins w:id="95" w:author="Kishore K. Vuppala" w:date="2011-11-28T17:55:00Z">
        <w:r>
          <w:rPr>
            <w:rFonts w:asciiTheme="minorHAnsi" w:hAnsiTheme="minorHAnsi"/>
            <w:sz w:val="20"/>
            <w:szCs w:val="20"/>
          </w:rPr>
          <w:t>D</w:t>
        </w:r>
        <w:r w:rsidRPr="002D79F5">
          <w:rPr>
            <w:rFonts w:asciiTheme="minorHAnsi" w:hAnsiTheme="minorHAnsi"/>
            <w:sz w:val="20"/>
            <w:szCs w:val="20"/>
          </w:rPr>
          <w:t>elete Statistics SSIS log files</w:t>
        </w:r>
        <w:r>
          <w:rPr>
            <w:rFonts w:asciiTheme="minorHAnsi" w:hAnsiTheme="minorHAnsi"/>
            <w:sz w:val="20"/>
            <w:szCs w:val="20"/>
          </w:rPr>
          <w:t xml:space="preserve"> </w:t>
        </w:r>
        <w:proofErr w:type="spellStart"/>
        <w:r>
          <w:rPr>
            <w:rFonts w:asciiTheme="minorHAnsi" w:hAnsiTheme="minorHAnsi"/>
            <w:sz w:val="20"/>
            <w:szCs w:val="20"/>
          </w:rPr>
          <w:t>any thing</w:t>
        </w:r>
        <w:proofErr w:type="spellEnd"/>
        <w:r>
          <w:rPr>
            <w:rFonts w:asciiTheme="minorHAnsi" w:hAnsiTheme="minorHAnsi"/>
            <w:sz w:val="20"/>
            <w:szCs w:val="20"/>
          </w:rPr>
          <w:t xml:space="preserve"> older than the current load processing date.</w:t>
        </w:r>
      </w:ins>
    </w:p>
    <w:p w:rsidR="006735AC" w:rsidDel="00CE2AFC" w:rsidRDefault="005F38FA">
      <w:pPr>
        <w:pStyle w:val="ListParagraph"/>
        <w:numPr>
          <w:ilvl w:val="0"/>
          <w:numId w:val="14"/>
        </w:numPr>
        <w:jc w:val="both"/>
        <w:rPr>
          <w:del w:id="96" w:author="Kishore K. Vuppala" w:date="2011-11-28T17:55:00Z"/>
          <w:rFonts w:asciiTheme="minorHAnsi" w:hAnsiTheme="minorHAnsi"/>
          <w:sz w:val="20"/>
          <w:szCs w:val="20"/>
        </w:rPr>
      </w:pPr>
      <w:del w:id="97" w:author="Kishore K. Vuppala" w:date="2011-11-28T17:55:00Z">
        <w:r w:rsidDel="00CE2AFC">
          <w:rPr>
            <w:rFonts w:asciiTheme="minorHAnsi" w:hAnsiTheme="minorHAnsi"/>
            <w:sz w:val="20"/>
            <w:szCs w:val="20"/>
          </w:rPr>
          <w:delText>D</w:delText>
        </w:r>
        <w:r w:rsidR="00BD4623" w:rsidRPr="002D79F5" w:rsidDel="00CE2AFC">
          <w:rPr>
            <w:rFonts w:asciiTheme="minorHAnsi" w:hAnsiTheme="minorHAnsi"/>
            <w:sz w:val="20"/>
            <w:szCs w:val="20"/>
          </w:rPr>
          <w:delText xml:space="preserve">elete </w:delText>
        </w:r>
        <w:commentRangeStart w:id="98"/>
        <w:commentRangeStart w:id="99"/>
        <w:r w:rsidR="00BD4623" w:rsidRPr="002D79F5" w:rsidDel="00CE2AFC">
          <w:rPr>
            <w:rFonts w:asciiTheme="minorHAnsi" w:hAnsiTheme="minorHAnsi"/>
            <w:sz w:val="20"/>
            <w:szCs w:val="20"/>
          </w:rPr>
          <w:delText xml:space="preserve">all </w:delText>
        </w:r>
      </w:del>
      <w:commentRangeEnd w:id="98"/>
      <w:ins w:id="100" w:author="vbeeravolu" w:date="2011-11-28T14:51:00Z">
        <w:del w:id="101" w:author="Kishore K. Vuppala" w:date="2011-11-28T17:55:00Z">
          <w:r w:rsidR="006641D1" w:rsidDel="00CE2AFC">
            <w:rPr>
              <w:rFonts w:asciiTheme="minorHAnsi" w:hAnsiTheme="minorHAnsi"/>
              <w:sz w:val="20"/>
              <w:szCs w:val="20"/>
            </w:rPr>
            <w:delText>older</w:delText>
          </w:r>
          <w:r w:rsidR="006641D1" w:rsidRPr="002D79F5" w:rsidDel="00CE2AFC">
            <w:rPr>
              <w:rFonts w:asciiTheme="minorHAnsi" w:hAnsiTheme="minorHAnsi"/>
              <w:sz w:val="20"/>
              <w:szCs w:val="20"/>
            </w:rPr>
            <w:delText xml:space="preserve"> </w:delText>
          </w:r>
        </w:del>
      </w:ins>
      <w:del w:id="102" w:author="Kishore K. Vuppala" w:date="2011-11-28T17:55:00Z">
        <w:r w:rsidR="00064049" w:rsidDel="00CE2AFC">
          <w:rPr>
            <w:rStyle w:val="CommentReference"/>
          </w:rPr>
          <w:commentReference w:id="98"/>
        </w:r>
        <w:commentRangeEnd w:id="99"/>
        <w:r w:rsidR="006641D1" w:rsidDel="00CE2AFC">
          <w:rPr>
            <w:rStyle w:val="CommentReference"/>
          </w:rPr>
          <w:commentReference w:id="99"/>
        </w:r>
        <w:r w:rsidR="00BD4623" w:rsidRPr="002D79F5" w:rsidDel="00CE2AFC">
          <w:rPr>
            <w:rFonts w:asciiTheme="minorHAnsi" w:hAnsiTheme="minorHAnsi"/>
            <w:sz w:val="20"/>
            <w:szCs w:val="20"/>
          </w:rPr>
          <w:delText>Statistics SSIS log files</w:delText>
        </w:r>
        <w:r w:rsidDel="00CE2AFC">
          <w:rPr>
            <w:rFonts w:asciiTheme="minorHAnsi" w:hAnsiTheme="minorHAnsi"/>
            <w:sz w:val="20"/>
            <w:szCs w:val="20"/>
          </w:rPr>
          <w:delText>.</w:delText>
        </w:r>
      </w:del>
    </w:p>
    <w:p w:rsidR="006735AC" w:rsidRDefault="00BD4623">
      <w:pPr>
        <w:pStyle w:val="ListParagraph"/>
        <w:numPr>
          <w:ilvl w:val="0"/>
          <w:numId w:val="14"/>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rPr>
          <w:rFonts w:asciiTheme="minorHAnsi" w:hAnsiTheme="minorHAnsi"/>
          <w:sz w:val="20"/>
          <w:szCs w:val="20"/>
        </w:rPr>
      </w:pPr>
    </w:p>
    <w:p w:rsidR="006735AC" w:rsidRDefault="00F034B9">
      <w:pPr>
        <w:pStyle w:val="ListParagraph"/>
        <w:numPr>
          <w:ilvl w:val="0"/>
          <w:numId w:val="66"/>
        </w:numPr>
        <w:rPr>
          <w:rFonts w:asciiTheme="minorHAnsi" w:hAnsiTheme="minorHAnsi"/>
          <w:b/>
          <w:i/>
          <w:sz w:val="20"/>
          <w:szCs w:val="20"/>
        </w:rPr>
      </w:pPr>
      <w:r w:rsidRPr="00F034B9">
        <w:rPr>
          <w:rFonts w:asciiTheme="minorHAnsi" w:hAnsiTheme="minorHAnsi"/>
          <w:b/>
          <w:i/>
          <w:sz w:val="20"/>
          <w:szCs w:val="20"/>
        </w:rPr>
        <w:t>Business/Validation Rules for the staged data</w:t>
      </w:r>
    </w:p>
    <w:p w:rsidR="006735AC" w:rsidRDefault="00F47E86">
      <w:pPr>
        <w:jc w:val="both"/>
        <w:rPr>
          <w:rFonts w:asciiTheme="minorHAnsi" w:hAnsiTheme="minorHAnsi"/>
          <w:sz w:val="20"/>
          <w:szCs w:val="20"/>
        </w:rPr>
      </w:pPr>
      <w:r>
        <w:rPr>
          <w:rFonts w:asciiTheme="minorHAnsi" w:hAnsiTheme="minorHAnsi"/>
          <w:b/>
          <w:i/>
          <w:sz w:val="20"/>
          <w:szCs w:val="20"/>
        </w:rPr>
        <w:tab/>
      </w:r>
      <w:r w:rsidRPr="00B20689">
        <w:rPr>
          <w:rFonts w:asciiTheme="minorHAnsi" w:hAnsiTheme="minorHAnsi"/>
          <w:sz w:val="20"/>
          <w:szCs w:val="20"/>
        </w:rPr>
        <w:t>Each record is validated for the below rules and if one of them is true the record is invalidated with the appropriate reasoning by copying it to the corresponding invalid table</w:t>
      </w:r>
      <w:r>
        <w:rPr>
          <w:rFonts w:asciiTheme="minorHAnsi" w:hAnsiTheme="minorHAnsi"/>
          <w:sz w:val="20"/>
          <w:szCs w:val="20"/>
        </w:rPr>
        <w:t xml:space="preserve"> </w:t>
      </w:r>
      <w:r w:rsidRPr="00B20689">
        <w:rPr>
          <w:rFonts w:asciiTheme="minorHAnsi" w:hAnsiTheme="minorHAnsi"/>
          <w:sz w:val="20"/>
          <w:szCs w:val="20"/>
        </w:rPr>
        <w:t xml:space="preserve"> and deleted from the staging table.</w:t>
      </w:r>
    </w:p>
    <w:p w:rsidR="006735AC" w:rsidRDefault="00F034B9">
      <w:pPr>
        <w:pStyle w:val="ListParagraph"/>
        <w:rPr>
          <w:rFonts w:asciiTheme="minorHAnsi" w:hAnsiTheme="minorHAnsi"/>
          <w:sz w:val="20"/>
          <w:szCs w:val="20"/>
        </w:rPr>
      </w:pPr>
      <w:r w:rsidRPr="00F034B9">
        <w:rPr>
          <w:rFonts w:asciiTheme="minorHAnsi" w:hAnsiTheme="minorHAnsi"/>
          <w:b/>
          <w:i/>
          <w:sz w:val="20"/>
          <w:szCs w:val="20"/>
        </w:rPr>
        <w:t>Vendor:</w:t>
      </w:r>
      <w:r w:rsidR="00E6792B" w:rsidRPr="002D79F5">
        <w:rPr>
          <w:rFonts w:asciiTheme="minorHAnsi" w:hAnsiTheme="minorHAnsi"/>
          <w:sz w:val="20"/>
          <w:szCs w:val="20"/>
        </w:rPr>
        <w:br/>
      </w:r>
    </w:p>
    <w:p w:rsidR="006735AC" w:rsidRDefault="00F47E86">
      <w:pPr>
        <w:pStyle w:val="ListParagraph"/>
        <w:numPr>
          <w:ilvl w:val="0"/>
          <w:numId w:val="16"/>
        </w:numPr>
        <w:jc w:val="both"/>
        <w:rPr>
          <w:rFonts w:asciiTheme="minorHAnsi" w:hAnsiTheme="minorHAnsi"/>
          <w:sz w:val="20"/>
          <w:szCs w:val="20"/>
        </w:rPr>
      </w:pPr>
      <w:r>
        <w:rPr>
          <w:rFonts w:asciiTheme="minorHAnsi" w:hAnsiTheme="minorHAnsi"/>
          <w:sz w:val="20"/>
          <w:szCs w:val="20"/>
        </w:rPr>
        <w:t xml:space="preserve">Missing key </w:t>
      </w:r>
      <w:r w:rsidR="00D20601">
        <w:rPr>
          <w:rFonts w:asciiTheme="minorHAnsi" w:hAnsiTheme="minorHAnsi"/>
          <w:sz w:val="20"/>
          <w:szCs w:val="20"/>
        </w:rPr>
        <w:t>values -</w:t>
      </w:r>
      <w:r>
        <w:rPr>
          <w:rFonts w:asciiTheme="minorHAnsi" w:hAnsiTheme="minorHAnsi"/>
          <w:sz w:val="20"/>
          <w:szCs w:val="20"/>
        </w:rPr>
        <w:t xml:space="preserve"> </w:t>
      </w:r>
      <w:r w:rsidR="003C2FEA" w:rsidRPr="002D79F5">
        <w:rPr>
          <w:rFonts w:asciiTheme="minorHAnsi" w:hAnsiTheme="minorHAnsi"/>
          <w:sz w:val="20"/>
          <w:szCs w:val="20"/>
        </w:rPr>
        <w:t>V</w:t>
      </w:r>
      <w:r w:rsidR="00895911" w:rsidRPr="002D79F5">
        <w:rPr>
          <w:rFonts w:asciiTheme="minorHAnsi" w:hAnsiTheme="minorHAnsi"/>
          <w:sz w:val="20"/>
          <w:szCs w:val="20"/>
        </w:rPr>
        <w:t xml:space="preserve">END_CUST_CD or VEND_ACT_STA or VEND_APRV_STA or ORG_TYP </w:t>
      </w:r>
      <w:r w:rsidR="00D20601">
        <w:rPr>
          <w:rFonts w:asciiTheme="minorHAnsi" w:hAnsiTheme="minorHAnsi"/>
          <w:sz w:val="20"/>
          <w:szCs w:val="20"/>
        </w:rPr>
        <w:t>is</w:t>
      </w:r>
      <w:r w:rsidR="00D20601" w:rsidRPr="002D79F5">
        <w:rPr>
          <w:rFonts w:asciiTheme="minorHAnsi" w:hAnsiTheme="minorHAnsi"/>
          <w:sz w:val="20"/>
          <w:szCs w:val="20"/>
        </w:rPr>
        <w:t xml:space="preserve"> </w:t>
      </w:r>
      <w:r w:rsidR="00895911" w:rsidRPr="002D79F5">
        <w:rPr>
          <w:rFonts w:asciiTheme="minorHAnsi" w:hAnsiTheme="minorHAnsi"/>
          <w:sz w:val="20"/>
          <w:szCs w:val="20"/>
        </w:rPr>
        <w:t xml:space="preserve">null or </w:t>
      </w:r>
      <w:r w:rsidR="00B32CC0" w:rsidRPr="002D79F5">
        <w:rPr>
          <w:rFonts w:asciiTheme="minorHAnsi" w:hAnsiTheme="minorHAnsi"/>
          <w:sz w:val="20"/>
          <w:szCs w:val="20"/>
        </w:rPr>
        <w:t xml:space="preserve">combination </w:t>
      </w:r>
      <w:r w:rsidR="00895911" w:rsidRPr="002D79F5">
        <w:rPr>
          <w:rFonts w:asciiTheme="minorHAnsi" w:hAnsiTheme="minorHAnsi"/>
          <w:sz w:val="20"/>
          <w:szCs w:val="20"/>
        </w:rPr>
        <w:t>of the LGL_NM</w:t>
      </w:r>
      <w:r w:rsidR="00D5032E" w:rsidRPr="002D79F5">
        <w:rPr>
          <w:rFonts w:asciiTheme="minorHAnsi" w:hAnsiTheme="minorHAnsi"/>
          <w:sz w:val="20"/>
          <w:szCs w:val="20"/>
        </w:rPr>
        <w:t>, ALIAS</w:t>
      </w:r>
      <w:r w:rsidR="00895911" w:rsidRPr="002D79F5">
        <w:rPr>
          <w:rFonts w:asciiTheme="minorHAnsi" w:hAnsiTheme="minorHAnsi"/>
          <w:sz w:val="20"/>
          <w:szCs w:val="20"/>
        </w:rPr>
        <w:t>_NM</w:t>
      </w:r>
      <w:r w:rsidR="00D5032E" w:rsidRPr="002D79F5">
        <w:rPr>
          <w:rFonts w:asciiTheme="minorHAnsi" w:hAnsiTheme="minorHAnsi"/>
          <w:sz w:val="20"/>
          <w:szCs w:val="20"/>
        </w:rPr>
        <w:t>, FIRST</w:t>
      </w:r>
      <w:r w:rsidR="00895911" w:rsidRPr="002D79F5">
        <w:rPr>
          <w:rFonts w:asciiTheme="minorHAnsi" w:hAnsiTheme="minorHAnsi"/>
          <w:sz w:val="20"/>
          <w:szCs w:val="20"/>
        </w:rPr>
        <w:t>_NM</w:t>
      </w:r>
      <w:r w:rsidR="00D5032E" w:rsidRPr="002D79F5">
        <w:rPr>
          <w:rFonts w:asciiTheme="minorHAnsi" w:hAnsiTheme="minorHAnsi"/>
          <w:sz w:val="20"/>
          <w:szCs w:val="20"/>
        </w:rPr>
        <w:t>, MID</w:t>
      </w:r>
      <w:r w:rsidR="00895911" w:rsidRPr="002D79F5">
        <w:rPr>
          <w:rFonts w:asciiTheme="minorHAnsi" w:hAnsiTheme="minorHAnsi"/>
          <w:sz w:val="20"/>
          <w:szCs w:val="20"/>
        </w:rPr>
        <w:t>_NM,</w:t>
      </w:r>
      <w:r w:rsidR="00D5032E" w:rsidRPr="002D79F5">
        <w:rPr>
          <w:rFonts w:asciiTheme="minorHAnsi" w:hAnsiTheme="minorHAnsi"/>
          <w:sz w:val="20"/>
          <w:szCs w:val="20"/>
        </w:rPr>
        <w:t xml:space="preserve"> </w:t>
      </w:r>
      <w:r w:rsidR="00895911" w:rsidRPr="002D79F5">
        <w:rPr>
          <w:rFonts w:asciiTheme="minorHAnsi" w:hAnsiTheme="minorHAnsi"/>
          <w:sz w:val="20"/>
          <w:szCs w:val="20"/>
        </w:rPr>
        <w:t>LAST_NM,</w:t>
      </w:r>
      <w:r w:rsidR="00D5032E" w:rsidRPr="002D79F5">
        <w:rPr>
          <w:rFonts w:asciiTheme="minorHAnsi" w:hAnsiTheme="minorHAnsi"/>
          <w:sz w:val="20"/>
          <w:szCs w:val="20"/>
        </w:rPr>
        <w:t xml:space="preserve"> </w:t>
      </w:r>
      <w:r w:rsidR="00B32CC0" w:rsidRPr="002D79F5">
        <w:rPr>
          <w:rFonts w:asciiTheme="minorHAnsi" w:hAnsiTheme="minorHAnsi"/>
          <w:sz w:val="20"/>
          <w:szCs w:val="20"/>
        </w:rPr>
        <w:t>COMP_NM</w:t>
      </w:r>
      <w:r w:rsidR="00D20601">
        <w:rPr>
          <w:rFonts w:asciiTheme="minorHAnsi" w:hAnsiTheme="minorHAnsi"/>
          <w:sz w:val="20"/>
          <w:szCs w:val="20"/>
        </w:rPr>
        <w:t xml:space="preserve"> </w:t>
      </w:r>
      <w:r w:rsidR="00B32CC0" w:rsidRPr="002D79F5">
        <w:rPr>
          <w:rFonts w:asciiTheme="minorHAnsi" w:hAnsiTheme="minorHAnsi"/>
          <w:sz w:val="20"/>
          <w:szCs w:val="20"/>
        </w:rPr>
        <w:t xml:space="preserve">is </w:t>
      </w:r>
      <w:r w:rsidR="00895911" w:rsidRPr="002D79F5">
        <w:rPr>
          <w:rFonts w:asciiTheme="minorHAnsi" w:hAnsiTheme="minorHAnsi"/>
          <w:sz w:val="20"/>
          <w:szCs w:val="20"/>
        </w:rPr>
        <w:t>null</w:t>
      </w:r>
      <w:r w:rsidR="00E64CAC">
        <w:rPr>
          <w:rFonts w:asciiTheme="minorHAnsi" w:hAnsiTheme="minorHAnsi"/>
          <w:sz w:val="20"/>
          <w:szCs w:val="20"/>
        </w:rPr>
        <w:t>.</w:t>
      </w:r>
      <w:r w:rsidR="00895911" w:rsidRPr="002D79F5">
        <w:rPr>
          <w:rFonts w:asciiTheme="minorHAnsi" w:hAnsiTheme="minorHAnsi"/>
          <w:sz w:val="20"/>
          <w:szCs w:val="20"/>
        </w:rPr>
        <w:t xml:space="preserve"> </w:t>
      </w:r>
    </w:p>
    <w:p w:rsidR="006735AC" w:rsidRDefault="00E64CAC">
      <w:pPr>
        <w:pStyle w:val="ListParagraph"/>
        <w:numPr>
          <w:ilvl w:val="0"/>
          <w:numId w:val="16"/>
        </w:numPr>
        <w:jc w:val="both"/>
        <w:rPr>
          <w:rFonts w:asciiTheme="minorHAnsi" w:hAnsiTheme="minorHAnsi" w:cs="Courier New"/>
          <w:noProof/>
          <w:sz w:val="20"/>
          <w:szCs w:val="20"/>
        </w:rPr>
      </w:pPr>
      <w:r w:rsidRPr="00E64CAC">
        <w:rPr>
          <w:rFonts w:asciiTheme="minorHAnsi" w:hAnsiTheme="minorHAnsi" w:cs="Courier New"/>
          <w:noProof/>
          <w:sz w:val="20"/>
          <w:szCs w:val="20"/>
        </w:rPr>
        <w:t xml:space="preserve">Duplicate records - </w:t>
      </w:r>
      <w:r w:rsidR="0064165C" w:rsidRPr="00E64CAC">
        <w:rPr>
          <w:rFonts w:asciiTheme="minorHAnsi" w:hAnsiTheme="minorHAnsi" w:cs="Courier New"/>
          <w:noProof/>
          <w:sz w:val="20"/>
          <w:szCs w:val="20"/>
        </w:rPr>
        <w:t xml:space="preserve">If any duplicate records based on </w:t>
      </w:r>
      <w:r w:rsidR="00B972C1">
        <w:rPr>
          <w:rFonts w:asciiTheme="minorHAnsi" w:hAnsiTheme="minorHAnsi"/>
          <w:sz w:val="20"/>
          <w:szCs w:val="20"/>
        </w:rPr>
        <w:t xml:space="preserve">VEND_CUST_CD </w:t>
      </w:r>
      <w:r w:rsidR="00B972C1">
        <w:rPr>
          <w:rFonts w:asciiTheme="minorHAnsi" w:hAnsiTheme="minorHAnsi" w:cs="Courier New"/>
          <w:noProof/>
          <w:sz w:val="20"/>
          <w:szCs w:val="20"/>
        </w:rPr>
        <w:t xml:space="preserve">are found in the staging tables then the rule is to load one and to invalidate the rest. </w:t>
      </w:r>
    </w:p>
    <w:p w:rsidR="006735AC" w:rsidRDefault="00E64CAC">
      <w:pPr>
        <w:pStyle w:val="ListParagraph"/>
        <w:numPr>
          <w:ilvl w:val="0"/>
          <w:numId w:val="16"/>
        </w:numPr>
        <w:jc w:val="both"/>
        <w:rPr>
          <w:rFonts w:asciiTheme="minorHAnsi" w:hAnsiTheme="minorHAnsi" w:cs="Courier New"/>
          <w:noProof/>
          <w:sz w:val="20"/>
          <w:szCs w:val="20"/>
        </w:rPr>
      </w:pPr>
      <w:r>
        <w:rPr>
          <w:rFonts w:asciiTheme="minorHAnsi" w:hAnsiTheme="minorHAnsi" w:cs="Courier New"/>
          <w:noProof/>
          <w:sz w:val="20"/>
          <w:szCs w:val="20"/>
        </w:rPr>
        <w:t xml:space="preserve">Invalid/Inconsistent values - </w:t>
      </w:r>
      <w:r w:rsidR="00F034B9" w:rsidRPr="00F034B9">
        <w:rPr>
          <w:rFonts w:asciiTheme="minorHAnsi" w:hAnsiTheme="minorHAnsi" w:cs="Courier New"/>
          <w:noProof/>
          <w:sz w:val="20"/>
          <w:szCs w:val="20"/>
        </w:rPr>
        <w:t>EFFBGN_DT greater than EFFEND_DT</w:t>
      </w:r>
      <w:r>
        <w:rPr>
          <w:rFonts w:asciiTheme="minorHAnsi" w:hAnsiTheme="minorHAnsi" w:cs="Courier New"/>
          <w:noProof/>
          <w:sz w:val="20"/>
          <w:szCs w:val="20"/>
        </w:rPr>
        <w:t>.</w:t>
      </w:r>
    </w:p>
    <w:p w:rsidR="006735AC" w:rsidRDefault="00D35E6D">
      <w:pPr>
        <w:pStyle w:val="ListParagraph"/>
        <w:numPr>
          <w:ilvl w:val="0"/>
          <w:numId w:val="16"/>
        </w:numPr>
        <w:jc w:val="both"/>
        <w:rPr>
          <w:rFonts w:asciiTheme="minorHAnsi" w:hAnsiTheme="minorHAnsi" w:cs="Courier New"/>
          <w:noProof/>
          <w:sz w:val="20"/>
          <w:szCs w:val="20"/>
        </w:rPr>
      </w:pPr>
      <w:r>
        <w:rPr>
          <w:rFonts w:asciiTheme="minorHAnsi" w:hAnsiTheme="minorHAnsi" w:cs="Courier New"/>
          <w:noProof/>
          <w:sz w:val="20"/>
          <w:szCs w:val="20"/>
        </w:rPr>
        <w:t xml:space="preserve">Vendors associated to invalid </w:t>
      </w:r>
      <w:r w:rsidR="00F25F8B">
        <w:rPr>
          <w:rFonts w:asciiTheme="minorHAnsi" w:hAnsiTheme="minorHAnsi" w:cs="Courier New"/>
          <w:noProof/>
          <w:sz w:val="20"/>
          <w:szCs w:val="20"/>
        </w:rPr>
        <w:t>related</w:t>
      </w:r>
      <w:r>
        <w:rPr>
          <w:rFonts w:asciiTheme="minorHAnsi" w:hAnsiTheme="minorHAnsi" w:cs="Courier New"/>
          <w:noProof/>
          <w:sz w:val="20"/>
          <w:szCs w:val="20"/>
        </w:rPr>
        <w:t xml:space="preserve"> entities</w:t>
      </w:r>
    </w:p>
    <w:p w:rsidR="006735AC" w:rsidRDefault="00B972C1">
      <w:pPr>
        <w:pStyle w:val="ListParagraph"/>
        <w:numPr>
          <w:ilvl w:val="0"/>
          <w:numId w:val="50"/>
        </w:numPr>
        <w:jc w:val="both"/>
        <w:rPr>
          <w:rFonts w:asciiTheme="minorHAnsi" w:hAnsiTheme="minorHAnsi"/>
          <w:sz w:val="20"/>
          <w:szCs w:val="20"/>
        </w:rPr>
      </w:pPr>
      <w:r>
        <w:rPr>
          <w:rFonts w:asciiTheme="minorHAnsi" w:hAnsiTheme="minorHAnsi" w:cs="Courier New"/>
          <w:noProof/>
          <w:sz w:val="20"/>
          <w:szCs w:val="20"/>
        </w:rPr>
        <w:t>Vendors associated with vendor business type records</w:t>
      </w:r>
      <w:r w:rsidR="00E64CAC">
        <w:rPr>
          <w:rFonts w:asciiTheme="minorHAnsi" w:hAnsiTheme="minorHAnsi" w:cs="Courier New"/>
          <w:noProof/>
          <w:sz w:val="20"/>
          <w:szCs w:val="20"/>
        </w:rPr>
        <w:t xml:space="preserve"> that are invalidated for reasons other than ‘Duplicate’.</w:t>
      </w:r>
    </w:p>
    <w:p w:rsidR="006735AC" w:rsidRDefault="00B972C1">
      <w:pPr>
        <w:pStyle w:val="ListParagraph"/>
        <w:numPr>
          <w:ilvl w:val="0"/>
          <w:numId w:val="50"/>
        </w:numPr>
        <w:jc w:val="both"/>
        <w:rPr>
          <w:rFonts w:asciiTheme="minorHAnsi" w:hAnsiTheme="minorHAnsi"/>
          <w:sz w:val="20"/>
          <w:szCs w:val="20"/>
        </w:rPr>
      </w:pPr>
      <w:r>
        <w:rPr>
          <w:rFonts w:asciiTheme="minorHAnsi" w:hAnsiTheme="minorHAnsi" w:cs="Courier New"/>
          <w:noProof/>
          <w:sz w:val="20"/>
          <w:szCs w:val="20"/>
        </w:rPr>
        <w:t>Vendors associated with vendor address records that are invalidated for reasons other than ‘Duplicate’.</w:t>
      </w:r>
    </w:p>
    <w:p w:rsidR="006735AC" w:rsidRDefault="00E64CAC">
      <w:pPr>
        <w:pStyle w:val="ListParagraph"/>
        <w:numPr>
          <w:ilvl w:val="0"/>
          <w:numId w:val="50"/>
        </w:numPr>
        <w:jc w:val="both"/>
        <w:rPr>
          <w:rFonts w:asciiTheme="minorHAnsi" w:hAnsiTheme="minorHAnsi"/>
          <w:sz w:val="20"/>
          <w:szCs w:val="20"/>
        </w:rPr>
      </w:pPr>
      <w:r w:rsidRPr="00D35E6D">
        <w:rPr>
          <w:rFonts w:asciiTheme="minorHAnsi" w:hAnsiTheme="minorHAnsi" w:cs="Courier New"/>
          <w:noProof/>
          <w:sz w:val="20"/>
          <w:szCs w:val="20"/>
        </w:rPr>
        <w:t>Vendors associated with vendor address</w:t>
      </w:r>
      <w:r w:rsidR="00B972C1">
        <w:rPr>
          <w:rFonts w:asciiTheme="minorHAnsi" w:hAnsiTheme="minorHAnsi" w:cs="Courier New"/>
          <w:noProof/>
          <w:sz w:val="20"/>
          <w:szCs w:val="20"/>
        </w:rPr>
        <w:t xml:space="preserve"> type records that are invalidated for reasons other than ‘Duplicate’.</w:t>
      </w:r>
    </w:p>
    <w:p w:rsidR="006735AC" w:rsidRDefault="006735AC">
      <w:pPr>
        <w:pStyle w:val="ListParagraph"/>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Vendor Business Type:</w:t>
      </w:r>
      <w:r w:rsidRPr="00F034B9">
        <w:rPr>
          <w:rFonts w:asciiTheme="minorHAnsi" w:hAnsiTheme="minorHAnsi"/>
          <w:b/>
          <w:i/>
          <w:sz w:val="20"/>
          <w:szCs w:val="20"/>
        </w:rPr>
        <w:br/>
      </w:r>
    </w:p>
    <w:p w:rsidR="006735AC" w:rsidRDefault="00CB1869">
      <w:pPr>
        <w:pStyle w:val="ListParagraph"/>
        <w:numPr>
          <w:ilvl w:val="0"/>
          <w:numId w:val="17"/>
        </w:numPr>
        <w:jc w:val="both"/>
        <w:rPr>
          <w:rFonts w:asciiTheme="minorHAnsi" w:hAnsiTheme="minorHAnsi"/>
          <w:sz w:val="20"/>
          <w:szCs w:val="20"/>
        </w:rPr>
      </w:pPr>
      <w:r>
        <w:rPr>
          <w:rFonts w:asciiTheme="minorHAnsi" w:hAnsiTheme="minorHAnsi"/>
          <w:sz w:val="20"/>
          <w:szCs w:val="20"/>
        </w:rPr>
        <w:t xml:space="preserve">Missing key values - </w:t>
      </w:r>
      <w:r w:rsidR="003A206E" w:rsidRPr="002D79F5">
        <w:rPr>
          <w:rFonts w:asciiTheme="minorHAnsi" w:hAnsiTheme="minorHAnsi"/>
          <w:sz w:val="20"/>
          <w:szCs w:val="20"/>
        </w:rPr>
        <w:t>VEND_CUST_CD or BUS_TYP or BUS_TYP_STA or DISP_CERT_STRT_DT is null</w:t>
      </w:r>
      <w:r>
        <w:rPr>
          <w:rFonts w:asciiTheme="minorHAnsi" w:hAnsiTheme="minorHAnsi"/>
          <w:sz w:val="20"/>
          <w:szCs w:val="20"/>
        </w:rPr>
        <w:t>.</w:t>
      </w:r>
    </w:p>
    <w:p w:rsidR="006735AC" w:rsidRDefault="00CB1869">
      <w:pPr>
        <w:pStyle w:val="ListParagraph"/>
        <w:numPr>
          <w:ilvl w:val="0"/>
          <w:numId w:val="17"/>
        </w:numPr>
        <w:jc w:val="both"/>
        <w:rPr>
          <w:rFonts w:asciiTheme="minorHAnsi" w:hAnsiTheme="minorHAnsi" w:cs="Courier New"/>
          <w:noProof/>
          <w:sz w:val="20"/>
          <w:szCs w:val="20"/>
        </w:rPr>
      </w:pPr>
      <w:r w:rsidRPr="00E64CAC">
        <w:rPr>
          <w:rFonts w:asciiTheme="minorHAnsi" w:hAnsiTheme="minorHAnsi" w:cs="Courier New"/>
          <w:noProof/>
          <w:sz w:val="20"/>
          <w:szCs w:val="20"/>
        </w:rPr>
        <w:t xml:space="preserve">Duplicate records - If any duplicate records based on </w:t>
      </w:r>
      <w:r w:rsidR="007D5991" w:rsidRPr="00CB1869">
        <w:rPr>
          <w:rFonts w:asciiTheme="minorHAnsi" w:hAnsiTheme="minorHAnsi"/>
          <w:sz w:val="20"/>
          <w:szCs w:val="20"/>
        </w:rPr>
        <w:t xml:space="preserve">VEND_CUST_CD </w:t>
      </w:r>
      <w:r w:rsidR="00B972C1">
        <w:rPr>
          <w:rFonts w:asciiTheme="minorHAnsi" w:hAnsiTheme="minorHAnsi"/>
          <w:sz w:val="20"/>
          <w:szCs w:val="20"/>
        </w:rPr>
        <w:t xml:space="preserve">and BUS_TYP </w:t>
      </w:r>
      <w:r w:rsidR="00B972C1">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r w:rsidR="007D5991" w:rsidRPr="00CB1869">
        <w:rPr>
          <w:rFonts w:asciiTheme="minorHAnsi" w:hAnsiTheme="minorHAnsi" w:cs="Courier New"/>
          <w:noProof/>
          <w:sz w:val="20"/>
          <w:szCs w:val="20"/>
        </w:rPr>
        <w:t xml:space="preserve">. </w:t>
      </w:r>
    </w:p>
    <w:p w:rsidR="006735AC" w:rsidRDefault="00CB1869">
      <w:pPr>
        <w:pStyle w:val="ListParagraph"/>
        <w:numPr>
          <w:ilvl w:val="0"/>
          <w:numId w:val="17"/>
        </w:numPr>
        <w:jc w:val="both"/>
        <w:rPr>
          <w:rFonts w:asciiTheme="minorHAnsi" w:hAnsiTheme="minorHAnsi"/>
          <w:sz w:val="20"/>
          <w:szCs w:val="20"/>
        </w:rPr>
      </w:pPr>
      <w:r>
        <w:rPr>
          <w:rFonts w:asciiTheme="minorHAnsi" w:hAnsiTheme="minorHAnsi" w:cs="Courier New"/>
          <w:noProof/>
          <w:sz w:val="20"/>
          <w:szCs w:val="20"/>
        </w:rPr>
        <w:t xml:space="preserve">Invalid/Inconsistent values  </w:t>
      </w:r>
    </w:p>
    <w:p w:rsidR="006735AC" w:rsidRDefault="00F034B9">
      <w:pPr>
        <w:pStyle w:val="ListParagraph"/>
        <w:numPr>
          <w:ilvl w:val="0"/>
          <w:numId w:val="49"/>
        </w:numPr>
        <w:jc w:val="both"/>
        <w:rPr>
          <w:rFonts w:asciiTheme="minorHAnsi" w:hAnsiTheme="minorHAnsi"/>
          <w:sz w:val="20"/>
          <w:szCs w:val="20"/>
        </w:rPr>
      </w:pPr>
      <w:r w:rsidRPr="00F034B9">
        <w:rPr>
          <w:rFonts w:asciiTheme="minorHAnsi" w:hAnsiTheme="minorHAnsi" w:cs="Courier New"/>
          <w:noProof/>
          <w:sz w:val="20"/>
          <w:szCs w:val="20"/>
        </w:rPr>
        <w:t xml:space="preserve">BUS_TYP </w:t>
      </w:r>
      <w:r w:rsidR="00D35E6D">
        <w:rPr>
          <w:rFonts w:asciiTheme="minorHAnsi" w:hAnsiTheme="minorHAnsi" w:cs="Courier New"/>
          <w:noProof/>
          <w:sz w:val="20"/>
          <w:szCs w:val="20"/>
        </w:rPr>
        <w:t xml:space="preserve">(Business type) does not match with </w:t>
      </w:r>
      <w:r w:rsidRPr="00F034B9">
        <w:rPr>
          <w:rFonts w:asciiTheme="minorHAnsi" w:hAnsiTheme="minorHAnsi" w:cs="Courier New"/>
          <w:i/>
          <w:noProof/>
          <w:sz w:val="20"/>
          <w:szCs w:val="20"/>
        </w:rPr>
        <w:t>NYCCheckbook.VendorBusinessType</w:t>
      </w:r>
      <w:r w:rsidR="00062803" w:rsidRPr="002D79F5">
        <w:rPr>
          <w:rFonts w:asciiTheme="minorHAnsi" w:hAnsiTheme="minorHAnsi"/>
          <w:sz w:val="20"/>
          <w:szCs w:val="20"/>
        </w:rPr>
        <w:t>.</w:t>
      </w:r>
    </w:p>
    <w:p w:rsidR="006735AC" w:rsidRDefault="00D35E6D">
      <w:pPr>
        <w:pStyle w:val="ListParagraph"/>
        <w:numPr>
          <w:ilvl w:val="0"/>
          <w:numId w:val="49"/>
        </w:numPr>
        <w:jc w:val="both"/>
        <w:rPr>
          <w:rFonts w:asciiTheme="minorHAnsi" w:hAnsiTheme="minorHAnsi"/>
          <w:sz w:val="20"/>
          <w:szCs w:val="20"/>
        </w:rPr>
      </w:pPr>
      <w:r w:rsidRPr="002D79F5">
        <w:rPr>
          <w:rFonts w:asciiTheme="minorHAnsi" w:hAnsiTheme="minorHAnsi" w:cs="Courier New"/>
          <w:noProof/>
          <w:sz w:val="20"/>
          <w:szCs w:val="20"/>
        </w:rPr>
        <w:t>BUS_TYP_STA</w:t>
      </w:r>
      <w:r>
        <w:rPr>
          <w:rFonts w:asciiTheme="minorHAnsi" w:hAnsiTheme="minorHAnsi" w:cs="Courier New"/>
          <w:noProof/>
          <w:sz w:val="20"/>
          <w:szCs w:val="20"/>
        </w:rPr>
        <w:t xml:space="preserve"> (Business type status) does not match with </w:t>
      </w:r>
      <w:r w:rsidR="00F034B9" w:rsidRPr="00F034B9">
        <w:rPr>
          <w:rFonts w:asciiTheme="minorHAnsi" w:hAnsiTheme="minorHAnsi" w:cs="Courier New"/>
          <w:i/>
          <w:noProof/>
          <w:sz w:val="20"/>
          <w:szCs w:val="20"/>
        </w:rPr>
        <w:t>NYCCheckbook.BusinessTypeStatus</w:t>
      </w:r>
      <w:r>
        <w:rPr>
          <w:rFonts w:asciiTheme="minorHAnsi" w:hAnsiTheme="minorHAnsi" w:cs="Courier New"/>
          <w:noProof/>
          <w:sz w:val="20"/>
          <w:szCs w:val="20"/>
        </w:rPr>
        <w:t>.</w:t>
      </w:r>
    </w:p>
    <w:p w:rsidR="006735AC" w:rsidRDefault="00D35E6D">
      <w:pPr>
        <w:pStyle w:val="ListParagraph"/>
        <w:numPr>
          <w:ilvl w:val="0"/>
          <w:numId w:val="49"/>
        </w:numPr>
        <w:jc w:val="both"/>
        <w:rPr>
          <w:rFonts w:asciiTheme="minorHAnsi" w:hAnsiTheme="minorHAnsi"/>
          <w:sz w:val="20"/>
          <w:szCs w:val="20"/>
        </w:rPr>
      </w:pPr>
      <w:r w:rsidRPr="002D79F5">
        <w:rPr>
          <w:rFonts w:asciiTheme="minorHAnsi" w:hAnsiTheme="minorHAnsi"/>
          <w:sz w:val="20"/>
          <w:szCs w:val="20"/>
        </w:rPr>
        <w:t xml:space="preserve">MIN_TYP </w:t>
      </w:r>
      <w:r>
        <w:rPr>
          <w:rFonts w:asciiTheme="minorHAnsi" w:hAnsiTheme="minorHAnsi"/>
          <w:sz w:val="20"/>
          <w:szCs w:val="20"/>
        </w:rPr>
        <w:t>(Minority type) does not match</w:t>
      </w:r>
      <w:r w:rsidRPr="002D79F5">
        <w:rPr>
          <w:rFonts w:asciiTheme="minorHAnsi" w:hAnsiTheme="minorHAnsi"/>
          <w:sz w:val="20"/>
          <w:szCs w:val="20"/>
        </w:rPr>
        <w:t xml:space="preserve"> with </w:t>
      </w:r>
      <w:proofErr w:type="spellStart"/>
      <w:r w:rsidR="00F034B9" w:rsidRPr="00F034B9">
        <w:rPr>
          <w:rFonts w:asciiTheme="minorHAnsi" w:hAnsiTheme="minorHAnsi"/>
          <w:i/>
          <w:sz w:val="20"/>
          <w:szCs w:val="20"/>
        </w:rPr>
        <w:t>NYCCheckbook.EthnicMinority</w:t>
      </w:r>
      <w:proofErr w:type="spellEnd"/>
      <w:r>
        <w:rPr>
          <w:rFonts w:asciiTheme="minorHAnsi" w:hAnsiTheme="minorHAnsi"/>
          <w:i/>
          <w:sz w:val="20"/>
          <w:szCs w:val="20"/>
        </w:rPr>
        <w:t>.</w:t>
      </w:r>
    </w:p>
    <w:p w:rsidR="006735AC" w:rsidRDefault="00D35E6D">
      <w:pPr>
        <w:pStyle w:val="ListParagraph"/>
        <w:numPr>
          <w:ilvl w:val="0"/>
          <w:numId w:val="49"/>
        </w:numPr>
        <w:jc w:val="both"/>
        <w:rPr>
          <w:rFonts w:asciiTheme="minorHAnsi" w:hAnsiTheme="minorHAnsi"/>
          <w:sz w:val="20"/>
          <w:szCs w:val="20"/>
        </w:rPr>
      </w:pPr>
      <w:r>
        <w:rPr>
          <w:rFonts w:asciiTheme="minorHAnsi" w:hAnsiTheme="minorHAnsi" w:cs="Courier New"/>
          <w:noProof/>
          <w:sz w:val="20"/>
          <w:szCs w:val="20"/>
        </w:rPr>
        <w:t xml:space="preserve">Minority type(MIN_TYPE)  is not provided for an accepted </w:t>
      </w:r>
      <w:r>
        <w:rPr>
          <w:rFonts w:asciiTheme="minorHAnsi" w:hAnsiTheme="minorHAnsi"/>
          <w:sz w:val="20"/>
          <w:szCs w:val="20"/>
        </w:rPr>
        <w:t>(</w:t>
      </w:r>
      <w:r w:rsidRPr="00D35E6D">
        <w:rPr>
          <w:rFonts w:asciiTheme="minorHAnsi" w:hAnsiTheme="minorHAnsi" w:cs="Courier New"/>
          <w:noProof/>
          <w:sz w:val="20"/>
          <w:szCs w:val="20"/>
        </w:rPr>
        <w:t xml:space="preserve">BUS_TYP_STA </w:t>
      </w:r>
      <w:r w:rsidRPr="00D35E6D">
        <w:rPr>
          <w:rFonts w:asciiTheme="minorHAnsi" w:hAnsiTheme="minorHAnsi" w:cs="Courier New"/>
          <w:noProof/>
          <w:color w:val="808080"/>
          <w:sz w:val="20"/>
          <w:szCs w:val="20"/>
        </w:rPr>
        <w:t>=</w:t>
      </w:r>
      <w:r w:rsidRPr="00D35E6D">
        <w:rPr>
          <w:rFonts w:asciiTheme="minorHAnsi" w:hAnsiTheme="minorHAnsi" w:cs="Courier New"/>
          <w:noProof/>
          <w:sz w:val="20"/>
          <w:szCs w:val="20"/>
        </w:rPr>
        <w:t xml:space="preserve"> 2</w:t>
      </w:r>
      <w:r>
        <w:rPr>
          <w:rFonts w:asciiTheme="minorHAnsi" w:hAnsiTheme="minorHAnsi" w:cs="Courier New"/>
          <w:noProof/>
          <w:sz w:val="20"/>
          <w:szCs w:val="20"/>
        </w:rPr>
        <w:t>)</w:t>
      </w:r>
      <w:r>
        <w:rPr>
          <w:rFonts w:asciiTheme="minorHAnsi" w:hAnsiTheme="minorHAnsi"/>
          <w:sz w:val="20"/>
          <w:szCs w:val="20"/>
        </w:rPr>
        <w:t xml:space="preserve"> business type which is minority (MNRT).</w:t>
      </w:r>
    </w:p>
    <w:p w:rsidR="006735AC" w:rsidRDefault="00D35E6D">
      <w:pPr>
        <w:pStyle w:val="ListParagraph"/>
        <w:numPr>
          <w:ilvl w:val="0"/>
          <w:numId w:val="49"/>
        </w:numPr>
        <w:jc w:val="both"/>
        <w:rPr>
          <w:rFonts w:asciiTheme="minorHAnsi" w:hAnsiTheme="minorHAnsi"/>
          <w:sz w:val="20"/>
          <w:szCs w:val="20"/>
        </w:rPr>
      </w:pPr>
      <w:r>
        <w:rPr>
          <w:rFonts w:asciiTheme="minorHAnsi" w:hAnsiTheme="minorHAnsi" w:cs="Courier New"/>
          <w:noProof/>
          <w:sz w:val="20"/>
          <w:szCs w:val="20"/>
        </w:rPr>
        <w:t xml:space="preserve">Minority type(MIN_TYPE)  is provided for a </w:t>
      </w:r>
      <w:r>
        <w:rPr>
          <w:rFonts w:asciiTheme="minorHAnsi" w:hAnsiTheme="minorHAnsi"/>
          <w:sz w:val="20"/>
          <w:szCs w:val="20"/>
        </w:rPr>
        <w:t>business type which is not minority (MNRT).</w:t>
      </w:r>
    </w:p>
    <w:p w:rsidR="006735AC" w:rsidRDefault="00D35E6D">
      <w:pPr>
        <w:pStyle w:val="ListParagraph"/>
        <w:numPr>
          <w:ilvl w:val="0"/>
          <w:numId w:val="49"/>
        </w:numPr>
        <w:jc w:val="both"/>
        <w:rPr>
          <w:rFonts w:asciiTheme="minorHAnsi" w:hAnsiTheme="minorHAnsi"/>
          <w:sz w:val="20"/>
          <w:szCs w:val="20"/>
        </w:rPr>
      </w:pPr>
      <w:r>
        <w:rPr>
          <w:rFonts w:asciiTheme="minorHAnsi" w:hAnsiTheme="minorHAnsi" w:cs="Courier New"/>
          <w:noProof/>
          <w:sz w:val="20"/>
          <w:szCs w:val="20"/>
        </w:rPr>
        <w:t>DISP_CERT_STRT_DT &gt;</w:t>
      </w:r>
      <w:r w:rsidRPr="002D79F5">
        <w:rPr>
          <w:rFonts w:asciiTheme="minorHAnsi" w:hAnsiTheme="minorHAnsi" w:cs="Courier New"/>
          <w:noProof/>
          <w:sz w:val="20"/>
          <w:szCs w:val="20"/>
        </w:rPr>
        <w:t xml:space="preserve"> CERT_END_DT</w:t>
      </w:r>
    </w:p>
    <w:p w:rsidR="006735AC" w:rsidRDefault="00984AF0">
      <w:pPr>
        <w:pStyle w:val="ListParagraph"/>
        <w:numPr>
          <w:ilvl w:val="0"/>
          <w:numId w:val="17"/>
        </w:numPr>
        <w:jc w:val="both"/>
        <w:rPr>
          <w:rFonts w:asciiTheme="minorHAnsi" w:hAnsiTheme="minorHAnsi"/>
          <w:sz w:val="20"/>
          <w:szCs w:val="20"/>
        </w:rPr>
      </w:pPr>
      <w:r w:rsidRPr="002D79F5">
        <w:rPr>
          <w:rFonts w:asciiTheme="minorHAnsi" w:hAnsiTheme="minorHAnsi"/>
          <w:sz w:val="20"/>
          <w:szCs w:val="20"/>
        </w:rPr>
        <w:t xml:space="preserve"> </w:t>
      </w:r>
      <w:r w:rsidR="00F25F8B">
        <w:rPr>
          <w:rFonts w:asciiTheme="minorHAnsi" w:hAnsiTheme="minorHAnsi" w:cs="Courier New"/>
          <w:noProof/>
          <w:sz w:val="20"/>
          <w:szCs w:val="20"/>
        </w:rPr>
        <w:t>Vendor business types associated to invalid related entities</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 xml:space="preserve">Vendor Business Types associated with vendor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 xml:space="preserve">Vendor Business Types associated with business type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Vendor Business Types associated with address</w:t>
      </w:r>
      <w:r w:rsidRPr="00E64CAC">
        <w:rPr>
          <w:rFonts w:asciiTheme="minorHAnsi" w:hAnsiTheme="minorHAnsi" w:cs="Courier New"/>
          <w:noProof/>
          <w:sz w:val="20"/>
          <w:szCs w:val="20"/>
        </w:rPr>
        <w:t xml:space="preserve"> records</w:t>
      </w:r>
      <w:r>
        <w:rPr>
          <w:rFonts w:asciiTheme="minorHAnsi" w:hAnsiTheme="minorHAnsi" w:cs="Courier New"/>
          <w:noProof/>
          <w:sz w:val="20"/>
          <w:szCs w:val="20"/>
        </w:rPr>
        <w:t xml:space="preserve"> that are invalidated for reasons other than ‘Duplicate’.</w:t>
      </w:r>
    </w:p>
    <w:p w:rsidR="006735AC" w:rsidRDefault="00F25F8B">
      <w:pPr>
        <w:pStyle w:val="ListParagraph"/>
        <w:numPr>
          <w:ilvl w:val="0"/>
          <w:numId w:val="51"/>
        </w:numPr>
        <w:jc w:val="both"/>
        <w:rPr>
          <w:rFonts w:asciiTheme="minorHAnsi" w:hAnsiTheme="minorHAnsi"/>
          <w:sz w:val="20"/>
          <w:szCs w:val="20"/>
        </w:rPr>
      </w:pPr>
      <w:r>
        <w:rPr>
          <w:rFonts w:asciiTheme="minorHAnsi" w:hAnsiTheme="minorHAnsi" w:cs="Courier New"/>
          <w:noProof/>
          <w:sz w:val="20"/>
          <w:szCs w:val="20"/>
        </w:rPr>
        <w:t>Vendor Business Types associated with address</w:t>
      </w:r>
      <w:r w:rsidRPr="00E64CAC">
        <w:rPr>
          <w:rFonts w:asciiTheme="minorHAnsi" w:hAnsiTheme="minorHAnsi" w:cs="Courier New"/>
          <w:noProof/>
          <w:sz w:val="20"/>
          <w:szCs w:val="20"/>
        </w:rPr>
        <w:t xml:space="preserve"> </w:t>
      </w:r>
      <w:r>
        <w:rPr>
          <w:rFonts w:asciiTheme="minorHAnsi" w:hAnsiTheme="minorHAnsi" w:cs="Courier New"/>
          <w:noProof/>
          <w:sz w:val="20"/>
          <w:szCs w:val="20"/>
        </w:rPr>
        <w:t xml:space="preserve">type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362BB4">
      <w:pPr>
        <w:pStyle w:val="ListParagraph"/>
        <w:numPr>
          <w:ilvl w:val="0"/>
          <w:numId w:val="17"/>
        </w:numPr>
        <w:jc w:val="both"/>
        <w:rPr>
          <w:rFonts w:asciiTheme="minorHAnsi" w:hAnsiTheme="minorHAnsi"/>
          <w:sz w:val="20"/>
          <w:szCs w:val="20"/>
        </w:rPr>
      </w:pPr>
      <w:r>
        <w:rPr>
          <w:rFonts w:asciiTheme="minorHAnsi" w:hAnsiTheme="minorHAnsi"/>
          <w:sz w:val="20"/>
          <w:szCs w:val="20"/>
        </w:rPr>
        <w:t>Missing referenced parent entity - Business type records whose vendor information is not available in the staging table related to vendor</w:t>
      </w:r>
      <w:r w:rsidR="00105F27" w:rsidRPr="002D79F5">
        <w:rPr>
          <w:rFonts w:asciiTheme="minorHAnsi" w:hAnsiTheme="minorHAnsi"/>
          <w:sz w:val="20"/>
          <w:szCs w:val="20"/>
        </w:rPr>
        <w:t>.</w:t>
      </w:r>
    </w:p>
    <w:p w:rsidR="00702BE6" w:rsidRPr="00702BE6" w:rsidRDefault="00702BE6" w:rsidP="009F343E">
      <w:pPr>
        <w:pStyle w:val="ListParagraph"/>
        <w:rPr>
          <w:rFonts w:asciiTheme="minorHAnsi" w:hAnsiTheme="minorHAnsi"/>
          <w:b/>
          <w:sz w:val="20"/>
          <w:szCs w:val="20"/>
        </w:rPr>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Vendor Address:</w:t>
      </w:r>
      <w:r w:rsidRPr="00F034B9">
        <w:rPr>
          <w:rFonts w:asciiTheme="minorHAnsi" w:hAnsiTheme="minorHAnsi"/>
          <w:b/>
          <w:i/>
          <w:sz w:val="20"/>
          <w:szCs w:val="20"/>
        </w:rPr>
        <w:br/>
      </w:r>
    </w:p>
    <w:p w:rsidR="006735AC" w:rsidRDefault="00702BE6">
      <w:pPr>
        <w:pStyle w:val="ListParagraph"/>
        <w:numPr>
          <w:ilvl w:val="0"/>
          <w:numId w:val="18"/>
        </w:numPr>
        <w:jc w:val="both"/>
        <w:rPr>
          <w:rFonts w:asciiTheme="minorHAnsi" w:hAnsiTheme="minorHAnsi"/>
          <w:sz w:val="20"/>
          <w:szCs w:val="20"/>
        </w:rPr>
      </w:pPr>
      <w:r>
        <w:rPr>
          <w:rFonts w:asciiTheme="minorHAnsi" w:hAnsiTheme="minorHAnsi"/>
          <w:sz w:val="20"/>
          <w:szCs w:val="20"/>
        </w:rPr>
        <w:t xml:space="preserve">Missing key values - </w:t>
      </w:r>
      <w:r w:rsidR="001965CD" w:rsidRPr="002D79F5">
        <w:rPr>
          <w:rFonts w:asciiTheme="minorHAnsi" w:hAnsiTheme="minorHAnsi"/>
          <w:sz w:val="20"/>
          <w:szCs w:val="20"/>
        </w:rPr>
        <w:t xml:space="preserve">VEND_CUST_CD or AD_ID or CTRY or STR_1_NM </w:t>
      </w:r>
      <w:r>
        <w:rPr>
          <w:rFonts w:asciiTheme="minorHAnsi" w:hAnsiTheme="minorHAnsi"/>
          <w:sz w:val="20"/>
          <w:szCs w:val="20"/>
        </w:rPr>
        <w:t xml:space="preserve">is null. </w:t>
      </w:r>
      <w:r w:rsidR="001965CD" w:rsidRPr="002D79F5">
        <w:rPr>
          <w:rFonts w:asciiTheme="minorHAnsi" w:hAnsiTheme="minorHAnsi"/>
          <w:sz w:val="20"/>
          <w:szCs w:val="20"/>
        </w:rPr>
        <w:t>CTRY=’US’ and ST</w:t>
      </w:r>
      <w:r>
        <w:rPr>
          <w:rFonts w:asciiTheme="minorHAnsi" w:hAnsiTheme="minorHAnsi"/>
          <w:sz w:val="20"/>
          <w:szCs w:val="20"/>
        </w:rPr>
        <w:t>/ZIP/CITY_NM</w:t>
      </w:r>
      <w:r w:rsidR="001965CD" w:rsidRPr="002D79F5">
        <w:rPr>
          <w:rFonts w:asciiTheme="minorHAnsi" w:hAnsiTheme="minorHAnsi"/>
          <w:sz w:val="20"/>
          <w:szCs w:val="20"/>
        </w:rPr>
        <w:t xml:space="preserve"> is null</w:t>
      </w:r>
      <w:r>
        <w:rPr>
          <w:rFonts w:asciiTheme="minorHAnsi" w:hAnsiTheme="minorHAnsi"/>
          <w:sz w:val="20"/>
          <w:szCs w:val="20"/>
        </w:rPr>
        <w:t>.</w:t>
      </w:r>
    </w:p>
    <w:p w:rsidR="006735AC" w:rsidRDefault="00702BE6">
      <w:pPr>
        <w:pStyle w:val="ListParagraph"/>
        <w:numPr>
          <w:ilvl w:val="0"/>
          <w:numId w:val="18"/>
        </w:numPr>
        <w:jc w:val="both"/>
        <w:rPr>
          <w:rFonts w:asciiTheme="minorHAnsi" w:hAnsiTheme="minorHAnsi" w:cs="Courier New"/>
          <w:noProof/>
          <w:sz w:val="20"/>
          <w:szCs w:val="20"/>
        </w:rPr>
      </w:pPr>
      <w:r w:rsidRPr="00E64CAC">
        <w:rPr>
          <w:rFonts w:asciiTheme="minorHAnsi" w:hAnsiTheme="minorHAnsi" w:cs="Courier New"/>
          <w:noProof/>
          <w:sz w:val="20"/>
          <w:szCs w:val="20"/>
        </w:rPr>
        <w:t>Duplicate records - If any duplicate records based on</w:t>
      </w:r>
      <w:r w:rsidRPr="00702BE6" w:rsidDel="00702BE6">
        <w:rPr>
          <w:rFonts w:asciiTheme="minorHAnsi" w:hAnsiTheme="minorHAnsi" w:cs="Courier New"/>
          <w:noProof/>
          <w:sz w:val="20"/>
          <w:szCs w:val="20"/>
        </w:rPr>
        <w:t xml:space="preserve"> </w:t>
      </w:r>
      <w:r w:rsidR="00B972C1">
        <w:rPr>
          <w:rFonts w:asciiTheme="minorHAnsi" w:hAnsiTheme="minorHAnsi"/>
          <w:sz w:val="20"/>
          <w:szCs w:val="20"/>
        </w:rPr>
        <w:t xml:space="preserve">VEND_CUST_CD and AD_ID </w:t>
      </w:r>
      <w:r w:rsidR="00B972C1">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p>
    <w:p w:rsidR="006735AC" w:rsidRDefault="003C09F9">
      <w:pPr>
        <w:pStyle w:val="ListParagraph"/>
        <w:numPr>
          <w:ilvl w:val="0"/>
          <w:numId w:val="18"/>
        </w:numPr>
        <w:jc w:val="both"/>
        <w:rPr>
          <w:rFonts w:asciiTheme="minorHAnsi" w:hAnsiTheme="minorHAnsi" w:cs="Courier New"/>
          <w:noProof/>
          <w:sz w:val="20"/>
          <w:szCs w:val="20"/>
        </w:rPr>
      </w:pPr>
      <w:r w:rsidRPr="00702BE6">
        <w:rPr>
          <w:rFonts w:asciiTheme="minorHAnsi" w:hAnsiTheme="minorHAnsi" w:cs="Courier New"/>
          <w:noProof/>
          <w:sz w:val="20"/>
          <w:szCs w:val="20"/>
        </w:rPr>
        <w:t xml:space="preserve"> </w:t>
      </w:r>
      <w:r w:rsidR="00702BE6">
        <w:rPr>
          <w:rFonts w:asciiTheme="minorHAnsi" w:hAnsiTheme="minorHAnsi" w:cs="Courier New"/>
          <w:noProof/>
          <w:sz w:val="20"/>
          <w:szCs w:val="20"/>
        </w:rPr>
        <w:t xml:space="preserve">Invalid/Inconsistent values - </w:t>
      </w:r>
      <w:r w:rsidR="00F034B9" w:rsidRPr="00F034B9">
        <w:rPr>
          <w:rFonts w:asciiTheme="minorHAnsi" w:hAnsiTheme="minorHAnsi"/>
          <w:sz w:val="20"/>
          <w:szCs w:val="20"/>
        </w:rPr>
        <w:t>EFBGN_DT is after EFEND_DT</w:t>
      </w:r>
    </w:p>
    <w:p w:rsidR="006735AC" w:rsidRDefault="00702BE6">
      <w:pPr>
        <w:pStyle w:val="ListParagraph"/>
        <w:numPr>
          <w:ilvl w:val="0"/>
          <w:numId w:val="18"/>
        </w:numPr>
        <w:jc w:val="both"/>
        <w:rPr>
          <w:rFonts w:asciiTheme="minorHAnsi" w:hAnsiTheme="minorHAnsi" w:cs="Courier New"/>
          <w:noProof/>
          <w:sz w:val="20"/>
          <w:szCs w:val="20"/>
        </w:rPr>
      </w:pPr>
      <w:r>
        <w:rPr>
          <w:rFonts w:asciiTheme="minorHAnsi" w:hAnsiTheme="minorHAnsi" w:cs="Courier New"/>
          <w:noProof/>
          <w:sz w:val="20"/>
          <w:szCs w:val="20"/>
        </w:rPr>
        <w:t>Vendor address associated to invalid related entities</w:t>
      </w:r>
    </w:p>
    <w:p w:rsidR="006735AC" w:rsidRDefault="008047A6">
      <w:pPr>
        <w:pStyle w:val="ListParagraph"/>
        <w:numPr>
          <w:ilvl w:val="0"/>
          <w:numId w:val="53"/>
        </w:numPr>
        <w:jc w:val="both"/>
        <w:rPr>
          <w:rFonts w:asciiTheme="minorHAnsi" w:hAnsiTheme="minorHAnsi"/>
          <w:sz w:val="20"/>
          <w:szCs w:val="20"/>
        </w:rPr>
      </w:pPr>
      <w:r>
        <w:rPr>
          <w:rFonts w:asciiTheme="minorHAnsi" w:hAnsiTheme="minorHAnsi" w:cs="Courier New"/>
          <w:noProof/>
          <w:sz w:val="20"/>
          <w:szCs w:val="20"/>
        </w:rPr>
        <w:t xml:space="preserve">Vendor address associated with vendor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associated with business type records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associated with address records that are invalidated for reasons other than ‘Duplicate’.</w:t>
      </w:r>
    </w:p>
    <w:p w:rsidR="006735AC" w:rsidRDefault="008047A6">
      <w:pPr>
        <w:pStyle w:val="ListParagraph"/>
        <w:numPr>
          <w:ilvl w:val="0"/>
          <w:numId w:val="56"/>
        </w:numPr>
        <w:jc w:val="both"/>
        <w:rPr>
          <w:rFonts w:asciiTheme="minorHAnsi" w:hAnsiTheme="minorHAnsi" w:cs="Courier New"/>
          <w:noProof/>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associated with address type records that are invalidated for reasons other than ‘Duplicate’.</w:t>
      </w:r>
    </w:p>
    <w:p w:rsidR="006735AC" w:rsidRDefault="008047A6">
      <w:pPr>
        <w:pStyle w:val="ListParagraph"/>
        <w:numPr>
          <w:ilvl w:val="0"/>
          <w:numId w:val="18"/>
        </w:numPr>
        <w:jc w:val="both"/>
        <w:rPr>
          <w:rFonts w:asciiTheme="minorHAnsi" w:hAnsiTheme="minorHAnsi" w:cs="Courier New"/>
          <w:noProof/>
          <w:sz w:val="20"/>
          <w:szCs w:val="20"/>
        </w:rPr>
      </w:pPr>
      <w:r>
        <w:rPr>
          <w:rFonts w:asciiTheme="minorHAnsi" w:hAnsiTheme="minorHAnsi"/>
          <w:sz w:val="20"/>
          <w:szCs w:val="20"/>
        </w:rPr>
        <w:t>Missing referenced parent entity - address records whose vendor information is not available in the staging table related to vendor</w:t>
      </w:r>
      <w:r w:rsidRPr="002D79F5">
        <w:rPr>
          <w:rFonts w:asciiTheme="minorHAnsi" w:hAnsiTheme="minorHAnsi"/>
          <w:sz w:val="20"/>
          <w:szCs w:val="20"/>
        </w:rPr>
        <w:t>.</w:t>
      </w:r>
    </w:p>
    <w:p w:rsidR="001A3D61" w:rsidRPr="002D79F5" w:rsidRDefault="001A3D61" w:rsidP="004819B3">
      <w:pPr>
        <w:pStyle w:val="ListParagraph"/>
        <w:rPr>
          <w:rFonts w:asciiTheme="minorHAnsi" w:hAnsiTheme="minorHAnsi"/>
          <w:sz w:val="20"/>
          <w:szCs w:val="20"/>
        </w:rPr>
      </w:pPr>
    </w:p>
    <w:p w:rsidR="006735AC" w:rsidRDefault="00F034B9">
      <w:pPr>
        <w:pStyle w:val="ListParagraph"/>
        <w:rPr>
          <w:rFonts w:asciiTheme="minorHAnsi" w:hAnsiTheme="minorHAnsi"/>
          <w:b/>
          <w:i/>
          <w:sz w:val="20"/>
          <w:szCs w:val="20"/>
        </w:rPr>
      </w:pPr>
      <w:r w:rsidRPr="00F034B9">
        <w:rPr>
          <w:rFonts w:asciiTheme="minorHAnsi" w:hAnsiTheme="minorHAnsi"/>
          <w:b/>
          <w:i/>
          <w:sz w:val="20"/>
          <w:szCs w:val="20"/>
        </w:rPr>
        <w:t xml:space="preserve">   Vendor Address Type:</w:t>
      </w:r>
      <w:r w:rsidRPr="00F034B9">
        <w:rPr>
          <w:rFonts w:asciiTheme="minorHAnsi" w:hAnsiTheme="minorHAnsi"/>
          <w:b/>
          <w:i/>
          <w:sz w:val="20"/>
          <w:szCs w:val="20"/>
        </w:rPr>
        <w:br/>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sz w:val="20"/>
          <w:szCs w:val="20"/>
        </w:rPr>
        <w:t xml:space="preserve">Missing key values - </w:t>
      </w:r>
      <w:r w:rsidR="00033B0F" w:rsidRPr="002D79F5">
        <w:rPr>
          <w:rFonts w:asciiTheme="minorHAnsi" w:hAnsiTheme="minorHAnsi"/>
          <w:sz w:val="20"/>
          <w:szCs w:val="20"/>
        </w:rPr>
        <w:t>VEND_CUST_CD or AD_ID or AD_TYP or EFFBGN_DT is null</w:t>
      </w:r>
      <w:r>
        <w:rPr>
          <w:rFonts w:asciiTheme="minorHAnsi" w:hAnsiTheme="minorHAnsi"/>
          <w:sz w:val="20"/>
          <w:szCs w:val="20"/>
        </w:rPr>
        <w:t>.</w:t>
      </w:r>
    </w:p>
    <w:p w:rsidR="006735AC" w:rsidRDefault="008047A6">
      <w:pPr>
        <w:pStyle w:val="ListParagraph"/>
        <w:numPr>
          <w:ilvl w:val="0"/>
          <w:numId w:val="19"/>
        </w:numPr>
        <w:jc w:val="both"/>
        <w:rPr>
          <w:rFonts w:asciiTheme="minorHAnsi" w:hAnsiTheme="minorHAnsi"/>
          <w:sz w:val="20"/>
          <w:szCs w:val="20"/>
        </w:rPr>
      </w:pPr>
      <w:r w:rsidRPr="00E64CAC">
        <w:rPr>
          <w:rFonts w:asciiTheme="minorHAnsi" w:hAnsiTheme="minorHAnsi" w:cs="Courier New"/>
          <w:noProof/>
          <w:sz w:val="20"/>
          <w:szCs w:val="20"/>
        </w:rPr>
        <w:t>Duplicate records - I</w:t>
      </w:r>
      <w:r>
        <w:rPr>
          <w:rFonts w:asciiTheme="minorHAnsi" w:hAnsiTheme="minorHAnsi" w:cs="Courier New"/>
          <w:noProof/>
          <w:sz w:val="20"/>
          <w:szCs w:val="20"/>
        </w:rPr>
        <w:t xml:space="preserve">f any duplicate records based </w:t>
      </w:r>
      <w:r w:rsidR="00F04ACF" w:rsidRPr="002D79F5">
        <w:rPr>
          <w:rFonts w:asciiTheme="minorHAnsi" w:hAnsiTheme="minorHAnsi" w:cs="Courier New"/>
          <w:noProof/>
          <w:sz w:val="20"/>
          <w:szCs w:val="20"/>
        </w:rPr>
        <w:t xml:space="preserve">on </w:t>
      </w:r>
      <w:r w:rsidR="00F04ACF" w:rsidRPr="002D79F5">
        <w:rPr>
          <w:rFonts w:asciiTheme="minorHAnsi" w:hAnsiTheme="minorHAnsi"/>
          <w:sz w:val="20"/>
          <w:szCs w:val="20"/>
        </w:rPr>
        <w:t>VEND_CUST_CD</w:t>
      </w:r>
      <w:r w:rsidR="00317585" w:rsidRPr="002D79F5">
        <w:rPr>
          <w:rFonts w:asciiTheme="minorHAnsi" w:hAnsiTheme="minorHAnsi"/>
          <w:sz w:val="20"/>
          <w:szCs w:val="20"/>
        </w:rPr>
        <w:t>,</w:t>
      </w:r>
      <w:r w:rsidR="00F04ACF" w:rsidRPr="002D79F5">
        <w:rPr>
          <w:rFonts w:asciiTheme="minorHAnsi" w:hAnsiTheme="minorHAnsi"/>
          <w:sz w:val="20"/>
          <w:szCs w:val="20"/>
        </w:rPr>
        <w:t xml:space="preserve"> AD_ID</w:t>
      </w:r>
      <w:r w:rsidR="00317585" w:rsidRPr="002D79F5">
        <w:rPr>
          <w:rFonts w:asciiTheme="minorHAnsi" w:hAnsiTheme="minorHAnsi"/>
          <w:sz w:val="20"/>
          <w:szCs w:val="20"/>
        </w:rPr>
        <w:t xml:space="preserve"> and AD</w:t>
      </w:r>
      <w:r w:rsidR="007153B7" w:rsidRPr="002D79F5">
        <w:rPr>
          <w:rFonts w:asciiTheme="minorHAnsi" w:hAnsiTheme="minorHAnsi"/>
          <w:sz w:val="20"/>
          <w:szCs w:val="20"/>
        </w:rPr>
        <w:t>_TYP</w:t>
      </w:r>
      <w:r w:rsidR="00F04ACF" w:rsidRPr="002D79F5">
        <w:rPr>
          <w:rFonts w:asciiTheme="minorHAnsi" w:hAnsiTheme="minorHAnsi"/>
          <w:sz w:val="20"/>
          <w:szCs w:val="20"/>
        </w:rPr>
        <w:t xml:space="preserve"> </w:t>
      </w:r>
      <w:r w:rsidR="00F04ACF" w:rsidRPr="002D79F5">
        <w:rPr>
          <w:rFonts w:asciiTheme="minorHAnsi" w:hAnsiTheme="minorHAnsi" w:cs="Courier New"/>
          <w:noProof/>
          <w:sz w:val="20"/>
          <w:szCs w:val="20"/>
        </w:rPr>
        <w:t xml:space="preserve">are found in the staging tables then the rule is to load one </w:t>
      </w:r>
      <w:r>
        <w:rPr>
          <w:rFonts w:asciiTheme="minorHAnsi" w:hAnsiTheme="minorHAnsi" w:cs="Courier New"/>
          <w:noProof/>
          <w:sz w:val="20"/>
          <w:szCs w:val="20"/>
        </w:rPr>
        <w:t>and to invalidate the rest</w:t>
      </w:r>
      <w:r w:rsidR="00F04ACF" w:rsidRPr="002D79F5">
        <w:rPr>
          <w:rFonts w:asciiTheme="minorHAnsi" w:hAnsiTheme="minorHAnsi" w:cs="Courier New"/>
          <w:noProof/>
          <w:sz w:val="20"/>
          <w:szCs w:val="20"/>
        </w:rPr>
        <w:t xml:space="preserve">. </w:t>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cs="Courier New"/>
          <w:noProof/>
          <w:sz w:val="20"/>
          <w:szCs w:val="20"/>
        </w:rPr>
        <w:t>Invalid/Inconsistent values -</w:t>
      </w:r>
      <w:r w:rsidRPr="008047A6">
        <w:rPr>
          <w:rFonts w:ascii="Courier New" w:hAnsi="Courier New" w:cs="Courier New"/>
          <w:noProof/>
          <w:sz w:val="20"/>
          <w:szCs w:val="20"/>
        </w:rPr>
        <w:t xml:space="preserve"> </w:t>
      </w:r>
      <w:r w:rsidR="00F034B9" w:rsidRPr="00F034B9">
        <w:rPr>
          <w:rFonts w:asciiTheme="minorHAnsi" w:hAnsiTheme="minorHAnsi" w:cs="Courier New"/>
          <w:noProof/>
          <w:sz w:val="20"/>
          <w:szCs w:val="20"/>
        </w:rPr>
        <w:t>AD_TYP (Address type) does not match with 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AddressType</w:t>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cs="Courier New"/>
          <w:noProof/>
          <w:sz w:val="20"/>
          <w:szCs w:val="20"/>
        </w:rPr>
        <w:t>Vendor address type associated to invalid related entities</w:t>
      </w:r>
    </w:p>
    <w:p w:rsidR="006735AC" w:rsidRDefault="008047A6">
      <w:pPr>
        <w:pStyle w:val="ListParagraph"/>
        <w:numPr>
          <w:ilvl w:val="0"/>
          <w:numId w:val="53"/>
        </w:numPr>
        <w:jc w:val="both"/>
        <w:rPr>
          <w:rFonts w:asciiTheme="minorHAnsi" w:hAnsiTheme="minorHAnsi"/>
          <w:sz w:val="20"/>
          <w:szCs w:val="20"/>
        </w:rPr>
      </w:pPr>
      <w:r>
        <w:rPr>
          <w:rFonts w:asciiTheme="minorHAnsi" w:hAnsiTheme="minorHAnsi" w:cs="Courier New"/>
          <w:noProof/>
          <w:sz w:val="20"/>
          <w:szCs w:val="20"/>
        </w:rPr>
        <w:t xml:space="preserve">Vendor address type associated with vendor </w:t>
      </w:r>
      <w:r w:rsidRPr="00E64CAC">
        <w:rPr>
          <w:rFonts w:asciiTheme="minorHAnsi" w:hAnsiTheme="minorHAnsi" w:cs="Courier New"/>
          <w:noProof/>
          <w:sz w:val="20"/>
          <w:szCs w:val="20"/>
        </w:rPr>
        <w:t>records</w:t>
      </w:r>
      <w:r>
        <w:rPr>
          <w:rFonts w:asciiTheme="minorHAnsi" w:hAnsiTheme="minorHAnsi" w:cs="Courier New"/>
          <w:noProof/>
          <w:sz w:val="20"/>
          <w:szCs w:val="20"/>
        </w:rPr>
        <w:t xml:space="preserve">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type </w:t>
      </w:r>
      <w:r w:rsidRPr="008047A6">
        <w:rPr>
          <w:rFonts w:asciiTheme="minorHAnsi" w:hAnsiTheme="minorHAnsi" w:cs="Courier New"/>
          <w:noProof/>
          <w:sz w:val="20"/>
          <w:szCs w:val="20"/>
        </w:rPr>
        <w:t>associated with business type records that are invalidated for reasons other than ‘Duplicate’.</w:t>
      </w:r>
    </w:p>
    <w:p w:rsidR="006735AC" w:rsidRDefault="008047A6">
      <w:pPr>
        <w:pStyle w:val="ListParagraph"/>
        <w:numPr>
          <w:ilvl w:val="0"/>
          <w:numId w:val="53"/>
        </w:numPr>
        <w:jc w:val="both"/>
        <w:rPr>
          <w:rFonts w:asciiTheme="minorHAnsi" w:hAnsiTheme="minorHAnsi"/>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w:t>
      </w:r>
      <w:r w:rsidRPr="008047A6">
        <w:rPr>
          <w:rFonts w:asciiTheme="minorHAnsi" w:hAnsiTheme="minorHAnsi" w:cs="Courier New"/>
          <w:noProof/>
          <w:sz w:val="20"/>
          <w:szCs w:val="20"/>
        </w:rPr>
        <w:t xml:space="preserve"> </w:t>
      </w:r>
      <w:r>
        <w:rPr>
          <w:rFonts w:asciiTheme="minorHAnsi" w:hAnsiTheme="minorHAnsi" w:cs="Courier New"/>
          <w:noProof/>
          <w:sz w:val="20"/>
          <w:szCs w:val="20"/>
        </w:rPr>
        <w:t>type a</w:t>
      </w:r>
      <w:r w:rsidRPr="008047A6">
        <w:rPr>
          <w:rFonts w:asciiTheme="minorHAnsi" w:hAnsiTheme="minorHAnsi" w:cs="Courier New"/>
          <w:noProof/>
          <w:sz w:val="20"/>
          <w:szCs w:val="20"/>
        </w:rPr>
        <w:t>ssociated with address records that are invalidated for reasons other than ‘Duplicate’.</w:t>
      </w:r>
    </w:p>
    <w:p w:rsidR="006735AC" w:rsidRDefault="008047A6">
      <w:pPr>
        <w:pStyle w:val="ListParagraph"/>
        <w:numPr>
          <w:ilvl w:val="0"/>
          <w:numId w:val="56"/>
        </w:numPr>
        <w:jc w:val="both"/>
        <w:rPr>
          <w:rFonts w:asciiTheme="minorHAnsi" w:hAnsiTheme="minorHAnsi" w:cs="Courier New"/>
          <w:noProof/>
          <w:sz w:val="20"/>
          <w:szCs w:val="20"/>
        </w:rPr>
      </w:pPr>
      <w:r w:rsidRPr="008047A6">
        <w:rPr>
          <w:rFonts w:asciiTheme="minorHAnsi" w:hAnsiTheme="minorHAnsi" w:cs="Courier New"/>
          <w:noProof/>
          <w:sz w:val="20"/>
          <w:szCs w:val="20"/>
        </w:rPr>
        <w:t xml:space="preserve">Vendor </w:t>
      </w:r>
      <w:r>
        <w:rPr>
          <w:rFonts w:asciiTheme="minorHAnsi" w:hAnsiTheme="minorHAnsi" w:cs="Courier New"/>
          <w:noProof/>
          <w:sz w:val="20"/>
          <w:szCs w:val="20"/>
        </w:rPr>
        <w:t xml:space="preserve">address type </w:t>
      </w:r>
      <w:r w:rsidRPr="008047A6">
        <w:rPr>
          <w:rFonts w:asciiTheme="minorHAnsi" w:hAnsiTheme="minorHAnsi" w:cs="Courier New"/>
          <w:noProof/>
          <w:sz w:val="20"/>
          <w:szCs w:val="20"/>
        </w:rPr>
        <w:t>associated with address type records that are invalidated for reasons other than ‘Duplicate’.</w:t>
      </w:r>
    </w:p>
    <w:p w:rsidR="006735AC" w:rsidRDefault="008047A6">
      <w:pPr>
        <w:pStyle w:val="ListParagraph"/>
        <w:numPr>
          <w:ilvl w:val="0"/>
          <w:numId w:val="19"/>
        </w:numPr>
        <w:jc w:val="both"/>
        <w:rPr>
          <w:rFonts w:asciiTheme="minorHAnsi" w:hAnsiTheme="minorHAnsi"/>
          <w:sz w:val="20"/>
          <w:szCs w:val="20"/>
        </w:rPr>
      </w:pPr>
      <w:r>
        <w:rPr>
          <w:rFonts w:asciiTheme="minorHAnsi" w:hAnsiTheme="minorHAnsi"/>
          <w:sz w:val="20"/>
          <w:szCs w:val="20"/>
        </w:rPr>
        <w:t xml:space="preserve">Missing referenced parent entity </w:t>
      </w:r>
    </w:p>
    <w:p w:rsidR="006735AC" w:rsidRDefault="008047A6">
      <w:pPr>
        <w:pStyle w:val="ListParagraph"/>
        <w:numPr>
          <w:ilvl w:val="0"/>
          <w:numId w:val="56"/>
        </w:numPr>
        <w:jc w:val="both"/>
        <w:rPr>
          <w:rFonts w:asciiTheme="minorHAnsi" w:hAnsiTheme="minorHAnsi"/>
          <w:sz w:val="20"/>
          <w:szCs w:val="20"/>
        </w:rPr>
      </w:pPr>
      <w:r>
        <w:rPr>
          <w:rFonts w:asciiTheme="minorHAnsi" w:hAnsiTheme="minorHAnsi"/>
          <w:sz w:val="20"/>
          <w:szCs w:val="20"/>
        </w:rPr>
        <w:t>Address type records whose vendor information is not available in the staging table related to vendor.</w:t>
      </w:r>
    </w:p>
    <w:p w:rsidR="006735AC" w:rsidRDefault="008047A6">
      <w:pPr>
        <w:pStyle w:val="ListParagraph"/>
        <w:numPr>
          <w:ilvl w:val="0"/>
          <w:numId w:val="56"/>
        </w:numPr>
        <w:jc w:val="both"/>
        <w:rPr>
          <w:rFonts w:asciiTheme="minorHAnsi" w:hAnsiTheme="minorHAnsi"/>
          <w:sz w:val="20"/>
          <w:szCs w:val="20"/>
        </w:rPr>
      </w:pPr>
      <w:r>
        <w:rPr>
          <w:rFonts w:asciiTheme="minorHAnsi" w:hAnsiTheme="minorHAnsi"/>
          <w:sz w:val="20"/>
          <w:szCs w:val="20"/>
        </w:rPr>
        <w:t>Address type records whose vendor address information is not available in the staging table related to vendor address.</w:t>
      </w:r>
    </w:p>
    <w:p w:rsidR="006735AC" w:rsidRDefault="006735AC">
      <w:pPr>
        <w:pStyle w:val="ListParagraph"/>
        <w:ind w:left="1440"/>
      </w:pPr>
    </w:p>
    <w:p w:rsidR="006735AC" w:rsidRDefault="00500645">
      <w:pPr>
        <w:pStyle w:val="ListParagraph"/>
        <w:numPr>
          <w:ilvl w:val="0"/>
          <w:numId w:val="66"/>
        </w:numPr>
        <w:rPr>
          <w:rFonts w:asciiTheme="minorHAnsi" w:hAnsiTheme="minorHAnsi"/>
          <w:b/>
          <w:i/>
          <w:sz w:val="20"/>
          <w:szCs w:val="20"/>
        </w:rPr>
      </w:pPr>
      <w:r w:rsidRPr="00500645">
        <w:rPr>
          <w:rFonts w:asciiTheme="minorHAnsi" w:hAnsiTheme="minorHAnsi"/>
          <w:b/>
          <w:i/>
          <w:sz w:val="20"/>
          <w:szCs w:val="20"/>
        </w:rPr>
        <w:t xml:space="preserve">Rules to load data from Staging tables to </w:t>
      </w:r>
      <w:proofErr w:type="spellStart"/>
      <w:r w:rsidRPr="00500645">
        <w:rPr>
          <w:rFonts w:asciiTheme="minorHAnsi" w:hAnsiTheme="minorHAnsi"/>
          <w:b/>
          <w:i/>
          <w:sz w:val="20"/>
          <w:szCs w:val="20"/>
        </w:rPr>
        <w:t>NYCCheckBook</w:t>
      </w:r>
      <w:proofErr w:type="spellEnd"/>
      <w:r w:rsidRPr="00500645">
        <w:rPr>
          <w:rFonts w:asciiTheme="minorHAnsi" w:hAnsiTheme="minorHAnsi"/>
          <w:b/>
          <w:i/>
          <w:sz w:val="20"/>
          <w:szCs w:val="20"/>
        </w:rPr>
        <w:t xml:space="preserve"> Schema</w:t>
      </w:r>
    </w:p>
    <w:p w:rsidR="006735AC" w:rsidRDefault="00F034B9">
      <w:pPr>
        <w:rPr>
          <w:b/>
          <w:i/>
        </w:rPr>
      </w:pPr>
      <w:r w:rsidRPr="00F034B9">
        <w:rPr>
          <w:b/>
          <w:i/>
        </w:rPr>
        <w:t>Vendor:</w:t>
      </w:r>
    </w:p>
    <w:p w:rsidR="006735AC" w:rsidRDefault="00587104">
      <w:pPr>
        <w:pStyle w:val="ListParagraph"/>
        <w:numPr>
          <w:ilvl w:val="0"/>
          <w:numId w:val="20"/>
        </w:numPr>
        <w:jc w:val="both"/>
        <w:rPr>
          <w:rFonts w:asciiTheme="minorHAnsi" w:hAnsiTheme="minorHAnsi"/>
          <w:sz w:val="20"/>
          <w:szCs w:val="20"/>
        </w:rPr>
      </w:pPr>
      <w:r w:rsidRPr="001761BE">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NYCCheckbook.FMSVendor</w:t>
      </w:r>
      <w:proofErr w:type="spellEnd"/>
      <w:r w:rsidRPr="001761BE">
        <w:rPr>
          <w:rFonts w:asciiTheme="minorHAnsi" w:hAnsiTheme="minorHAnsi"/>
          <w:sz w:val="20"/>
          <w:szCs w:val="20"/>
        </w:rPr>
        <w:t xml:space="preserve"> table when a row in the staging</w:t>
      </w:r>
      <w:r w:rsidR="004624FA" w:rsidRPr="001761BE">
        <w:rPr>
          <w:rFonts w:asciiTheme="minorHAnsi" w:hAnsiTheme="minorHAnsi"/>
          <w:sz w:val="20"/>
          <w:szCs w:val="20"/>
        </w:rPr>
        <w:t xml:space="preserve"> </w:t>
      </w:r>
      <w:r w:rsidR="0092692F">
        <w:rPr>
          <w:rFonts w:asciiTheme="minorHAnsi" w:hAnsiTheme="minorHAnsi"/>
          <w:sz w:val="20"/>
          <w:szCs w:val="20"/>
        </w:rPr>
        <w:t xml:space="preserve">table </w:t>
      </w:r>
      <w:proofErr w:type="spellStart"/>
      <w:r w:rsidR="00F034B9" w:rsidRPr="00F034B9">
        <w:rPr>
          <w:rFonts w:asciiTheme="minorHAnsi" w:hAnsiTheme="minorHAnsi"/>
          <w:i/>
          <w:sz w:val="20"/>
          <w:szCs w:val="20"/>
        </w:rPr>
        <w:t>ETL.FMSVendorStage</w:t>
      </w:r>
      <w:proofErr w:type="spellEnd"/>
      <w:r w:rsidR="001761BE" w:rsidRPr="001761BE">
        <w:rPr>
          <w:rFonts w:asciiTheme="minorHAnsi" w:hAnsiTheme="minorHAnsi"/>
          <w:sz w:val="20"/>
          <w:szCs w:val="20"/>
        </w:rPr>
        <w:t xml:space="preserve"> identified by VEND</w:t>
      </w:r>
      <w:r w:rsidR="00F034B9" w:rsidRPr="00F034B9">
        <w:rPr>
          <w:rFonts w:asciiTheme="minorHAnsi" w:hAnsiTheme="minorHAnsi" w:cs="Courier New"/>
          <w:noProof/>
          <w:sz w:val="20"/>
          <w:szCs w:val="20"/>
        </w:rPr>
        <w:t>_CUST_CD</w:t>
      </w:r>
      <w:r w:rsidR="001761BE" w:rsidRPr="001761BE">
        <w:rPr>
          <w:rFonts w:asciiTheme="minorHAnsi" w:hAnsiTheme="minorHAnsi"/>
          <w:sz w:val="20"/>
          <w:szCs w:val="20"/>
        </w:rPr>
        <w:t xml:space="preserve"> </w:t>
      </w:r>
      <w:r w:rsidRPr="001761BE">
        <w:rPr>
          <w:rFonts w:asciiTheme="minorHAnsi" w:hAnsiTheme="minorHAnsi"/>
          <w:sz w:val="20"/>
          <w:szCs w:val="20"/>
        </w:rPr>
        <w:t xml:space="preserve">doesn’t </w:t>
      </w:r>
      <w:r w:rsidR="00DA7EC1" w:rsidRPr="001761BE">
        <w:rPr>
          <w:rFonts w:asciiTheme="minorHAnsi" w:hAnsiTheme="minorHAnsi"/>
          <w:sz w:val="20"/>
          <w:szCs w:val="20"/>
        </w:rPr>
        <w:t>match</w:t>
      </w:r>
      <w:r w:rsidR="001761BE" w:rsidRPr="001761BE">
        <w:rPr>
          <w:rFonts w:asciiTheme="minorHAnsi" w:hAnsiTheme="minorHAnsi"/>
          <w:sz w:val="20"/>
          <w:szCs w:val="20"/>
        </w:rPr>
        <w:t xml:space="preserve"> </w:t>
      </w:r>
      <w:proofErr w:type="spellStart"/>
      <w:r w:rsidR="00B972C1">
        <w:rPr>
          <w:rFonts w:asciiTheme="minorHAnsi" w:hAnsiTheme="minorHAnsi"/>
          <w:i/>
          <w:sz w:val="20"/>
          <w:szCs w:val="20"/>
        </w:rPr>
        <w:t>NYCCheckbook.FMSVendor</w:t>
      </w:r>
      <w:proofErr w:type="spellEnd"/>
      <w:r w:rsidR="00B972C1">
        <w:rPr>
          <w:rFonts w:asciiTheme="minorHAnsi" w:hAnsiTheme="minorHAnsi"/>
          <w:sz w:val="20"/>
          <w:szCs w:val="20"/>
        </w:rPr>
        <w:t xml:space="preserve"> identified by </w:t>
      </w:r>
      <w:r w:rsidR="00F034B9" w:rsidRPr="00F034B9">
        <w:rPr>
          <w:rFonts w:asciiTheme="minorHAnsi" w:hAnsiTheme="minorHAnsi" w:cs="Courier New"/>
          <w:noProof/>
          <w:sz w:val="20"/>
          <w:szCs w:val="20"/>
        </w:rPr>
        <w:t>VendorCode</w:t>
      </w:r>
      <w:r w:rsidR="008B2E95" w:rsidRPr="001761BE">
        <w:rPr>
          <w:rFonts w:asciiTheme="minorHAnsi" w:hAnsiTheme="minorHAnsi"/>
          <w:sz w:val="20"/>
          <w:szCs w:val="20"/>
        </w:rPr>
        <w:t>.</w:t>
      </w:r>
    </w:p>
    <w:p w:rsidR="006735AC" w:rsidRDefault="00587104">
      <w:pPr>
        <w:pStyle w:val="ListParagraph"/>
        <w:numPr>
          <w:ilvl w:val="0"/>
          <w:numId w:val="20"/>
        </w:numPr>
        <w:jc w:val="both"/>
        <w:rPr>
          <w:rFonts w:asciiTheme="minorHAnsi" w:hAnsiTheme="minorHAnsi"/>
          <w:sz w:val="20"/>
          <w:szCs w:val="20"/>
        </w:rPr>
      </w:pPr>
      <w:r w:rsidRPr="001761BE">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NYCCheckbook.FMSVendor</w:t>
      </w:r>
      <w:proofErr w:type="spellEnd"/>
      <w:r w:rsidR="001761BE" w:rsidRPr="001761BE" w:rsidDel="001761BE">
        <w:rPr>
          <w:rFonts w:asciiTheme="minorHAnsi" w:hAnsiTheme="minorHAnsi"/>
          <w:sz w:val="20"/>
          <w:szCs w:val="20"/>
        </w:rPr>
        <w:t xml:space="preserve"> </w:t>
      </w:r>
      <w:r w:rsidRPr="001761BE">
        <w:rPr>
          <w:rFonts w:asciiTheme="minorHAnsi" w:hAnsiTheme="minorHAnsi"/>
          <w:sz w:val="20"/>
          <w:szCs w:val="20"/>
        </w:rPr>
        <w:t xml:space="preserve">table when a row in the staging </w:t>
      </w:r>
      <w:r w:rsidR="0092692F">
        <w:rPr>
          <w:rFonts w:asciiTheme="minorHAnsi" w:hAnsiTheme="minorHAnsi"/>
          <w:sz w:val="20"/>
          <w:szCs w:val="20"/>
        </w:rPr>
        <w:t xml:space="preserve">table </w:t>
      </w:r>
      <w:proofErr w:type="spellStart"/>
      <w:r w:rsidR="001761BE" w:rsidRPr="001761BE">
        <w:rPr>
          <w:rFonts w:asciiTheme="minorHAnsi" w:hAnsiTheme="minorHAnsi"/>
          <w:sz w:val="20"/>
          <w:szCs w:val="20"/>
        </w:rPr>
        <w:t>ETL.FMSVendorStage</w:t>
      </w:r>
      <w:proofErr w:type="spellEnd"/>
      <w:r w:rsidR="001761BE" w:rsidRPr="001761BE">
        <w:rPr>
          <w:rFonts w:asciiTheme="minorHAnsi" w:hAnsiTheme="minorHAnsi"/>
          <w:sz w:val="20"/>
          <w:szCs w:val="20"/>
        </w:rPr>
        <w:t xml:space="preserve"> identified by VEND</w:t>
      </w:r>
      <w:r w:rsidR="00F034B9" w:rsidRPr="00F034B9">
        <w:rPr>
          <w:rFonts w:asciiTheme="minorHAnsi" w:hAnsiTheme="minorHAnsi" w:cs="Courier New"/>
          <w:noProof/>
          <w:sz w:val="20"/>
          <w:szCs w:val="20"/>
        </w:rPr>
        <w:t>_CUST_</w:t>
      </w:r>
      <w:r w:rsidR="001761BE" w:rsidRPr="001761BE">
        <w:rPr>
          <w:rFonts w:asciiTheme="minorHAnsi" w:hAnsiTheme="minorHAnsi" w:cs="Courier New"/>
          <w:noProof/>
          <w:sz w:val="20"/>
          <w:szCs w:val="20"/>
        </w:rPr>
        <w:t>CD</w:t>
      </w:r>
      <w:r w:rsidR="001761BE" w:rsidRPr="001761BE">
        <w:rPr>
          <w:rFonts w:asciiTheme="minorHAnsi" w:hAnsiTheme="minorHAnsi"/>
          <w:sz w:val="20"/>
          <w:szCs w:val="20"/>
        </w:rPr>
        <w:t xml:space="preserve"> matches </w:t>
      </w:r>
      <w:proofErr w:type="spellStart"/>
      <w:r w:rsidR="001761BE" w:rsidRPr="001761BE">
        <w:rPr>
          <w:rFonts w:asciiTheme="minorHAnsi" w:hAnsiTheme="minorHAnsi"/>
          <w:i/>
          <w:sz w:val="20"/>
          <w:szCs w:val="20"/>
        </w:rPr>
        <w:t>NYCCheckbook.FMSVendor</w:t>
      </w:r>
      <w:proofErr w:type="spellEnd"/>
      <w:r w:rsidR="001761BE" w:rsidRPr="001761BE">
        <w:rPr>
          <w:rFonts w:asciiTheme="minorHAnsi" w:hAnsiTheme="minorHAnsi"/>
          <w:sz w:val="20"/>
          <w:szCs w:val="20"/>
        </w:rPr>
        <w:t xml:space="preserve"> identified</w:t>
      </w:r>
      <w:r w:rsidR="00B972C1">
        <w:rPr>
          <w:rFonts w:asciiTheme="minorHAnsi" w:hAnsiTheme="minorHAnsi"/>
          <w:sz w:val="20"/>
          <w:szCs w:val="20"/>
        </w:rPr>
        <w:t xml:space="preserve"> by </w:t>
      </w:r>
      <w:proofErr w:type="spellStart"/>
      <w:r w:rsidR="00B972C1">
        <w:rPr>
          <w:rFonts w:asciiTheme="minorHAnsi" w:hAnsiTheme="minorHAnsi"/>
          <w:sz w:val="20"/>
          <w:szCs w:val="20"/>
        </w:rPr>
        <w:t>VendorCode</w:t>
      </w:r>
      <w:proofErr w:type="spellEnd"/>
      <w:r w:rsidR="00B972C1">
        <w:rPr>
          <w:rFonts w:asciiTheme="minorHAnsi" w:hAnsiTheme="minorHAnsi"/>
          <w:sz w:val="20"/>
          <w:szCs w:val="20"/>
        </w:rPr>
        <w:t>.</w:t>
      </w:r>
    </w:p>
    <w:p w:rsidR="006735AC" w:rsidRDefault="00F034B9">
      <w:pPr>
        <w:pStyle w:val="ListParagraph"/>
        <w:numPr>
          <w:ilvl w:val="0"/>
          <w:numId w:val="20"/>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w:t>
      </w:r>
      <w:proofErr w:type="spellStart"/>
      <w:r w:rsidRPr="00F034B9">
        <w:rPr>
          <w:rFonts w:asciiTheme="minorHAnsi" w:hAnsiTheme="minorHAnsi"/>
          <w:sz w:val="20"/>
          <w:szCs w:val="20"/>
          <w:u w:val="single"/>
        </w:rPr>
        <w:t>NYCCheckbook.FMSVendor</w:t>
      </w:r>
      <w:proofErr w:type="spellEnd"/>
      <w:r w:rsidRPr="00F034B9">
        <w:rPr>
          <w:rFonts w:asciiTheme="minorHAnsi" w:hAnsiTheme="minorHAnsi"/>
          <w:sz w:val="20"/>
          <w:szCs w:val="20"/>
          <w:u w:val="single"/>
        </w:rPr>
        <w:t xml:space="preserve"> table (copied to </w:t>
      </w:r>
      <w:r w:rsidRPr="00F034B9">
        <w:rPr>
          <w:rFonts w:asciiTheme="minorHAnsi" w:hAnsiTheme="minorHAnsi"/>
          <w:i/>
          <w:sz w:val="20"/>
          <w:szCs w:val="20"/>
          <w:u w:val="single"/>
        </w:rPr>
        <w:t>Graveyard. FMSVendor</w:t>
      </w:r>
      <w:r w:rsidRPr="00F034B9">
        <w:rPr>
          <w:rFonts w:asciiTheme="minorHAnsi" w:hAnsiTheme="minorHAnsi"/>
          <w:sz w:val="20"/>
          <w:szCs w:val="20"/>
          <w:u w:val="single"/>
        </w:rPr>
        <w:t xml:space="preserve">) when a row in the </w:t>
      </w:r>
      <w:proofErr w:type="spellStart"/>
      <w:r w:rsidRPr="00F034B9">
        <w:rPr>
          <w:rFonts w:asciiTheme="minorHAnsi" w:hAnsiTheme="minorHAnsi"/>
          <w:sz w:val="20"/>
          <w:szCs w:val="20"/>
          <w:u w:val="single"/>
        </w:rPr>
        <w:t>NYCCheckbook.FMSVendor</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VendorCode</w:t>
      </w:r>
      <w:r w:rsidRPr="00F034B9">
        <w:rPr>
          <w:rFonts w:asciiTheme="minorHAnsi" w:hAnsiTheme="minorHAnsi"/>
          <w:sz w:val="20"/>
          <w:szCs w:val="20"/>
          <w:u w:val="single"/>
        </w:rPr>
        <w:t xml:space="preserve"> is not available in </w:t>
      </w:r>
      <w:proofErr w:type="spellStart"/>
      <w:r w:rsidRPr="00F034B9">
        <w:rPr>
          <w:rFonts w:asciiTheme="minorHAnsi" w:hAnsiTheme="minorHAnsi"/>
          <w:sz w:val="20"/>
          <w:szCs w:val="20"/>
          <w:u w:val="single"/>
        </w:rPr>
        <w:t>ETL.FMSVendorStage</w:t>
      </w:r>
      <w:proofErr w:type="spellEnd"/>
      <w:r w:rsidRPr="00F034B9">
        <w:rPr>
          <w:rFonts w:asciiTheme="minorHAnsi" w:hAnsiTheme="minorHAnsi"/>
          <w:sz w:val="20"/>
          <w:szCs w:val="20"/>
          <w:u w:val="single"/>
        </w:rPr>
        <w:t xml:space="preserve"> table identified by VEND</w:t>
      </w:r>
      <w:r w:rsidRPr="00F034B9">
        <w:rPr>
          <w:rFonts w:asciiTheme="minorHAnsi" w:hAnsiTheme="minorHAnsi" w:cs="Courier New"/>
          <w:noProof/>
          <w:sz w:val="20"/>
          <w:szCs w:val="20"/>
          <w:u w:val="single"/>
        </w:rPr>
        <w:t>_CUST_CD</w:t>
      </w:r>
      <w:r w:rsidRPr="00F034B9">
        <w:rPr>
          <w:rFonts w:asciiTheme="minorHAnsi" w:hAnsiTheme="minorHAnsi"/>
          <w:sz w:val="20"/>
          <w:szCs w:val="20"/>
          <w:u w:val="single"/>
        </w:rPr>
        <w:t xml:space="preserve"> only for data load corresponding to the monthly feed.</w:t>
      </w:r>
    </w:p>
    <w:p w:rsidR="006735AC" w:rsidRDefault="006735AC">
      <w:pPr>
        <w:pStyle w:val="ListParagraph"/>
        <w:ind w:left="1440"/>
        <w:rPr>
          <w:rFonts w:asciiTheme="minorHAnsi" w:hAnsiTheme="minorHAnsi"/>
          <w:color w:val="FF0000"/>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Vendor Business Type:</w:t>
      </w:r>
    </w:p>
    <w:p w:rsidR="006735AC" w:rsidRDefault="006C676E">
      <w:pPr>
        <w:pStyle w:val="ListParagraph"/>
        <w:numPr>
          <w:ilvl w:val="0"/>
          <w:numId w:val="57"/>
        </w:numPr>
        <w:jc w:val="both"/>
        <w:rPr>
          <w:rFonts w:asciiTheme="minorHAnsi" w:hAnsiTheme="minorHAnsi"/>
          <w:sz w:val="20"/>
          <w:szCs w:val="20"/>
        </w:rPr>
      </w:pPr>
      <w:r w:rsidRPr="0092692F">
        <w:rPr>
          <w:rFonts w:asciiTheme="minorHAnsi" w:hAnsiTheme="minorHAnsi"/>
          <w:sz w:val="20"/>
          <w:szCs w:val="20"/>
        </w:rPr>
        <w:t xml:space="preserve">A row is inserted into </w:t>
      </w:r>
      <w:r w:rsidRPr="0092692F">
        <w:rPr>
          <w:rFonts w:asciiTheme="minorHAnsi" w:hAnsiTheme="minorHAnsi"/>
          <w:i/>
          <w:sz w:val="20"/>
          <w:szCs w:val="20"/>
        </w:rPr>
        <w:t>NYCCheckbook. FMSVendorBusinessType</w:t>
      </w:r>
      <w:r w:rsidRPr="0092692F">
        <w:rPr>
          <w:rFonts w:asciiTheme="minorHAnsi" w:hAnsiTheme="minorHAnsi"/>
          <w:sz w:val="20"/>
          <w:szCs w:val="20"/>
        </w:rPr>
        <w:t xml:space="preserve"> table when a row in the staging table ETL. FMSVendorBusinessTypeStage identified by VEND_CUST_CD and BUS_TYP doesn’t match </w:t>
      </w:r>
      <w:r w:rsidRPr="0092692F">
        <w:rPr>
          <w:rFonts w:asciiTheme="minorHAnsi" w:hAnsiTheme="minorHAnsi"/>
          <w:i/>
          <w:sz w:val="20"/>
          <w:szCs w:val="20"/>
        </w:rPr>
        <w:t xml:space="preserve">NYCCheckbook. FMSVendorBusinessType </w:t>
      </w:r>
      <w:r w:rsidRPr="0092692F">
        <w:rPr>
          <w:rFonts w:asciiTheme="minorHAnsi" w:hAnsiTheme="minorHAnsi"/>
          <w:sz w:val="20"/>
          <w:szCs w:val="20"/>
        </w:rPr>
        <w:t xml:space="preserve">identified by </w:t>
      </w:r>
      <w:r w:rsidRPr="0092692F">
        <w:rPr>
          <w:rFonts w:asciiTheme="minorHAnsi" w:hAnsiTheme="minorHAnsi" w:cs="Courier New"/>
          <w:noProof/>
          <w:sz w:val="20"/>
          <w:szCs w:val="20"/>
        </w:rPr>
        <w:t>VendorCode</w:t>
      </w:r>
      <w:r w:rsidRPr="0092692F">
        <w:rPr>
          <w:rFonts w:asciiTheme="minorHAnsi" w:hAnsiTheme="minorHAnsi"/>
          <w:sz w:val="20"/>
          <w:szCs w:val="20"/>
        </w:rPr>
        <w:t xml:space="preserve"> and </w:t>
      </w:r>
      <w:r w:rsidRPr="0092692F">
        <w:rPr>
          <w:rFonts w:asciiTheme="minorHAnsi" w:hAnsiTheme="minorHAnsi" w:cs="Courier New"/>
          <w:noProof/>
          <w:sz w:val="20"/>
          <w:szCs w:val="20"/>
        </w:rPr>
        <w:t>BusinessTypeCode</w:t>
      </w:r>
      <w:r w:rsidRPr="0092692F">
        <w:rPr>
          <w:rFonts w:asciiTheme="minorHAnsi" w:hAnsiTheme="minorHAnsi"/>
          <w:sz w:val="20"/>
          <w:szCs w:val="20"/>
        </w:rPr>
        <w:t>.</w:t>
      </w:r>
    </w:p>
    <w:p w:rsidR="006735AC" w:rsidRDefault="006C676E">
      <w:pPr>
        <w:pStyle w:val="ListParagraph"/>
        <w:numPr>
          <w:ilvl w:val="0"/>
          <w:numId w:val="57"/>
        </w:numPr>
        <w:jc w:val="both"/>
        <w:rPr>
          <w:rFonts w:asciiTheme="minorHAnsi" w:hAnsiTheme="minorHAnsi"/>
          <w:sz w:val="20"/>
          <w:szCs w:val="20"/>
        </w:rPr>
      </w:pPr>
      <w:r w:rsidRPr="0092692F">
        <w:rPr>
          <w:rFonts w:asciiTheme="minorHAnsi" w:hAnsiTheme="minorHAnsi"/>
          <w:sz w:val="20"/>
          <w:szCs w:val="20"/>
        </w:rPr>
        <w:t xml:space="preserve">A row is updated in </w:t>
      </w:r>
      <w:r w:rsidRPr="0092692F">
        <w:rPr>
          <w:rFonts w:asciiTheme="minorHAnsi" w:hAnsiTheme="minorHAnsi"/>
          <w:i/>
          <w:sz w:val="20"/>
          <w:szCs w:val="20"/>
        </w:rPr>
        <w:t>NYCCheckbook. FMSVendorBusinessType</w:t>
      </w:r>
      <w:r w:rsidRPr="0092692F">
        <w:rPr>
          <w:rFonts w:asciiTheme="minorHAnsi" w:hAnsiTheme="minorHAnsi"/>
          <w:sz w:val="20"/>
          <w:szCs w:val="20"/>
        </w:rPr>
        <w:t xml:space="preserve"> table when a row in staging </w:t>
      </w:r>
      <w:r w:rsidRPr="0092692F">
        <w:rPr>
          <w:rFonts w:asciiTheme="minorHAnsi" w:hAnsiTheme="minorHAnsi"/>
          <w:i/>
          <w:sz w:val="20"/>
          <w:szCs w:val="20"/>
        </w:rPr>
        <w:t>table ETL. FMSVendorBusinessTypeStage</w:t>
      </w:r>
      <w:r w:rsidRPr="0092692F">
        <w:rPr>
          <w:rFonts w:asciiTheme="minorHAnsi" w:hAnsiTheme="minorHAnsi"/>
          <w:sz w:val="20"/>
          <w:szCs w:val="20"/>
        </w:rPr>
        <w:t xml:space="preserve"> identified by VEND_CUST_CD and BUS_TYP matches </w:t>
      </w:r>
      <w:r w:rsidRPr="0092692F">
        <w:rPr>
          <w:rFonts w:asciiTheme="minorHAnsi" w:hAnsiTheme="minorHAnsi"/>
          <w:i/>
          <w:sz w:val="20"/>
          <w:szCs w:val="20"/>
        </w:rPr>
        <w:t>NYCCheckbook. FMSVendorBusinessTyp</w:t>
      </w:r>
      <w:r w:rsidRPr="0092692F">
        <w:rPr>
          <w:rFonts w:asciiTheme="minorHAnsi" w:hAnsiTheme="minorHAnsi"/>
          <w:sz w:val="20"/>
          <w:szCs w:val="20"/>
        </w:rPr>
        <w:t xml:space="preserve">e identified by </w:t>
      </w:r>
      <w:r w:rsidRPr="0092692F">
        <w:rPr>
          <w:rFonts w:asciiTheme="minorHAnsi" w:hAnsiTheme="minorHAnsi" w:cs="Courier New"/>
          <w:noProof/>
          <w:sz w:val="20"/>
          <w:szCs w:val="20"/>
        </w:rPr>
        <w:t>VendorCode</w:t>
      </w:r>
      <w:r w:rsidRPr="0092692F">
        <w:rPr>
          <w:rFonts w:asciiTheme="minorHAnsi" w:hAnsiTheme="minorHAnsi"/>
          <w:sz w:val="20"/>
          <w:szCs w:val="20"/>
        </w:rPr>
        <w:t xml:space="preserve"> and </w:t>
      </w:r>
      <w:r w:rsidRPr="0092692F">
        <w:rPr>
          <w:rFonts w:asciiTheme="minorHAnsi" w:hAnsiTheme="minorHAnsi" w:cs="Courier New"/>
          <w:noProof/>
          <w:sz w:val="20"/>
          <w:szCs w:val="20"/>
        </w:rPr>
        <w:t>BusinessTypeCode</w:t>
      </w:r>
      <w:r w:rsidRPr="0092692F">
        <w:rPr>
          <w:rFonts w:asciiTheme="minorHAnsi" w:hAnsiTheme="minorHAnsi"/>
          <w:sz w:val="20"/>
          <w:szCs w:val="20"/>
        </w:rPr>
        <w:t>.</w:t>
      </w:r>
    </w:p>
    <w:p w:rsidR="006735AC" w:rsidRDefault="00F034B9">
      <w:pPr>
        <w:pStyle w:val="ListParagraph"/>
        <w:numPr>
          <w:ilvl w:val="0"/>
          <w:numId w:val="57"/>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w:t>
      </w:r>
      <w:r w:rsidRPr="00F034B9">
        <w:rPr>
          <w:rFonts w:asciiTheme="minorHAnsi" w:hAnsiTheme="minorHAnsi"/>
          <w:i/>
          <w:sz w:val="20"/>
          <w:szCs w:val="20"/>
          <w:u w:val="single"/>
        </w:rPr>
        <w:t>NYCCheckbook. FMSVendorBusinessType</w:t>
      </w:r>
      <w:r w:rsidRPr="00F034B9">
        <w:rPr>
          <w:rFonts w:asciiTheme="minorHAnsi" w:hAnsiTheme="minorHAnsi"/>
          <w:sz w:val="20"/>
          <w:szCs w:val="20"/>
          <w:u w:val="single"/>
        </w:rPr>
        <w:t xml:space="preserve"> table (copied to </w:t>
      </w:r>
      <w:r w:rsidRPr="00F034B9">
        <w:rPr>
          <w:rFonts w:asciiTheme="minorHAnsi" w:hAnsiTheme="minorHAnsi"/>
          <w:i/>
          <w:sz w:val="20"/>
          <w:szCs w:val="20"/>
          <w:u w:val="single"/>
        </w:rPr>
        <w:t xml:space="preserve">Graveyard. </w:t>
      </w:r>
      <w:r w:rsidRPr="00F034B9">
        <w:rPr>
          <w:rFonts w:asciiTheme="minorHAnsi" w:hAnsiTheme="minorHAnsi"/>
          <w:sz w:val="20"/>
          <w:szCs w:val="20"/>
          <w:u w:val="single"/>
        </w:rPr>
        <w:t xml:space="preserve">FMSVendorBusinessType)  when a row in the </w:t>
      </w:r>
      <w:r w:rsidRPr="00F034B9">
        <w:rPr>
          <w:rFonts w:asciiTheme="minorHAnsi" w:hAnsiTheme="minorHAnsi"/>
          <w:i/>
          <w:sz w:val="20"/>
          <w:szCs w:val="20"/>
          <w:u w:val="single"/>
        </w:rPr>
        <w:t>NYCCheckbook. FMSVendorBusinessType</w:t>
      </w:r>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VendorCode</w:t>
      </w:r>
      <w:r w:rsidRPr="00F034B9">
        <w:rPr>
          <w:rFonts w:asciiTheme="minorHAnsi" w:hAnsiTheme="minorHAnsi"/>
          <w:sz w:val="20"/>
          <w:szCs w:val="20"/>
          <w:u w:val="single"/>
        </w:rPr>
        <w:t xml:space="preserve"> and </w:t>
      </w:r>
      <w:r w:rsidRPr="00F034B9">
        <w:rPr>
          <w:rFonts w:asciiTheme="minorHAnsi" w:hAnsiTheme="minorHAnsi" w:cs="Courier New"/>
          <w:noProof/>
          <w:sz w:val="20"/>
          <w:szCs w:val="20"/>
          <w:u w:val="single"/>
        </w:rPr>
        <w:t>BusinessTypeCode</w:t>
      </w:r>
      <w:r w:rsidRPr="00F034B9">
        <w:rPr>
          <w:rFonts w:asciiTheme="minorHAnsi" w:hAnsiTheme="minorHAnsi"/>
          <w:sz w:val="20"/>
          <w:szCs w:val="20"/>
          <w:u w:val="single"/>
        </w:rPr>
        <w:t xml:space="preserve"> is not available in staging table ETL. FMSVendorBusinessTypeStage identified by VEND_CUST_CD and BUS_TYP only for data load corresponding to the monthly feed.</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sz w:val="20"/>
          <w:szCs w:val="20"/>
        </w:rPr>
      </w:pPr>
      <w:r w:rsidRPr="00F034B9">
        <w:rPr>
          <w:rFonts w:asciiTheme="minorHAnsi" w:hAnsiTheme="minorHAnsi"/>
          <w:b/>
          <w:i/>
          <w:sz w:val="20"/>
          <w:szCs w:val="20"/>
        </w:rPr>
        <w:t>Vendor Address:</w:t>
      </w:r>
      <w:r w:rsidR="008B12B1" w:rsidRPr="002D79F5">
        <w:rPr>
          <w:rFonts w:asciiTheme="minorHAnsi" w:hAnsiTheme="minorHAnsi"/>
          <w:sz w:val="20"/>
          <w:szCs w:val="20"/>
        </w:rPr>
        <w:br/>
      </w:r>
    </w:p>
    <w:p w:rsidR="006735AC" w:rsidRDefault="006C676E">
      <w:pPr>
        <w:pStyle w:val="ListParagraph"/>
        <w:numPr>
          <w:ilvl w:val="0"/>
          <w:numId w:val="58"/>
        </w:numPr>
        <w:jc w:val="both"/>
        <w:rPr>
          <w:rFonts w:asciiTheme="minorHAnsi" w:hAnsiTheme="minorHAnsi"/>
          <w:sz w:val="20"/>
          <w:szCs w:val="20"/>
        </w:rPr>
      </w:pPr>
      <w:r w:rsidRPr="006C676E">
        <w:rPr>
          <w:rFonts w:asciiTheme="minorHAnsi" w:hAnsiTheme="minorHAnsi"/>
          <w:sz w:val="20"/>
          <w:szCs w:val="20"/>
        </w:rPr>
        <w:t xml:space="preserve">A row is inserted into </w:t>
      </w:r>
      <w:r w:rsidR="00F034B9" w:rsidRPr="00F034B9">
        <w:rPr>
          <w:rFonts w:asciiTheme="minorHAnsi" w:hAnsiTheme="minorHAnsi"/>
          <w:sz w:val="20"/>
          <w:szCs w:val="20"/>
        </w:rPr>
        <w:t xml:space="preserve">NYCCheckbook. </w:t>
      </w:r>
      <w:proofErr w:type="spellStart"/>
      <w:r w:rsidRPr="00333E1A">
        <w:rPr>
          <w:rFonts w:asciiTheme="minorHAnsi" w:hAnsiTheme="minorHAnsi"/>
          <w:sz w:val="20"/>
          <w:szCs w:val="20"/>
        </w:rPr>
        <w:t>FMSVendorAddress</w:t>
      </w:r>
      <w:proofErr w:type="spellEnd"/>
      <w:r w:rsidRPr="006C676E">
        <w:rPr>
          <w:rFonts w:asciiTheme="minorHAnsi" w:hAnsiTheme="minorHAnsi"/>
          <w:sz w:val="20"/>
          <w:szCs w:val="20"/>
        </w:rPr>
        <w:t xml:space="preserve"> table when a row in the staging table </w:t>
      </w:r>
      <w:r w:rsidR="00F034B9" w:rsidRPr="00F034B9">
        <w:rPr>
          <w:rFonts w:asciiTheme="minorHAnsi" w:hAnsiTheme="minorHAnsi"/>
          <w:i/>
          <w:sz w:val="20"/>
          <w:szCs w:val="20"/>
        </w:rPr>
        <w:t xml:space="preserve">ETL. </w:t>
      </w:r>
      <w:proofErr w:type="spellStart"/>
      <w:r w:rsidR="00F034B9" w:rsidRPr="00F034B9">
        <w:rPr>
          <w:rFonts w:asciiTheme="minorHAnsi" w:hAnsiTheme="minorHAnsi"/>
          <w:i/>
          <w:sz w:val="20"/>
          <w:szCs w:val="20"/>
        </w:rPr>
        <w:t>FMSVendorAddressStage</w:t>
      </w:r>
      <w:proofErr w:type="spellEnd"/>
      <w:r w:rsidRPr="006C676E">
        <w:rPr>
          <w:rFonts w:asciiTheme="minorHAnsi" w:hAnsiTheme="minorHAnsi"/>
          <w:sz w:val="20"/>
          <w:szCs w:val="20"/>
        </w:rPr>
        <w:t xml:space="preserve"> identified by VEND_CUST_CD and AD_ID doesn’t match </w:t>
      </w:r>
      <w:r w:rsidR="00F034B9" w:rsidRPr="00F034B9">
        <w:rPr>
          <w:rFonts w:asciiTheme="minorHAnsi" w:hAnsiTheme="minorHAnsi"/>
          <w:sz w:val="20"/>
          <w:szCs w:val="20"/>
        </w:rPr>
        <w:t xml:space="preserve">NYCCheckbook. </w:t>
      </w:r>
      <w:proofErr w:type="spellStart"/>
      <w:r w:rsidRPr="00333E1A">
        <w:rPr>
          <w:rFonts w:asciiTheme="minorHAnsi" w:hAnsiTheme="minorHAnsi"/>
          <w:sz w:val="20"/>
          <w:szCs w:val="20"/>
        </w:rPr>
        <w:t>FMSVendorAddress</w:t>
      </w:r>
      <w:proofErr w:type="spellEnd"/>
      <w:r w:rsidRPr="006C676E">
        <w:rPr>
          <w:rFonts w:asciiTheme="minorHAnsi" w:hAnsiTheme="minorHAnsi"/>
          <w:sz w:val="20"/>
          <w:szCs w:val="20"/>
        </w:rPr>
        <w:t xml:space="preserve"> identified by </w:t>
      </w:r>
      <w:r w:rsidRPr="006C676E">
        <w:rPr>
          <w:rFonts w:asciiTheme="minorHAnsi" w:hAnsiTheme="minorHAnsi" w:cs="Courier New"/>
          <w:noProof/>
          <w:sz w:val="20"/>
          <w:szCs w:val="20"/>
        </w:rPr>
        <w:t>VendorCode</w:t>
      </w:r>
      <w:r w:rsidRPr="006C676E">
        <w:rPr>
          <w:rFonts w:asciiTheme="minorHAnsi" w:hAnsiTheme="minorHAnsi"/>
          <w:sz w:val="20"/>
          <w:szCs w:val="20"/>
        </w:rPr>
        <w:t xml:space="preserve"> and </w:t>
      </w:r>
      <w:r w:rsidRPr="006C676E">
        <w:rPr>
          <w:rFonts w:asciiTheme="minorHAnsi" w:hAnsiTheme="minorHAnsi" w:cs="Courier New"/>
          <w:noProof/>
          <w:sz w:val="20"/>
          <w:szCs w:val="20"/>
        </w:rPr>
        <w:t>AddressCode</w:t>
      </w:r>
      <w:r w:rsidRPr="006C676E">
        <w:rPr>
          <w:rFonts w:asciiTheme="minorHAnsi" w:hAnsiTheme="minorHAnsi"/>
          <w:sz w:val="20"/>
          <w:szCs w:val="20"/>
        </w:rPr>
        <w:t>.</w:t>
      </w:r>
    </w:p>
    <w:p w:rsidR="006735AC" w:rsidRDefault="006C676E">
      <w:pPr>
        <w:pStyle w:val="ListParagraph"/>
        <w:numPr>
          <w:ilvl w:val="0"/>
          <w:numId w:val="58"/>
        </w:numPr>
        <w:jc w:val="both"/>
        <w:rPr>
          <w:rFonts w:asciiTheme="minorHAnsi" w:hAnsiTheme="minorHAnsi"/>
          <w:sz w:val="20"/>
          <w:szCs w:val="20"/>
        </w:rPr>
      </w:pPr>
      <w:r w:rsidRPr="006C676E">
        <w:rPr>
          <w:rFonts w:asciiTheme="minorHAnsi" w:hAnsiTheme="minorHAnsi"/>
          <w:sz w:val="20"/>
          <w:szCs w:val="20"/>
        </w:rPr>
        <w:t xml:space="preserve">A row is updated in </w:t>
      </w:r>
      <w:r w:rsidR="00F034B9" w:rsidRPr="00F034B9">
        <w:rPr>
          <w:rFonts w:asciiTheme="minorHAnsi" w:hAnsiTheme="minorHAnsi"/>
          <w:sz w:val="20"/>
          <w:szCs w:val="20"/>
        </w:rPr>
        <w:t xml:space="preserve">NYCCheckbook. </w:t>
      </w:r>
      <w:proofErr w:type="spellStart"/>
      <w:r w:rsidRPr="00333E1A">
        <w:rPr>
          <w:rFonts w:asciiTheme="minorHAnsi" w:hAnsiTheme="minorHAnsi"/>
          <w:sz w:val="20"/>
          <w:szCs w:val="20"/>
        </w:rPr>
        <w:t>FMSVendorAddress</w:t>
      </w:r>
      <w:proofErr w:type="spellEnd"/>
      <w:r w:rsidRPr="006C676E">
        <w:rPr>
          <w:rFonts w:asciiTheme="minorHAnsi" w:hAnsiTheme="minorHAnsi"/>
          <w:sz w:val="20"/>
          <w:szCs w:val="20"/>
        </w:rPr>
        <w:t xml:space="preserve"> table when a row in staging </w:t>
      </w:r>
      <w:r w:rsidRPr="006C676E">
        <w:rPr>
          <w:rFonts w:asciiTheme="minorHAnsi" w:hAnsiTheme="minorHAnsi"/>
          <w:i/>
          <w:sz w:val="20"/>
          <w:szCs w:val="20"/>
        </w:rPr>
        <w:t xml:space="preserve">table </w:t>
      </w:r>
      <w:r w:rsidR="00F034B9" w:rsidRPr="00F034B9">
        <w:rPr>
          <w:rFonts w:asciiTheme="minorHAnsi" w:hAnsiTheme="minorHAnsi"/>
          <w:sz w:val="20"/>
          <w:szCs w:val="20"/>
        </w:rPr>
        <w:t xml:space="preserve">ETL. </w:t>
      </w:r>
      <w:proofErr w:type="spellStart"/>
      <w:r w:rsidRPr="00333E1A">
        <w:rPr>
          <w:rFonts w:asciiTheme="minorHAnsi" w:hAnsiTheme="minorHAnsi"/>
          <w:sz w:val="20"/>
          <w:szCs w:val="20"/>
        </w:rPr>
        <w:t>FMSVendorAddressStage</w:t>
      </w:r>
      <w:proofErr w:type="spellEnd"/>
      <w:r w:rsidRPr="006C676E">
        <w:rPr>
          <w:rFonts w:asciiTheme="minorHAnsi" w:hAnsiTheme="minorHAnsi"/>
          <w:sz w:val="20"/>
          <w:szCs w:val="20"/>
        </w:rPr>
        <w:t xml:space="preserve"> identified by VEND_CUST_CD and AD_ID </w:t>
      </w:r>
      <w:r w:rsidR="00F034B9" w:rsidRPr="00F034B9">
        <w:rPr>
          <w:rFonts w:asciiTheme="minorHAnsi" w:hAnsiTheme="minorHAnsi"/>
          <w:i/>
          <w:sz w:val="20"/>
          <w:szCs w:val="20"/>
        </w:rPr>
        <w:t xml:space="preserve">matches </w:t>
      </w:r>
      <w:r w:rsidRPr="00333E1A">
        <w:rPr>
          <w:rFonts w:asciiTheme="minorHAnsi" w:hAnsiTheme="minorHAnsi"/>
          <w:i/>
          <w:sz w:val="20"/>
          <w:szCs w:val="20"/>
        </w:rPr>
        <w:t xml:space="preserve">NYCCheckbook. </w:t>
      </w:r>
      <w:proofErr w:type="spellStart"/>
      <w:r w:rsidR="00F034B9" w:rsidRPr="00F034B9">
        <w:rPr>
          <w:rFonts w:asciiTheme="minorHAnsi" w:hAnsiTheme="minorHAnsi"/>
          <w:i/>
          <w:sz w:val="20"/>
          <w:szCs w:val="20"/>
        </w:rPr>
        <w:t>FMSVendorAddress</w:t>
      </w:r>
      <w:proofErr w:type="spellEnd"/>
      <w:r w:rsidRPr="006C676E">
        <w:rPr>
          <w:rFonts w:asciiTheme="minorHAnsi" w:hAnsiTheme="minorHAnsi"/>
          <w:sz w:val="20"/>
          <w:szCs w:val="20"/>
        </w:rPr>
        <w:t xml:space="preserve"> identified by </w:t>
      </w:r>
      <w:r w:rsidRPr="006C676E">
        <w:rPr>
          <w:rFonts w:asciiTheme="minorHAnsi" w:hAnsiTheme="minorHAnsi" w:cs="Courier New"/>
          <w:noProof/>
          <w:sz w:val="20"/>
          <w:szCs w:val="20"/>
        </w:rPr>
        <w:t>VendorCode</w:t>
      </w:r>
      <w:r w:rsidRPr="006C676E">
        <w:rPr>
          <w:rFonts w:asciiTheme="minorHAnsi" w:hAnsiTheme="minorHAnsi"/>
          <w:sz w:val="20"/>
          <w:szCs w:val="20"/>
        </w:rPr>
        <w:t xml:space="preserve"> and </w:t>
      </w:r>
      <w:r w:rsidRPr="006C676E">
        <w:rPr>
          <w:rFonts w:asciiTheme="minorHAnsi" w:hAnsiTheme="minorHAnsi" w:cs="Courier New"/>
          <w:noProof/>
          <w:sz w:val="20"/>
          <w:szCs w:val="20"/>
        </w:rPr>
        <w:t>AddressCode</w:t>
      </w:r>
      <w:r w:rsidRPr="006C676E">
        <w:rPr>
          <w:rFonts w:asciiTheme="minorHAnsi" w:hAnsiTheme="minorHAnsi"/>
          <w:sz w:val="20"/>
          <w:szCs w:val="20"/>
        </w:rPr>
        <w:t>.</w:t>
      </w:r>
    </w:p>
    <w:p w:rsidR="006735AC" w:rsidRDefault="00F034B9">
      <w:pPr>
        <w:pStyle w:val="ListParagraph"/>
        <w:numPr>
          <w:ilvl w:val="0"/>
          <w:numId w:val="58"/>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NYCCheckbook. </w:t>
      </w:r>
      <w:proofErr w:type="spellStart"/>
      <w:r w:rsidRPr="00F034B9">
        <w:rPr>
          <w:rFonts w:asciiTheme="minorHAnsi" w:hAnsiTheme="minorHAnsi"/>
          <w:sz w:val="20"/>
          <w:szCs w:val="20"/>
          <w:u w:val="single"/>
        </w:rPr>
        <w:t>FMSVendorAddress</w:t>
      </w:r>
      <w:proofErr w:type="spellEnd"/>
      <w:r w:rsidRPr="00F034B9">
        <w:rPr>
          <w:rFonts w:asciiTheme="minorHAnsi" w:hAnsiTheme="minorHAnsi"/>
          <w:sz w:val="20"/>
          <w:szCs w:val="20"/>
          <w:u w:val="single"/>
        </w:rPr>
        <w:t xml:space="preserve"> table (copied to Graveyard. </w:t>
      </w:r>
      <w:proofErr w:type="spellStart"/>
      <w:r w:rsidRPr="00F034B9">
        <w:rPr>
          <w:rFonts w:asciiTheme="minorHAnsi" w:hAnsiTheme="minorHAnsi"/>
          <w:sz w:val="20"/>
          <w:szCs w:val="20"/>
          <w:u w:val="single"/>
        </w:rPr>
        <w:t>FMSVendorAddress</w:t>
      </w:r>
      <w:proofErr w:type="spellEnd"/>
      <w:r w:rsidRPr="00F034B9">
        <w:rPr>
          <w:rFonts w:asciiTheme="minorHAnsi" w:hAnsiTheme="minorHAnsi"/>
          <w:sz w:val="20"/>
          <w:szCs w:val="20"/>
          <w:u w:val="single"/>
        </w:rPr>
        <w:t xml:space="preserve">)  when a row in the </w:t>
      </w:r>
      <w:r w:rsidRPr="00F034B9">
        <w:rPr>
          <w:rFonts w:asciiTheme="minorHAnsi" w:hAnsiTheme="minorHAnsi"/>
          <w:i/>
          <w:sz w:val="20"/>
          <w:szCs w:val="20"/>
          <w:u w:val="single"/>
        </w:rPr>
        <w:t xml:space="preserve">NYCCheckbook. </w:t>
      </w:r>
      <w:proofErr w:type="spellStart"/>
      <w:r w:rsidRPr="00F034B9">
        <w:rPr>
          <w:rFonts w:asciiTheme="minorHAnsi" w:hAnsiTheme="minorHAnsi"/>
          <w:sz w:val="20"/>
          <w:szCs w:val="20"/>
          <w:u w:val="single"/>
        </w:rPr>
        <w:t>FMSVendorAddress</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VendorCode</w:t>
      </w:r>
      <w:r w:rsidRPr="00F034B9">
        <w:rPr>
          <w:rFonts w:asciiTheme="minorHAnsi" w:hAnsiTheme="minorHAnsi"/>
          <w:sz w:val="20"/>
          <w:szCs w:val="20"/>
          <w:u w:val="single"/>
        </w:rPr>
        <w:t xml:space="preserve"> and </w:t>
      </w:r>
      <w:r w:rsidRPr="00F034B9">
        <w:rPr>
          <w:rFonts w:asciiTheme="minorHAnsi" w:hAnsiTheme="minorHAnsi" w:cs="Courier New"/>
          <w:noProof/>
          <w:sz w:val="20"/>
          <w:szCs w:val="20"/>
          <w:u w:val="single"/>
        </w:rPr>
        <w:t>AddressCode</w:t>
      </w:r>
      <w:r w:rsidRPr="00F034B9">
        <w:rPr>
          <w:rFonts w:asciiTheme="minorHAnsi" w:hAnsiTheme="minorHAnsi"/>
          <w:sz w:val="20"/>
          <w:szCs w:val="20"/>
          <w:u w:val="single"/>
        </w:rPr>
        <w:t xml:space="preserve"> is not available in staging table </w:t>
      </w:r>
      <w:r w:rsidRPr="00F034B9">
        <w:rPr>
          <w:rFonts w:asciiTheme="minorHAnsi" w:hAnsiTheme="minorHAnsi"/>
          <w:i/>
          <w:sz w:val="20"/>
          <w:szCs w:val="20"/>
          <w:u w:val="single"/>
        </w:rPr>
        <w:t xml:space="preserve">ETL. </w:t>
      </w:r>
      <w:proofErr w:type="spellStart"/>
      <w:r w:rsidRPr="00F034B9">
        <w:rPr>
          <w:rFonts w:asciiTheme="minorHAnsi" w:hAnsiTheme="minorHAnsi"/>
          <w:i/>
          <w:sz w:val="20"/>
          <w:szCs w:val="20"/>
          <w:u w:val="single"/>
        </w:rPr>
        <w:t>FMSVendorAddressStage</w:t>
      </w:r>
      <w:proofErr w:type="spellEnd"/>
      <w:r w:rsidRPr="00F034B9">
        <w:rPr>
          <w:rFonts w:asciiTheme="minorHAnsi" w:hAnsiTheme="minorHAnsi"/>
          <w:sz w:val="20"/>
          <w:szCs w:val="20"/>
          <w:u w:val="single"/>
        </w:rPr>
        <w:t xml:space="preserve"> identified by VEND_CUST_CD and AD_ID only for data load corresponding to the monthly feed.</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Vendor Address Type:</w:t>
      </w:r>
      <w:r w:rsidRPr="00F034B9">
        <w:rPr>
          <w:rFonts w:asciiTheme="minorHAnsi" w:hAnsiTheme="minorHAnsi"/>
          <w:b/>
          <w:i/>
          <w:sz w:val="20"/>
          <w:szCs w:val="20"/>
        </w:rPr>
        <w:br/>
      </w:r>
    </w:p>
    <w:p w:rsidR="006735AC" w:rsidRDefault="00351CC6">
      <w:pPr>
        <w:pStyle w:val="ListParagraph"/>
        <w:numPr>
          <w:ilvl w:val="0"/>
          <w:numId w:val="59"/>
        </w:numPr>
        <w:jc w:val="both"/>
        <w:rPr>
          <w:rFonts w:asciiTheme="minorHAnsi" w:hAnsiTheme="minorHAnsi"/>
          <w:sz w:val="20"/>
          <w:szCs w:val="20"/>
        </w:rPr>
      </w:pPr>
      <w:r w:rsidRPr="00351CC6">
        <w:rPr>
          <w:rFonts w:asciiTheme="minorHAnsi" w:hAnsiTheme="minorHAnsi"/>
          <w:sz w:val="20"/>
          <w:szCs w:val="20"/>
        </w:rPr>
        <w:t xml:space="preserve">A row is inserted into NYCCheckbook. </w:t>
      </w:r>
      <w:proofErr w:type="spellStart"/>
      <w:r w:rsidRPr="00351CC6">
        <w:rPr>
          <w:rFonts w:asciiTheme="minorHAnsi" w:hAnsiTheme="minorHAnsi"/>
          <w:sz w:val="20"/>
          <w:szCs w:val="20"/>
        </w:rPr>
        <w:t>FMSVendorAddressType</w:t>
      </w:r>
      <w:proofErr w:type="spellEnd"/>
      <w:r w:rsidRPr="00351CC6">
        <w:rPr>
          <w:rFonts w:asciiTheme="minorHAnsi" w:hAnsiTheme="minorHAnsi"/>
          <w:sz w:val="20"/>
          <w:szCs w:val="20"/>
        </w:rPr>
        <w:t xml:space="preserve"> table when a row in the staging table </w:t>
      </w:r>
      <w:r w:rsidR="00B972C1">
        <w:rPr>
          <w:rFonts w:asciiTheme="minorHAnsi" w:hAnsiTheme="minorHAnsi"/>
          <w:i/>
          <w:sz w:val="20"/>
          <w:szCs w:val="20"/>
        </w:rPr>
        <w:t xml:space="preserve">ETL. </w:t>
      </w:r>
      <w:proofErr w:type="spellStart"/>
      <w:r w:rsidR="00B972C1">
        <w:rPr>
          <w:rFonts w:asciiTheme="minorHAnsi" w:hAnsiTheme="minorHAnsi"/>
          <w:i/>
          <w:sz w:val="20"/>
          <w:szCs w:val="20"/>
        </w:rPr>
        <w:t>FMSVendorAddressTypeStage</w:t>
      </w:r>
      <w:proofErr w:type="spellEnd"/>
      <w:r w:rsidR="00B972C1">
        <w:rPr>
          <w:rFonts w:asciiTheme="minorHAnsi" w:hAnsiTheme="minorHAnsi"/>
          <w:sz w:val="20"/>
          <w:szCs w:val="20"/>
        </w:rPr>
        <w:t xml:space="preserve"> identified by VEND_CUST_CD, AD_ID and </w:t>
      </w:r>
      <w:r w:rsidR="00F034B9" w:rsidRPr="00F034B9">
        <w:rPr>
          <w:rFonts w:asciiTheme="minorHAnsi" w:hAnsiTheme="minorHAnsi" w:cs="Courier New"/>
          <w:noProof/>
          <w:sz w:val="20"/>
          <w:szCs w:val="20"/>
        </w:rPr>
        <w:t>AD_TYP</w:t>
      </w:r>
      <w:r w:rsidRPr="00351CC6">
        <w:rPr>
          <w:rFonts w:asciiTheme="minorHAnsi" w:hAnsiTheme="minorHAnsi"/>
          <w:sz w:val="20"/>
          <w:szCs w:val="20"/>
        </w:rPr>
        <w:t xml:space="preserve"> </w:t>
      </w:r>
      <w:r w:rsidR="00B972C1">
        <w:rPr>
          <w:rFonts w:asciiTheme="minorHAnsi" w:hAnsiTheme="minorHAnsi"/>
          <w:sz w:val="20"/>
          <w:szCs w:val="20"/>
        </w:rPr>
        <w:t xml:space="preserve">doesn’t match NYCCheckbook. </w:t>
      </w:r>
      <w:proofErr w:type="spellStart"/>
      <w:r w:rsidR="00B972C1">
        <w:rPr>
          <w:rFonts w:asciiTheme="minorHAnsi" w:hAnsiTheme="minorHAnsi"/>
          <w:sz w:val="20"/>
          <w:szCs w:val="20"/>
        </w:rPr>
        <w:t>FMSVendorAddressType</w:t>
      </w:r>
      <w:proofErr w:type="spellEnd"/>
      <w:r w:rsidR="00B972C1">
        <w:rPr>
          <w:rFonts w:asciiTheme="minorHAnsi" w:hAnsiTheme="minorHAnsi"/>
          <w:sz w:val="20"/>
          <w:szCs w:val="20"/>
        </w:rPr>
        <w:t xml:space="preserve"> identified by </w:t>
      </w:r>
      <w:r w:rsidR="00B972C1">
        <w:rPr>
          <w:rFonts w:asciiTheme="minorHAnsi" w:hAnsiTheme="minorHAnsi" w:cs="Courier New"/>
          <w:noProof/>
          <w:sz w:val="20"/>
          <w:szCs w:val="20"/>
        </w:rPr>
        <w:t>VendorCode</w:t>
      </w:r>
      <w:r w:rsidR="00B972C1">
        <w:rPr>
          <w:rFonts w:asciiTheme="minorHAnsi" w:hAnsiTheme="minorHAnsi"/>
          <w:sz w:val="20"/>
          <w:szCs w:val="20"/>
        </w:rPr>
        <w:t xml:space="preserve">, </w:t>
      </w:r>
      <w:r w:rsidR="00B972C1">
        <w:rPr>
          <w:rFonts w:asciiTheme="minorHAnsi" w:hAnsiTheme="minorHAnsi" w:cs="Courier New"/>
          <w:noProof/>
          <w:sz w:val="20"/>
          <w:szCs w:val="20"/>
        </w:rPr>
        <w:t>AddressCode and AddressTypeCode</w:t>
      </w:r>
      <w:r w:rsidRPr="00351CC6">
        <w:rPr>
          <w:rFonts w:asciiTheme="minorHAnsi" w:hAnsiTheme="minorHAnsi"/>
          <w:sz w:val="20"/>
          <w:szCs w:val="20"/>
        </w:rPr>
        <w:t>.</w:t>
      </w:r>
    </w:p>
    <w:p w:rsidR="006735AC" w:rsidRDefault="00B972C1">
      <w:pPr>
        <w:pStyle w:val="ListParagraph"/>
        <w:numPr>
          <w:ilvl w:val="0"/>
          <w:numId w:val="59"/>
        </w:numPr>
        <w:jc w:val="both"/>
        <w:rPr>
          <w:rFonts w:asciiTheme="minorHAnsi" w:hAnsiTheme="minorHAnsi"/>
          <w:sz w:val="20"/>
          <w:szCs w:val="20"/>
        </w:rPr>
      </w:pPr>
      <w:r>
        <w:rPr>
          <w:rFonts w:asciiTheme="minorHAnsi" w:hAnsiTheme="minorHAnsi"/>
          <w:sz w:val="20"/>
          <w:szCs w:val="20"/>
        </w:rPr>
        <w:t xml:space="preserve">A row is updated in NYCCheckbook. </w:t>
      </w:r>
      <w:proofErr w:type="spellStart"/>
      <w:r>
        <w:rPr>
          <w:rFonts w:asciiTheme="minorHAnsi" w:hAnsiTheme="minorHAnsi"/>
          <w:sz w:val="20"/>
          <w:szCs w:val="20"/>
        </w:rPr>
        <w:t>FMSVendorAddressType</w:t>
      </w:r>
      <w:proofErr w:type="spellEnd"/>
      <w:r>
        <w:rPr>
          <w:rFonts w:asciiTheme="minorHAnsi" w:hAnsiTheme="minorHAnsi"/>
          <w:sz w:val="20"/>
          <w:szCs w:val="20"/>
        </w:rPr>
        <w:t xml:space="preserve"> table when a row in staging </w:t>
      </w:r>
      <w:r>
        <w:rPr>
          <w:rFonts w:asciiTheme="minorHAnsi" w:hAnsiTheme="minorHAnsi"/>
          <w:i/>
          <w:sz w:val="20"/>
          <w:szCs w:val="20"/>
        </w:rPr>
        <w:t xml:space="preserve">table </w:t>
      </w:r>
      <w:r>
        <w:rPr>
          <w:rFonts w:asciiTheme="minorHAnsi" w:hAnsiTheme="minorHAnsi"/>
          <w:sz w:val="20"/>
          <w:szCs w:val="20"/>
        </w:rPr>
        <w:t xml:space="preserve">ETL. </w:t>
      </w:r>
      <w:proofErr w:type="spellStart"/>
      <w:r>
        <w:rPr>
          <w:rFonts w:asciiTheme="minorHAnsi" w:hAnsiTheme="minorHAnsi"/>
          <w:i/>
          <w:sz w:val="20"/>
          <w:szCs w:val="20"/>
        </w:rPr>
        <w:t>FMSVendorAddressTypeStage</w:t>
      </w:r>
      <w:proofErr w:type="spellEnd"/>
      <w:r>
        <w:rPr>
          <w:rFonts w:asciiTheme="minorHAnsi" w:hAnsiTheme="minorHAnsi"/>
          <w:sz w:val="20"/>
          <w:szCs w:val="20"/>
        </w:rPr>
        <w:t xml:space="preserve"> identified by VEND_CUST_CD, AD_ID and </w:t>
      </w:r>
      <w:r w:rsidR="00F034B9" w:rsidRPr="00F034B9">
        <w:rPr>
          <w:rFonts w:asciiTheme="minorHAnsi" w:hAnsiTheme="minorHAnsi" w:cs="Courier New"/>
          <w:noProof/>
          <w:sz w:val="20"/>
          <w:szCs w:val="20"/>
        </w:rPr>
        <w:t>AD_TYP</w:t>
      </w:r>
      <w:r w:rsidR="00351CC6" w:rsidRPr="00351CC6">
        <w:rPr>
          <w:rFonts w:asciiTheme="minorHAnsi" w:hAnsiTheme="minorHAnsi"/>
          <w:sz w:val="20"/>
          <w:szCs w:val="20"/>
        </w:rPr>
        <w:t xml:space="preserve"> </w:t>
      </w:r>
      <w:r>
        <w:rPr>
          <w:rFonts w:asciiTheme="minorHAnsi" w:hAnsiTheme="minorHAnsi"/>
          <w:i/>
          <w:sz w:val="20"/>
          <w:szCs w:val="20"/>
        </w:rPr>
        <w:t xml:space="preserve">matches NYCCheckbook. </w:t>
      </w:r>
      <w:proofErr w:type="spellStart"/>
      <w:r>
        <w:rPr>
          <w:rFonts w:asciiTheme="minorHAnsi" w:hAnsiTheme="minorHAnsi"/>
          <w:sz w:val="20"/>
          <w:szCs w:val="20"/>
        </w:rPr>
        <w:t>FMSVendorAddressType</w:t>
      </w:r>
      <w:proofErr w:type="spellEnd"/>
      <w:r>
        <w:rPr>
          <w:rFonts w:asciiTheme="minorHAnsi" w:hAnsiTheme="minorHAnsi"/>
          <w:sz w:val="20"/>
          <w:szCs w:val="20"/>
        </w:rPr>
        <w:t xml:space="preserve"> identified by </w:t>
      </w:r>
      <w:r>
        <w:rPr>
          <w:rFonts w:asciiTheme="minorHAnsi" w:hAnsiTheme="minorHAnsi" w:cs="Courier New"/>
          <w:noProof/>
          <w:sz w:val="20"/>
          <w:szCs w:val="20"/>
        </w:rPr>
        <w:t>VendorCode</w:t>
      </w:r>
      <w:r>
        <w:rPr>
          <w:rFonts w:asciiTheme="minorHAnsi" w:hAnsiTheme="minorHAnsi"/>
          <w:sz w:val="20"/>
          <w:szCs w:val="20"/>
        </w:rPr>
        <w:t xml:space="preserve">, </w:t>
      </w:r>
      <w:r>
        <w:rPr>
          <w:rFonts w:asciiTheme="minorHAnsi" w:hAnsiTheme="minorHAnsi" w:cs="Courier New"/>
          <w:noProof/>
          <w:sz w:val="20"/>
          <w:szCs w:val="20"/>
        </w:rPr>
        <w:t>AddressCode and AddressTypeCode</w:t>
      </w:r>
      <w:r w:rsidR="00351CC6" w:rsidRPr="00351CC6">
        <w:rPr>
          <w:rFonts w:asciiTheme="minorHAnsi" w:hAnsiTheme="minorHAnsi"/>
          <w:sz w:val="20"/>
          <w:szCs w:val="20"/>
        </w:rPr>
        <w:t>.</w:t>
      </w:r>
    </w:p>
    <w:p w:rsidR="006735AC" w:rsidRDefault="00F034B9">
      <w:pPr>
        <w:pStyle w:val="ListParagraph"/>
        <w:numPr>
          <w:ilvl w:val="0"/>
          <w:numId w:val="59"/>
        </w:numPr>
        <w:jc w:val="both"/>
        <w:rPr>
          <w:rFonts w:asciiTheme="minorHAnsi" w:hAnsiTheme="minorHAnsi"/>
          <w:sz w:val="20"/>
          <w:szCs w:val="20"/>
          <w:u w:val="single"/>
        </w:rPr>
      </w:pPr>
      <w:r w:rsidRPr="00F034B9">
        <w:rPr>
          <w:rFonts w:asciiTheme="minorHAnsi" w:hAnsiTheme="minorHAnsi"/>
          <w:sz w:val="20"/>
          <w:szCs w:val="20"/>
          <w:u w:val="single"/>
        </w:rPr>
        <w:t xml:space="preserve">A row is deleted from the NYCCheckbook. </w:t>
      </w:r>
      <w:proofErr w:type="spellStart"/>
      <w:r w:rsidRPr="00F034B9">
        <w:rPr>
          <w:rFonts w:asciiTheme="minorHAnsi" w:hAnsiTheme="minorHAnsi"/>
          <w:sz w:val="20"/>
          <w:szCs w:val="20"/>
          <w:u w:val="single"/>
        </w:rPr>
        <w:t>FMSVendorAddressType</w:t>
      </w:r>
      <w:proofErr w:type="spellEnd"/>
      <w:r w:rsidRPr="00F034B9">
        <w:rPr>
          <w:rFonts w:asciiTheme="minorHAnsi" w:hAnsiTheme="minorHAnsi"/>
          <w:sz w:val="20"/>
          <w:szCs w:val="20"/>
          <w:u w:val="single"/>
        </w:rPr>
        <w:t xml:space="preserve"> table (copied to Graveyard. </w:t>
      </w:r>
      <w:proofErr w:type="spellStart"/>
      <w:r w:rsidRPr="00F034B9">
        <w:rPr>
          <w:rFonts w:asciiTheme="minorHAnsi" w:hAnsiTheme="minorHAnsi"/>
          <w:sz w:val="20"/>
          <w:szCs w:val="20"/>
          <w:u w:val="single"/>
        </w:rPr>
        <w:t>FMSVendorAddressType</w:t>
      </w:r>
      <w:proofErr w:type="spellEnd"/>
      <w:r w:rsidRPr="00F034B9">
        <w:rPr>
          <w:rFonts w:asciiTheme="minorHAnsi" w:hAnsiTheme="minorHAnsi"/>
          <w:sz w:val="20"/>
          <w:szCs w:val="20"/>
          <w:u w:val="single"/>
        </w:rPr>
        <w:t xml:space="preserve">)  when a row in the </w:t>
      </w:r>
      <w:r w:rsidRPr="00F034B9">
        <w:rPr>
          <w:rFonts w:asciiTheme="minorHAnsi" w:hAnsiTheme="minorHAnsi"/>
          <w:i/>
          <w:sz w:val="20"/>
          <w:szCs w:val="20"/>
          <w:u w:val="single"/>
        </w:rPr>
        <w:t xml:space="preserve">NYCCheckbook. </w:t>
      </w:r>
      <w:proofErr w:type="spellStart"/>
      <w:r w:rsidRPr="00F034B9">
        <w:rPr>
          <w:rFonts w:asciiTheme="minorHAnsi" w:hAnsiTheme="minorHAnsi"/>
          <w:sz w:val="20"/>
          <w:szCs w:val="20"/>
          <w:u w:val="single"/>
        </w:rPr>
        <w:t>FMSVendorAddressType</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AddressCode and AddressTypeCode</w:t>
      </w:r>
      <w:r w:rsidRPr="00F034B9">
        <w:rPr>
          <w:rFonts w:asciiTheme="minorHAnsi" w:hAnsiTheme="minorHAnsi"/>
          <w:sz w:val="20"/>
          <w:szCs w:val="20"/>
          <w:u w:val="single"/>
        </w:rPr>
        <w:t xml:space="preserve"> is not available in staging table </w:t>
      </w:r>
      <w:r w:rsidRPr="00F034B9">
        <w:rPr>
          <w:rFonts w:asciiTheme="minorHAnsi" w:hAnsiTheme="minorHAnsi"/>
          <w:i/>
          <w:sz w:val="20"/>
          <w:szCs w:val="20"/>
          <w:u w:val="single"/>
        </w:rPr>
        <w:t xml:space="preserve">ETL. </w:t>
      </w:r>
      <w:proofErr w:type="spellStart"/>
      <w:r w:rsidRPr="00F034B9">
        <w:rPr>
          <w:rFonts w:asciiTheme="minorHAnsi" w:hAnsiTheme="minorHAnsi"/>
          <w:i/>
          <w:sz w:val="20"/>
          <w:szCs w:val="20"/>
          <w:u w:val="single"/>
        </w:rPr>
        <w:t>FMSVendorAddressTypeStage</w:t>
      </w:r>
      <w:proofErr w:type="spellEnd"/>
      <w:r w:rsidRPr="00F034B9">
        <w:rPr>
          <w:rFonts w:asciiTheme="minorHAnsi" w:hAnsiTheme="minorHAnsi"/>
          <w:sz w:val="20"/>
          <w:szCs w:val="20"/>
          <w:u w:val="single"/>
        </w:rPr>
        <w:t xml:space="preserve"> identified by VEND_CUST_CD, AD_ID and </w:t>
      </w:r>
      <w:r w:rsidRPr="00F034B9">
        <w:rPr>
          <w:rFonts w:asciiTheme="minorHAnsi" w:hAnsiTheme="minorHAnsi" w:cs="Courier New"/>
          <w:noProof/>
          <w:sz w:val="20"/>
          <w:szCs w:val="20"/>
          <w:u w:val="single"/>
        </w:rPr>
        <w:t>AD_TYP</w:t>
      </w:r>
      <w:r w:rsidRPr="00F034B9">
        <w:rPr>
          <w:rFonts w:asciiTheme="minorHAnsi" w:hAnsiTheme="minorHAnsi"/>
          <w:sz w:val="20"/>
          <w:szCs w:val="20"/>
          <w:u w:val="single"/>
        </w:rPr>
        <w:t xml:space="preserve"> only for data load corresponding to the monthly feed.</w:t>
      </w:r>
    </w:p>
    <w:p w:rsidR="006735AC" w:rsidRDefault="00F034B9">
      <w:pPr>
        <w:pStyle w:val="Heading3"/>
        <w:rPr>
          <w:b w:val="0"/>
          <w:u w:val="single"/>
        </w:rPr>
      </w:pPr>
      <w:bookmarkStart w:id="103" w:name="_Toc296547550"/>
      <w:r w:rsidRPr="00F034B9">
        <w:rPr>
          <w:u w:val="single"/>
        </w:rPr>
        <w:t>CON Data Feed</w:t>
      </w:r>
      <w:bookmarkEnd w:id="103"/>
    </w:p>
    <w:p w:rsidR="006735AC" w:rsidRDefault="00C80289">
      <w:pPr>
        <w:jc w:val="both"/>
        <w:rPr>
          <w:rFonts w:asciiTheme="minorHAnsi" w:hAnsiTheme="minorHAnsi"/>
          <w:sz w:val="20"/>
          <w:szCs w:val="20"/>
        </w:rPr>
      </w:pPr>
      <w:r>
        <w:rPr>
          <w:rFonts w:asciiTheme="minorHAnsi" w:hAnsiTheme="minorHAnsi"/>
          <w:sz w:val="20"/>
          <w:szCs w:val="20"/>
        </w:rPr>
        <w:tab/>
      </w:r>
      <w:r w:rsidR="004E4429" w:rsidRPr="002D79F5">
        <w:rPr>
          <w:rFonts w:asciiTheme="minorHAnsi" w:hAnsiTheme="minorHAnsi"/>
          <w:sz w:val="20"/>
          <w:szCs w:val="20"/>
        </w:rPr>
        <w:t>CON Data Feed provides information r</w:t>
      </w:r>
      <w:r w:rsidR="006F738C" w:rsidRPr="002D79F5">
        <w:rPr>
          <w:rFonts w:asciiTheme="minorHAnsi" w:hAnsiTheme="minorHAnsi"/>
          <w:sz w:val="20"/>
          <w:szCs w:val="20"/>
        </w:rPr>
        <w:t xml:space="preserve">elated to Contracts also referred to as </w:t>
      </w:r>
      <w:r>
        <w:rPr>
          <w:rFonts w:asciiTheme="minorHAnsi" w:hAnsiTheme="minorHAnsi"/>
          <w:sz w:val="20"/>
          <w:szCs w:val="20"/>
        </w:rPr>
        <w:t>A</w:t>
      </w:r>
      <w:r w:rsidR="006F738C" w:rsidRPr="002D79F5">
        <w:rPr>
          <w:rFonts w:asciiTheme="minorHAnsi" w:hAnsiTheme="minorHAnsi"/>
          <w:sz w:val="20"/>
          <w:szCs w:val="20"/>
        </w:rPr>
        <w:t xml:space="preserve">greements. </w:t>
      </w:r>
      <w:r>
        <w:rPr>
          <w:rFonts w:asciiTheme="minorHAnsi" w:hAnsiTheme="minorHAnsi"/>
          <w:sz w:val="20"/>
          <w:szCs w:val="20"/>
        </w:rPr>
        <w:t>Data is provided as d</w:t>
      </w:r>
      <w:r w:rsidR="005F6007" w:rsidRPr="002D79F5">
        <w:rPr>
          <w:rFonts w:asciiTheme="minorHAnsi" w:hAnsiTheme="minorHAnsi"/>
          <w:sz w:val="20"/>
          <w:szCs w:val="20"/>
        </w:rPr>
        <w:t xml:space="preserve">aily and </w:t>
      </w:r>
      <w:r>
        <w:rPr>
          <w:rFonts w:asciiTheme="minorHAnsi" w:hAnsiTheme="minorHAnsi"/>
          <w:sz w:val="20"/>
          <w:szCs w:val="20"/>
        </w:rPr>
        <w:t>m</w:t>
      </w:r>
      <w:r w:rsidR="005F6007" w:rsidRPr="002D79F5">
        <w:rPr>
          <w:rFonts w:asciiTheme="minorHAnsi" w:hAnsiTheme="minorHAnsi"/>
          <w:sz w:val="20"/>
          <w:szCs w:val="20"/>
        </w:rPr>
        <w:t xml:space="preserve">onthly </w:t>
      </w:r>
      <w:r>
        <w:rPr>
          <w:rFonts w:asciiTheme="minorHAnsi" w:hAnsiTheme="minorHAnsi"/>
          <w:sz w:val="20"/>
          <w:szCs w:val="20"/>
        </w:rPr>
        <w:t>incremental feeds</w:t>
      </w:r>
      <w:r w:rsidR="005F6007" w:rsidRPr="002D79F5">
        <w:rPr>
          <w:rFonts w:asciiTheme="minorHAnsi" w:hAnsiTheme="minorHAnsi"/>
          <w:sz w:val="20"/>
          <w:szCs w:val="20"/>
        </w:rPr>
        <w:t>.</w:t>
      </w:r>
      <w:r w:rsidR="009D2EDF" w:rsidRPr="009D2EDF">
        <w:rPr>
          <w:rFonts w:asciiTheme="minorHAnsi" w:hAnsiTheme="minorHAnsi"/>
          <w:sz w:val="20"/>
          <w:szCs w:val="20"/>
        </w:rPr>
        <w:t xml:space="preserve"> </w:t>
      </w:r>
      <w:r w:rsidR="009D2EDF">
        <w:rPr>
          <w:rFonts w:asciiTheme="minorHAnsi" w:hAnsiTheme="minorHAnsi"/>
          <w:sz w:val="20"/>
          <w:szCs w:val="20"/>
        </w:rPr>
        <w:t>As a combination of these files could be received the same day, it is imperative to process these in the same order of creation. For this purpose a data load is created for each file in the order of creation.</w:t>
      </w:r>
      <w:r w:rsidR="00BA1C1D" w:rsidRPr="002D79F5">
        <w:rPr>
          <w:rFonts w:asciiTheme="minorHAnsi" w:hAnsiTheme="minorHAnsi"/>
          <w:sz w:val="20"/>
          <w:szCs w:val="20"/>
        </w:rPr>
        <w:t xml:space="preserve"> </w:t>
      </w:r>
      <w:r w:rsidR="00C24D34">
        <w:rPr>
          <w:rFonts w:asciiTheme="minorHAnsi" w:hAnsiTheme="minorHAnsi"/>
          <w:sz w:val="20"/>
          <w:szCs w:val="20"/>
        </w:rPr>
        <w:t xml:space="preserve">Information related to documents of several types namely CT1, CTA1, CTA2, POC, PCC1, POD and DO1 are provided in the same feed. Layout for each of this is different. </w:t>
      </w:r>
    </w:p>
    <w:p w:rsidR="006735AC" w:rsidRDefault="00C24D34">
      <w:pPr>
        <w:jc w:val="both"/>
        <w:rPr>
          <w:rFonts w:asciiTheme="minorHAnsi" w:hAnsiTheme="minorHAnsi"/>
          <w:sz w:val="20"/>
          <w:szCs w:val="20"/>
        </w:rPr>
      </w:pPr>
      <w:r>
        <w:rPr>
          <w:rFonts w:asciiTheme="minorHAnsi" w:hAnsiTheme="minorHAnsi"/>
          <w:sz w:val="20"/>
          <w:szCs w:val="20"/>
        </w:rPr>
        <w:tab/>
      </w:r>
      <w:r w:rsidR="00C80289">
        <w:rPr>
          <w:rFonts w:asciiTheme="minorHAnsi" w:hAnsiTheme="minorHAnsi"/>
          <w:sz w:val="20"/>
          <w:szCs w:val="20"/>
        </w:rPr>
        <w:t>Data is heterogeneous in nature and o</w:t>
      </w:r>
      <w:r w:rsidR="00BA1C1D" w:rsidRPr="002D79F5">
        <w:rPr>
          <w:rFonts w:asciiTheme="minorHAnsi" w:hAnsiTheme="minorHAnsi"/>
          <w:sz w:val="20"/>
          <w:szCs w:val="20"/>
        </w:rPr>
        <w:t xml:space="preserve">nly Header and </w:t>
      </w:r>
      <w:proofErr w:type="gramStart"/>
      <w:r w:rsidR="00305DE6" w:rsidRPr="002D79F5">
        <w:rPr>
          <w:rFonts w:asciiTheme="minorHAnsi" w:hAnsiTheme="minorHAnsi"/>
          <w:sz w:val="20"/>
          <w:szCs w:val="20"/>
        </w:rPr>
        <w:t>Detail  record</w:t>
      </w:r>
      <w:r w:rsidR="00C80289">
        <w:rPr>
          <w:rFonts w:asciiTheme="minorHAnsi" w:hAnsiTheme="minorHAnsi"/>
          <w:sz w:val="20"/>
          <w:szCs w:val="20"/>
        </w:rPr>
        <w:t>s</w:t>
      </w:r>
      <w:proofErr w:type="gramEnd"/>
      <w:r w:rsidR="00C80289">
        <w:rPr>
          <w:rFonts w:asciiTheme="minorHAnsi" w:hAnsiTheme="minorHAnsi"/>
          <w:sz w:val="20"/>
          <w:szCs w:val="20"/>
        </w:rPr>
        <w:t xml:space="preserve"> identified by record type H and W respectively are considered</w:t>
      </w:r>
      <w:r>
        <w:rPr>
          <w:rFonts w:asciiTheme="minorHAnsi" w:hAnsiTheme="minorHAnsi"/>
          <w:sz w:val="20"/>
          <w:szCs w:val="20"/>
        </w:rPr>
        <w:t xml:space="preserve">. </w:t>
      </w:r>
      <w:r w:rsidR="00C80289">
        <w:rPr>
          <w:rFonts w:asciiTheme="minorHAnsi" w:hAnsiTheme="minorHAnsi"/>
          <w:sz w:val="20"/>
          <w:szCs w:val="20"/>
        </w:rPr>
        <w:t xml:space="preserve">Header </w:t>
      </w:r>
      <w:r>
        <w:rPr>
          <w:rFonts w:asciiTheme="minorHAnsi" w:hAnsiTheme="minorHAnsi"/>
          <w:sz w:val="20"/>
          <w:szCs w:val="20"/>
        </w:rPr>
        <w:t>record for all documents other than Delivery order (DO1) is</w:t>
      </w:r>
      <w:r w:rsidR="00C80289">
        <w:rPr>
          <w:rFonts w:asciiTheme="minorHAnsi" w:hAnsiTheme="minorHAnsi"/>
          <w:sz w:val="20"/>
          <w:szCs w:val="20"/>
        </w:rPr>
        <w:t xml:space="preserve"> staged in </w:t>
      </w:r>
      <w:proofErr w:type="spellStart"/>
      <w:r w:rsidR="00C80289">
        <w:rPr>
          <w:rFonts w:asciiTheme="minorHAnsi" w:hAnsiTheme="minorHAnsi"/>
          <w:sz w:val="20"/>
          <w:szCs w:val="20"/>
        </w:rPr>
        <w:t>FMSContractStage</w:t>
      </w:r>
      <w:proofErr w:type="spellEnd"/>
      <w:r w:rsidR="00C80289">
        <w:rPr>
          <w:rFonts w:asciiTheme="minorHAnsi" w:hAnsiTheme="minorHAnsi"/>
          <w:sz w:val="20"/>
          <w:szCs w:val="20"/>
        </w:rPr>
        <w:t xml:space="preserve">, award detail </w:t>
      </w:r>
      <w:r>
        <w:rPr>
          <w:rFonts w:asciiTheme="minorHAnsi" w:hAnsiTheme="minorHAnsi"/>
          <w:sz w:val="20"/>
          <w:szCs w:val="20"/>
        </w:rPr>
        <w:t>records (</w:t>
      </w:r>
      <w:r w:rsidR="00C80289">
        <w:rPr>
          <w:rFonts w:asciiTheme="minorHAnsi" w:hAnsiTheme="minorHAnsi"/>
          <w:sz w:val="20"/>
          <w:szCs w:val="20"/>
        </w:rPr>
        <w:t xml:space="preserve">DO1 does not have award detail record) are </w:t>
      </w:r>
      <w:r>
        <w:rPr>
          <w:rFonts w:asciiTheme="minorHAnsi" w:hAnsiTheme="minorHAnsi"/>
          <w:sz w:val="20"/>
          <w:szCs w:val="20"/>
        </w:rPr>
        <w:t>staged in</w:t>
      </w:r>
      <w:r w:rsidR="00C80289">
        <w:rPr>
          <w:rFonts w:asciiTheme="minorHAnsi" w:hAnsiTheme="minorHAnsi"/>
          <w:sz w:val="20"/>
          <w:szCs w:val="20"/>
        </w:rPr>
        <w:t xml:space="preserve"> </w:t>
      </w:r>
      <w:proofErr w:type="spellStart"/>
      <w:r w:rsidR="00C80289">
        <w:rPr>
          <w:rFonts w:asciiTheme="minorHAnsi" w:hAnsiTheme="minorHAnsi"/>
          <w:sz w:val="20"/>
          <w:szCs w:val="20"/>
        </w:rPr>
        <w:t>FMSContractAwardStage</w:t>
      </w:r>
      <w:proofErr w:type="spellEnd"/>
      <w:r w:rsidR="00C80289">
        <w:rPr>
          <w:rFonts w:asciiTheme="minorHAnsi" w:hAnsiTheme="minorHAnsi"/>
          <w:sz w:val="20"/>
          <w:szCs w:val="20"/>
        </w:rPr>
        <w:t xml:space="preserve">. Header records for DO1 are staged in </w:t>
      </w:r>
      <w:proofErr w:type="spellStart"/>
      <w:r w:rsidR="00C80289">
        <w:rPr>
          <w:rFonts w:asciiTheme="minorHAnsi" w:hAnsiTheme="minorHAnsi"/>
          <w:sz w:val="20"/>
          <w:szCs w:val="20"/>
        </w:rPr>
        <w:t>FMSDeliveryOrderStage</w:t>
      </w:r>
      <w:proofErr w:type="spellEnd"/>
      <w:r w:rsidR="00C80289">
        <w:rPr>
          <w:rFonts w:asciiTheme="minorHAnsi" w:hAnsiTheme="minorHAnsi"/>
          <w:sz w:val="20"/>
          <w:szCs w:val="20"/>
        </w:rPr>
        <w:t>.</w:t>
      </w:r>
    </w:p>
    <w:p w:rsidR="006B7DEF" w:rsidRDefault="006B7DEF" w:rsidP="00E964E8">
      <w:pPr>
        <w:rPr>
          <w:rFonts w:asciiTheme="minorHAnsi" w:hAnsiTheme="minorHAnsi"/>
          <w:sz w:val="20"/>
          <w:szCs w:val="20"/>
        </w:rPr>
      </w:pPr>
    </w:p>
    <w:p w:rsidR="006735AC" w:rsidRDefault="00E964E8">
      <w:pPr>
        <w:pStyle w:val="ListParagraph"/>
        <w:numPr>
          <w:ilvl w:val="0"/>
          <w:numId w:val="66"/>
        </w:numPr>
        <w:rPr>
          <w:rFonts w:asciiTheme="minorHAnsi" w:hAnsiTheme="minorHAnsi"/>
          <w:sz w:val="20"/>
          <w:szCs w:val="20"/>
        </w:rPr>
      </w:pPr>
      <w:r w:rsidRPr="00EE09A3">
        <w:rPr>
          <w:rFonts w:asciiTheme="minorHAnsi" w:hAnsiTheme="minorHAnsi"/>
          <w:b/>
          <w:i/>
          <w:sz w:val="20"/>
          <w:szCs w:val="20"/>
        </w:rPr>
        <w:t xml:space="preserve">Execution steps as in </w:t>
      </w:r>
      <w:proofErr w:type="spellStart"/>
      <w:r w:rsidRPr="00EE09A3">
        <w:rPr>
          <w:rFonts w:asciiTheme="minorHAnsi" w:hAnsiTheme="minorHAnsi"/>
          <w:b/>
          <w:i/>
          <w:sz w:val="20"/>
          <w:szCs w:val="20"/>
        </w:rPr>
        <w:t>LoadCONDataLoads.dtsx</w:t>
      </w:r>
      <w:proofErr w:type="spellEnd"/>
    </w:p>
    <w:p w:rsidR="006735AC" w:rsidRDefault="006735AC">
      <w:pPr>
        <w:pStyle w:val="ListParagraph"/>
        <w:ind w:left="360"/>
      </w:pPr>
    </w:p>
    <w:p w:rsidR="006735AC" w:rsidRDefault="00DB6C56">
      <w:pPr>
        <w:pStyle w:val="ListParagraph"/>
        <w:numPr>
          <w:ilvl w:val="0"/>
          <w:numId w:val="26"/>
        </w:numPr>
        <w:jc w:val="both"/>
        <w:rPr>
          <w:rFonts w:asciiTheme="minorHAnsi" w:hAnsiTheme="minorHAnsi"/>
          <w:sz w:val="20"/>
          <w:szCs w:val="20"/>
        </w:rPr>
      </w:pPr>
      <w:commentRangeStart w:id="104"/>
      <w:r w:rsidRPr="002D79F5">
        <w:rPr>
          <w:rFonts w:asciiTheme="minorHAnsi" w:hAnsiTheme="minorHAnsi"/>
          <w:sz w:val="20"/>
          <w:szCs w:val="20"/>
        </w:rPr>
        <w:t xml:space="preserve">Check if any new files </w:t>
      </w:r>
      <w:ins w:id="105" w:author="vbeeravolu" w:date="2011-11-28T14:44:00Z">
        <w:r w:rsidR="00A57DB8">
          <w:t>are available in the Incoming directory</w:t>
        </w:r>
      </w:ins>
      <w:del w:id="106" w:author="vbeeravolu" w:date="2011-11-28T14:44:00Z">
        <w:r w:rsidRPr="002D79F5" w:rsidDel="00A57DB8">
          <w:rPr>
            <w:rFonts w:asciiTheme="minorHAnsi" w:hAnsiTheme="minorHAnsi"/>
            <w:sz w:val="20"/>
            <w:szCs w:val="20"/>
          </w:rPr>
          <w:delText>are available to be downloaded from FISA</w:delText>
        </w:r>
      </w:del>
      <w:r w:rsidRPr="002D79F5">
        <w:rPr>
          <w:rFonts w:asciiTheme="minorHAnsi" w:hAnsiTheme="minorHAnsi"/>
          <w:sz w:val="20"/>
          <w:szCs w:val="20"/>
        </w:rPr>
        <w:t>.</w:t>
      </w:r>
      <w:commentRangeEnd w:id="104"/>
      <w:r w:rsidR="00810C1B">
        <w:rPr>
          <w:rStyle w:val="CommentReference"/>
        </w:rPr>
        <w:commentReference w:id="104"/>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Initialize the process of loading data by creating a record in </w:t>
      </w:r>
      <w:proofErr w:type="spellStart"/>
      <w:r w:rsidRPr="009D2EDF">
        <w:rPr>
          <w:rFonts w:asciiTheme="minorHAnsi" w:hAnsiTheme="minorHAnsi"/>
          <w:sz w:val="20"/>
          <w:szCs w:val="20"/>
        </w:rPr>
        <w:t>ETL.dataload</w:t>
      </w:r>
      <w:proofErr w:type="spellEnd"/>
      <w:r w:rsidRPr="009D2EDF">
        <w:rPr>
          <w:rFonts w:asciiTheme="minorHAnsi" w:hAnsiTheme="minorHAnsi"/>
          <w:sz w:val="20"/>
          <w:szCs w:val="20"/>
        </w:rPr>
        <w:t xml:space="preserve"> </w:t>
      </w:r>
      <w:r>
        <w:rPr>
          <w:rFonts w:asciiTheme="minorHAnsi" w:hAnsiTheme="minorHAnsi"/>
          <w:sz w:val="20"/>
          <w:szCs w:val="20"/>
        </w:rPr>
        <w:t>with the details on feed name (C for CON), type of feed (I for incremental</w:t>
      </w:r>
      <w:r w:rsidRPr="009D2EDF">
        <w:rPr>
          <w:rFonts w:asciiTheme="minorHAnsi" w:hAnsiTheme="minorHAnsi"/>
          <w:sz w:val="20"/>
          <w:szCs w:val="20"/>
        </w:rPr>
        <w:t xml:space="preserve">) </w:t>
      </w:r>
      <w:r>
        <w:rPr>
          <w:rFonts w:asciiTheme="minorHAnsi" w:hAnsiTheme="minorHAnsi"/>
          <w:sz w:val="20"/>
          <w:szCs w:val="20"/>
        </w:rPr>
        <w:t>and the status as S for started</w:t>
      </w:r>
      <w:r w:rsidR="00DB6C56" w:rsidRPr="002D79F5">
        <w:rPr>
          <w:rFonts w:asciiTheme="minorHAnsi" w:hAnsiTheme="minorHAnsi"/>
          <w:sz w:val="20"/>
          <w:szCs w:val="20"/>
        </w:rPr>
        <w:t>.</w:t>
      </w:r>
    </w:p>
    <w:p w:rsidR="006735AC" w:rsidRDefault="009D2EDF">
      <w:pPr>
        <w:pStyle w:val="ListParagraph"/>
        <w:numPr>
          <w:ilvl w:val="0"/>
          <w:numId w:val="26"/>
        </w:numPr>
        <w:jc w:val="both"/>
        <w:rPr>
          <w:rFonts w:asciiTheme="minorHAnsi" w:hAnsiTheme="minorHAnsi"/>
          <w:sz w:val="20"/>
          <w:szCs w:val="20"/>
        </w:rPr>
      </w:pPr>
      <w:r>
        <w:rPr>
          <w:rFonts w:asciiTheme="minorHAnsi" w:hAnsiTheme="minorHAnsi"/>
          <w:sz w:val="20"/>
          <w:szCs w:val="20"/>
        </w:rPr>
        <w:t>D</w:t>
      </w:r>
      <w:r w:rsidRPr="009D2EDF">
        <w:rPr>
          <w:rFonts w:asciiTheme="minorHAnsi" w:hAnsiTheme="minorHAnsi"/>
          <w:sz w:val="20"/>
          <w:szCs w:val="20"/>
        </w:rPr>
        <w:t>rop foreign keys in the related staging tables, truncate the data and re-create the FKs. Refer to the procedure ETL.</w:t>
      </w:r>
      <w:r w:rsidRPr="009D2EDF">
        <w:rPr>
          <w:rFonts w:asciiTheme="minorHAnsi" w:hAnsiTheme="minorHAnsi"/>
          <w:i/>
          <w:sz w:val="20"/>
          <w:szCs w:val="20"/>
        </w:rPr>
        <w:t xml:space="preserve"> </w:t>
      </w:r>
      <w:proofErr w:type="spellStart"/>
      <w:proofErr w:type="gramStart"/>
      <w:r w:rsidRPr="009D2EDF">
        <w:rPr>
          <w:rFonts w:asciiTheme="minorHAnsi" w:hAnsiTheme="minorHAnsi"/>
          <w:i/>
          <w:sz w:val="20"/>
          <w:szCs w:val="20"/>
        </w:rPr>
        <w:t>spTruncateCONStagingTables</w:t>
      </w:r>
      <w:proofErr w:type="spellEnd"/>
      <w:proofErr w:type="gramEnd"/>
      <w:r w:rsidRPr="009D2EDF">
        <w:rPr>
          <w:rFonts w:asciiTheme="minorHAnsi" w:hAnsiTheme="minorHAnsi"/>
          <w:sz w:val="20"/>
          <w:szCs w:val="20"/>
        </w:rPr>
        <w:t xml:space="preserve"> for more</w:t>
      </w:r>
      <w:r>
        <w:rPr>
          <w:rFonts w:asciiTheme="minorHAnsi" w:hAnsiTheme="minorHAnsi"/>
          <w:sz w:val="20"/>
          <w:szCs w:val="20"/>
        </w:rPr>
        <w:t xml:space="preserve"> details</w:t>
      </w:r>
      <w:r w:rsidR="00DB6C56" w:rsidRPr="002D79F5">
        <w:rPr>
          <w:rFonts w:asciiTheme="minorHAnsi" w:hAnsiTheme="minorHAnsi"/>
          <w:sz w:val="20"/>
          <w:szCs w:val="20"/>
        </w:rPr>
        <w:t>.</w:t>
      </w:r>
    </w:p>
    <w:p w:rsidR="006735AC" w:rsidRDefault="00DB6C56">
      <w:pPr>
        <w:pStyle w:val="ListParagraph"/>
        <w:numPr>
          <w:ilvl w:val="0"/>
          <w:numId w:val="26"/>
        </w:numPr>
        <w:jc w:val="both"/>
        <w:rPr>
          <w:rFonts w:asciiTheme="minorHAnsi" w:hAnsiTheme="minorHAnsi"/>
          <w:sz w:val="20"/>
          <w:szCs w:val="20"/>
        </w:rPr>
      </w:pPr>
      <w:commentRangeStart w:id="107"/>
      <w:r w:rsidRPr="002D79F5">
        <w:rPr>
          <w:rFonts w:asciiTheme="minorHAnsi" w:hAnsiTheme="minorHAnsi"/>
          <w:sz w:val="20"/>
          <w:szCs w:val="20"/>
        </w:rPr>
        <w:t>Check if the file</w:t>
      </w:r>
      <w:ins w:id="108" w:author="vbeeravolu" w:date="2011-11-28T14:52:00Z">
        <w:r w:rsidR="006641D1">
          <w:rPr>
            <w:rFonts w:asciiTheme="minorHAnsi" w:hAnsiTheme="minorHAnsi"/>
            <w:sz w:val="20"/>
            <w:szCs w:val="20"/>
          </w:rPr>
          <w:t xml:space="preserve"> name</w:t>
        </w:r>
      </w:ins>
      <w:r w:rsidRPr="002D79F5">
        <w:rPr>
          <w:rFonts w:asciiTheme="minorHAnsi" w:hAnsiTheme="minorHAnsi"/>
          <w:sz w:val="20"/>
          <w:szCs w:val="20"/>
        </w:rPr>
        <w:t xml:space="preserve"> downloaded from FISA </w:t>
      </w:r>
      <w:del w:id="109" w:author="vbeeravolu" w:date="2011-11-28T14:52:00Z">
        <w:r w:rsidRPr="002D79F5" w:rsidDel="006641D1">
          <w:rPr>
            <w:rFonts w:asciiTheme="minorHAnsi" w:hAnsiTheme="minorHAnsi"/>
            <w:sz w:val="20"/>
            <w:szCs w:val="20"/>
          </w:rPr>
          <w:delText>is in proper format</w:delText>
        </w:r>
      </w:del>
      <w:ins w:id="110" w:author="vbeeravolu" w:date="2011-11-28T14:52:00Z">
        <w:r w:rsidR="006641D1">
          <w:rPr>
            <w:rFonts w:asciiTheme="minorHAnsi" w:hAnsiTheme="minorHAnsi"/>
            <w:sz w:val="20"/>
            <w:szCs w:val="20"/>
          </w:rPr>
          <w:t xml:space="preserve">matches </w:t>
        </w:r>
        <w:proofErr w:type="spellStart"/>
        <w:r w:rsidR="006641D1">
          <w:rPr>
            <w:rFonts w:asciiTheme="minorHAnsi" w:hAnsiTheme="minorHAnsi"/>
            <w:sz w:val="20"/>
            <w:szCs w:val="20"/>
          </w:rPr>
          <w:t>againt</w:t>
        </w:r>
        <w:proofErr w:type="spellEnd"/>
        <w:r w:rsidR="006641D1">
          <w:rPr>
            <w:rFonts w:asciiTheme="minorHAnsi" w:hAnsiTheme="minorHAnsi"/>
            <w:sz w:val="20"/>
            <w:szCs w:val="20"/>
          </w:rPr>
          <w:t xml:space="preserve"> the f</w:t>
        </w:r>
      </w:ins>
      <w:ins w:id="111" w:author="vbeeravolu" w:date="2011-11-28T14:53:00Z">
        <w:r w:rsidR="006641D1">
          <w:rPr>
            <w:rFonts w:asciiTheme="minorHAnsi" w:hAnsiTheme="minorHAnsi"/>
            <w:sz w:val="20"/>
            <w:szCs w:val="20"/>
          </w:rPr>
          <w:t>ilename pattern</w:t>
        </w:r>
      </w:ins>
      <w:r w:rsidRPr="002D79F5">
        <w:rPr>
          <w:rFonts w:asciiTheme="minorHAnsi" w:hAnsiTheme="minorHAnsi"/>
          <w:sz w:val="20"/>
          <w:szCs w:val="20"/>
        </w:rPr>
        <w:t>.</w:t>
      </w:r>
      <w:commentRangeEnd w:id="107"/>
      <w:r w:rsidR="00810C1B">
        <w:rPr>
          <w:rStyle w:val="CommentReference"/>
        </w:rPr>
        <w:commentReference w:id="107"/>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Create a new record in the </w:t>
      </w:r>
      <w:proofErr w:type="spellStart"/>
      <w:r w:rsidRPr="009D2EDF">
        <w:rPr>
          <w:rFonts w:asciiTheme="minorHAnsi" w:hAnsiTheme="minorHAnsi"/>
          <w:sz w:val="20"/>
          <w:szCs w:val="20"/>
        </w:rPr>
        <w:t>ETL.dataloadfile</w:t>
      </w:r>
      <w:proofErr w:type="spellEnd"/>
      <w:r w:rsidRPr="009D2EDF">
        <w:rPr>
          <w:rFonts w:asciiTheme="minorHAnsi" w:hAnsiTheme="minorHAnsi"/>
          <w:sz w:val="20"/>
          <w:szCs w:val="20"/>
        </w:rPr>
        <w:t xml:space="preserve"> table with the details of the file to be loaded.</w:t>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If the record is malformed then load file into malformed tables (</w:t>
      </w:r>
      <w:proofErr w:type="spellStart"/>
      <w:r w:rsidR="00F034B9" w:rsidRPr="00F034B9">
        <w:rPr>
          <w:rFonts w:asciiTheme="minorHAnsi" w:hAnsiTheme="minorHAnsi"/>
          <w:i/>
          <w:sz w:val="20"/>
          <w:szCs w:val="20"/>
        </w:rPr>
        <w:t>ETL.MalformedRecords</w:t>
      </w:r>
      <w:proofErr w:type="spellEnd"/>
      <w:r w:rsidRPr="009D2EDF">
        <w:rPr>
          <w:rFonts w:asciiTheme="minorHAnsi" w:hAnsiTheme="minorHAnsi"/>
          <w:sz w:val="20"/>
          <w:szCs w:val="20"/>
        </w:rPr>
        <w:t xml:space="preserve">) for further Analysis. </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Load data from the downloaded file into staging tables based on</w:t>
      </w:r>
      <w:r w:rsidR="009D2EDF">
        <w:rPr>
          <w:rFonts w:asciiTheme="minorHAnsi" w:hAnsiTheme="minorHAnsi"/>
          <w:sz w:val="20"/>
          <w:szCs w:val="20"/>
        </w:rPr>
        <w:t xml:space="preserve"> the</w:t>
      </w:r>
      <w:r w:rsidRPr="002D79F5">
        <w:rPr>
          <w:rFonts w:asciiTheme="minorHAnsi" w:hAnsiTheme="minorHAnsi"/>
          <w:sz w:val="20"/>
          <w:szCs w:val="20"/>
        </w:rPr>
        <w:t xml:space="preserve"> </w:t>
      </w:r>
      <w:r w:rsidR="009D2EDF">
        <w:rPr>
          <w:rFonts w:asciiTheme="minorHAnsi" w:hAnsiTheme="minorHAnsi"/>
          <w:sz w:val="20"/>
          <w:szCs w:val="20"/>
        </w:rPr>
        <w:t>r</w:t>
      </w:r>
      <w:r w:rsidRPr="002D79F5">
        <w:rPr>
          <w:rFonts w:asciiTheme="minorHAnsi" w:hAnsiTheme="minorHAnsi"/>
          <w:sz w:val="20"/>
          <w:szCs w:val="20"/>
        </w:rPr>
        <w:t xml:space="preserve">ecord </w:t>
      </w:r>
      <w:r w:rsidR="009D2EDF">
        <w:rPr>
          <w:rFonts w:asciiTheme="minorHAnsi" w:hAnsiTheme="minorHAnsi"/>
          <w:sz w:val="20"/>
          <w:szCs w:val="20"/>
        </w:rPr>
        <w:t>t</w:t>
      </w:r>
      <w:r w:rsidRPr="002D79F5">
        <w:rPr>
          <w:rFonts w:asciiTheme="minorHAnsi" w:hAnsiTheme="minorHAnsi"/>
          <w:sz w:val="20"/>
          <w:szCs w:val="20"/>
        </w:rPr>
        <w:t>ype.</w:t>
      </w:r>
      <w:r w:rsidR="009D2EDF" w:rsidRPr="009D2EDF">
        <w:t xml:space="preserve"> </w:t>
      </w:r>
      <w:r w:rsidR="009D2EDF" w:rsidRPr="009D2EDF">
        <w:rPr>
          <w:rFonts w:asciiTheme="minorHAnsi" w:hAnsiTheme="minorHAnsi"/>
          <w:sz w:val="20"/>
          <w:szCs w:val="20"/>
        </w:rPr>
        <w:t>Change the status of load from started to T for staged.</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Validate data in the Staging tables</w:t>
      </w:r>
      <w:proofErr w:type="gramStart"/>
      <w:r w:rsidRPr="002D79F5">
        <w:rPr>
          <w:rFonts w:asciiTheme="minorHAnsi" w:hAnsiTheme="minorHAnsi"/>
          <w:sz w:val="20"/>
          <w:szCs w:val="20"/>
        </w:rPr>
        <w:t>.(</w:t>
      </w:r>
      <w:proofErr w:type="gramEnd"/>
      <w:r w:rsidRPr="002D79F5">
        <w:rPr>
          <w:rFonts w:asciiTheme="minorHAnsi" w:hAnsiTheme="minorHAnsi"/>
          <w:sz w:val="20"/>
          <w:szCs w:val="20"/>
        </w:rPr>
        <w:t xml:space="preserve">Refer: </w:t>
      </w:r>
      <w:r w:rsidR="00F034B9" w:rsidRPr="00F034B9">
        <w:rPr>
          <w:rFonts w:asciiTheme="minorHAnsi" w:hAnsiTheme="minorHAnsi" w:cs="Courier New"/>
          <w:i/>
          <w:noProof/>
          <w:sz w:val="20"/>
          <w:szCs w:val="20"/>
        </w:rPr>
        <w:t>ETL.spValidateCONDataLoad</w:t>
      </w:r>
      <w:r w:rsidRPr="002D79F5">
        <w:rPr>
          <w:rFonts w:asciiTheme="minorHAnsi" w:hAnsiTheme="minorHAnsi" w:cs="Courier New"/>
          <w:noProof/>
          <w:sz w:val="20"/>
          <w:szCs w:val="20"/>
        </w:rPr>
        <w:t>)</w:t>
      </w:r>
      <w:r w:rsidR="009D2EDF">
        <w:rPr>
          <w:rFonts w:asciiTheme="minorHAnsi" w:hAnsiTheme="minorHAnsi" w:cs="Courier New"/>
          <w:noProof/>
          <w:sz w:val="20"/>
          <w:szCs w:val="20"/>
        </w:rPr>
        <w:t>.</w:t>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Move the invalid records to the respective invalid tables for future analysis and delete the same from the staging </w:t>
      </w:r>
      <w:r w:rsidR="006B7DEF" w:rsidRPr="009D2EDF">
        <w:rPr>
          <w:rFonts w:asciiTheme="minorHAnsi" w:hAnsiTheme="minorHAnsi"/>
          <w:sz w:val="20"/>
          <w:szCs w:val="20"/>
        </w:rPr>
        <w:t>tables. Change</w:t>
      </w:r>
      <w:r w:rsidR="00B972C1">
        <w:rPr>
          <w:rFonts w:asciiTheme="minorHAnsi" w:hAnsiTheme="minorHAnsi"/>
          <w:sz w:val="20"/>
          <w:szCs w:val="20"/>
        </w:rPr>
        <w:t xml:space="preserve"> the status of load from staged to V for Validated.</w:t>
      </w:r>
    </w:p>
    <w:p w:rsidR="006735AC" w:rsidRDefault="009D2EDF">
      <w:pPr>
        <w:pStyle w:val="ListParagraph"/>
        <w:numPr>
          <w:ilvl w:val="0"/>
          <w:numId w:val="26"/>
        </w:numPr>
        <w:jc w:val="both"/>
        <w:rPr>
          <w:rFonts w:asciiTheme="minorHAnsi" w:hAnsiTheme="minorHAnsi"/>
          <w:sz w:val="20"/>
          <w:szCs w:val="20"/>
        </w:rPr>
      </w:pPr>
      <w:r w:rsidRPr="009D2EDF">
        <w:rPr>
          <w:rFonts w:asciiTheme="minorHAnsi" w:hAnsiTheme="minorHAnsi"/>
          <w:sz w:val="20"/>
          <w:szCs w:val="20"/>
        </w:rPr>
        <w:t xml:space="preserve">Load Data from staging tables into the corresponding lookup tables in NYCCheckbook schema of MyMoney Database. Refer to the procedure </w:t>
      </w:r>
      <w:r w:rsidR="00F034B9" w:rsidRPr="00F034B9">
        <w:rPr>
          <w:rFonts w:asciiTheme="minorHAnsi" w:hAnsiTheme="minorHAnsi"/>
          <w:i/>
          <w:sz w:val="20"/>
          <w:szCs w:val="20"/>
        </w:rPr>
        <w:t xml:space="preserve">ETL. </w:t>
      </w:r>
      <w:proofErr w:type="spellStart"/>
      <w:proofErr w:type="gramStart"/>
      <w:r w:rsidR="00F034B9" w:rsidRPr="00F034B9">
        <w:rPr>
          <w:rFonts w:asciiTheme="minorHAnsi" w:hAnsiTheme="minorHAnsi"/>
          <w:i/>
          <w:sz w:val="20"/>
          <w:szCs w:val="20"/>
        </w:rPr>
        <w:t>spLoadCONDataLoad</w:t>
      </w:r>
      <w:proofErr w:type="spellEnd"/>
      <w:proofErr w:type="gramEnd"/>
      <w:r w:rsidRPr="009D2EDF">
        <w:rPr>
          <w:rFonts w:asciiTheme="minorHAnsi" w:hAnsiTheme="minorHAnsi"/>
          <w:sz w:val="20"/>
          <w:szCs w:val="20"/>
        </w:rPr>
        <w:t xml:space="preserve"> for more </w:t>
      </w:r>
      <w:r w:rsidR="006B7DEF" w:rsidRPr="009D2EDF">
        <w:rPr>
          <w:rFonts w:asciiTheme="minorHAnsi" w:hAnsiTheme="minorHAnsi"/>
          <w:sz w:val="20"/>
          <w:szCs w:val="20"/>
        </w:rPr>
        <w:t>details. Change</w:t>
      </w:r>
      <w:r w:rsidR="00B972C1">
        <w:rPr>
          <w:rFonts w:asciiTheme="minorHAnsi" w:hAnsiTheme="minorHAnsi"/>
          <w:sz w:val="20"/>
          <w:szCs w:val="20"/>
        </w:rPr>
        <w:t xml:space="preserve"> the status of load from Validated to L for Loaded.</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delete all Statistics SSIS log files</w:t>
      </w:r>
    </w:p>
    <w:p w:rsidR="006735AC" w:rsidRDefault="00DB6C56">
      <w:pPr>
        <w:pStyle w:val="ListParagraph"/>
        <w:numPr>
          <w:ilvl w:val="0"/>
          <w:numId w:val="26"/>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rPr>
          <w:rFonts w:asciiTheme="minorHAnsi" w:hAnsiTheme="minorHAnsi"/>
          <w:sz w:val="20"/>
          <w:szCs w:val="20"/>
        </w:rPr>
      </w:pPr>
    </w:p>
    <w:p w:rsidR="006735AC" w:rsidRDefault="00E964E8">
      <w:pPr>
        <w:pStyle w:val="ListParagraph"/>
        <w:numPr>
          <w:ilvl w:val="0"/>
          <w:numId w:val="67"/>
        </w:numPr>
        <w:rPr>
          <w:rFonts w:asciiTheme="minorHAnsi" w:hAnsiTheme="minorHAnsi"/>
          <w:b/>
          <w:i/>
          <w:sz w:val="20"/>
          <w:szCs w:val="20"/>
        </w:rPr>
      </w:pPr>
      <w:r w:rsidRPr="00214088">
        <w:rPr>
          <w:rFonts w:asciiTheme="minorHAnsi" w:hAnsiTheme="minorHAnsi"/>
          <w:b/>
          <w:i/>
          <w:sz w:val="20"/>
          <w:szCs w:val="20"/>
        </w:rPr>
        <w:t>Business/Validation Rules for the staged data</w:t>
      </w:r>
    </w:p>
    <w:p w:rsidR="006735AC" w:rsidRDefault="00214088">
      <w:pPr>
        <w:jc w:val="both"/>
        <w:rPr>
          <w:rFonts w:asciiTheme="minorHAnsi" w:hAnsiTheme="minorHAnsi"/>
          <w:b/>
          <w:sz w:val="20"/>
          <w:szCs w:val="20"/>
        </w:rPr>
      </w:pPr>
      <w:r>
        <w:rPr>
          <w:rFonts w:asciiTheme="minorHAnsi" w:hAnsiTheme="minorHAnsi"/>
          <w:b/>
          <w:i/>
          <w:sz w:val="20"/>
          <w:szCs w:val="20"/>
        </w:rPr>
        <w:tab/>
      </w:r>
      <w:r w:rsidR="00F034B9" w:rsidRPr="00F034B9">
        <w:rPr>
          <w:rFonts w:asciiTheme="minorHAnsi" w:hAnsiTheme="minorHAnsi"/>
          <w:sz w:val="20"/>
          <w:szCs w:val="20"/>
        </w:rPr>
        <w:t>Each record is validated for the below rules and if one of them is true the record is invalidated with the appropriate reasoning by copying it to the corresponding invalid table  and deleted from the staging table.</w:t>
      </w:r>
    </w:p>
    <w:p w:rsidR="006735AC" w:rsidRDefault="00F034B9">
      <w:pPr>
        <w:rPr>
          <w:b/>
          <w:i/>
        </w:rPr>
      </w:pPr>
      <w:r w:rsidRPr="00F034B9">
        <w:rPr>
          <w:b/>
          <w:i/>
        </w:rPr>
        <w:t>FMS Contract:</w:t>
      </w:r>
    </w:p>
    <w:p w:rsidR="006735AC" w:rsidRDefault="00214088">
      <w:pPr>
        <w:pStyle w:val="ListParagraph"/>
        <w:numPr>
          <w:ilvl w:val="0"/>
          <w:numId w:val="27"/>
        </w:numPr>
        <w:jc w:val="both"/>
        <w:rPr>
          <w:rFonts w:asciiTheme="minorHAnsi" w:hAnsiTheme="minorHAnsi"/>
          <w:sz w:val="20"/>
          <w:szCs w:val="20"/>
        </w:rPr>
      </w:pPr>
      <w:r w:rsidRPr="00214088">
        <w:rPr>
          <w:rFonts w:asciiTheme="minorHAnsi" w:hAnsiTheme="minorHAnsi"/>
          <w:sz w:val="20"/>
          <w:szCs w:val="20"/>
        </w:rPr>
        <w:t xml:space="preserve">Missing </w:t>
      </w:r>
      <w:del w:id="112" w:author="Kishore K. Vuppala" w:date="2011-11-28T17:56:00Z">
        <w:r w:rsidRPr="00214088" w:rsidDel="00CE2AFC">
          <w:rPr>
            <w:rFonts w:asciiTheme="minorHAnsi" w:hAnsiTheme="minorHAnsi"/>
            <w:sz w:val="20"/>
            <w:szCs w:val="20"/>
          </w:rPr>
          <w:delText xml:space="preserve">key </w:delText>
        </w:r>
      </w:del>
      <w:r w:rsidRPr="00214088">
        <w:rPr>
          <w:rFonts w:asciiTheme="minorHAnsi" w:hAnsiTheme="minorHAnsi"/>
          <w:sz w:val="20"/>
          <w:szCs w:val="20"/>
        </w:rPr>
        <w:t>values -</w:t>
      </w:r>
      <w:r>
        <w:rPr>
          <w:rFonts w:asciiTheme="minorHAnsi" w:hAnsiTheme="minorHAnsi"/>
          <w:sz w:val="20"/>
          <w:szCs w:val="20"/>
        </w:rPr>
        <w:t xml:space="preserve"> </w:t>
      </w:r>
      <w:r w:rsidR="00477949" w:rsidRPr="002D79F5">
        <w:rPr>
          <w:rFonts w:asciiTheme="minorHAnsi" w:hAnsiTheme="minorHAnsi" w:cs="Courier New"/>
          <w:noProof/>
          <w:sz w:val="20"/>
          <w:szCs w:val="20"/>
        </w:rPr>
        <w:t>DOC_CD or DOC_DEPT_CD  or DOC_ID or DOC_VERS_NO is null</w:t>
      </w:r>
      <w:r>
        <w:rPr>
          <w:rFonts w:asciiTheme="minorHAnsi" w:hAnsiTheme="minorHAnsi" w:cs="Courier New"/>
          <w:noProof/>
          <w:sz w:val="20"/>
          <w:szCs w:val="20"/>
        </w:rPr>
        <w:t>.</w:t>
      </w:r>
    </w:p>
    <w:p w:rsidR="006735AC" w:rsidRDefault="00214088">
      <w:pPr>
        <w:pStyle w:val="ListParagraph"/>
        <w:numPr>
          <w:ilvl w:val="0"/>
          <w:numId w:val="27"/>
        </w:numPr>
        <w:jc w:val="both"/>
        <w:rPr>
          <w:rFonts w:asciiTheme="minorHAnsi" w:hAnsiTheme="minorHAnsi" w:cs="Courier New"/>
          <w:noProof/>
          <w:sz w:val="20"/>
          <w:szCs w:val="20"/>
        </w:rPr>
      </w:pPr>
      <w:r>
        <w:rPr>
          <w:rFonts w:asciiTheme="minorHAnsi" w:hAnsiTheme="minorHAnsi" w:cs="Courier New"/>
          <w:noProof/>
          <w:sz w:val="20"/>
          <w:szCs w:val="20"/>
        </w:rPr>
        <w:t>D</w:t>
      </w:r>
      <w:r w:rsidRPr="00214088">
        <w:rPr>
          <w:rFonts w:asciiTheme="minorHAnsi" w:hAnsiTheme="minorHAnsi" w:cs="Courier New"/>
          <w:noProof/>
          <w:sz w:val="20"/>
          <w:szCs w:val="20"/>
        </w:rPr>
        <w:t xml:space="preserve">uplicate records - If any duplicate records based </w:t>
      </w:r>
      <w:r w:rsidR="00B972C1">
        <w:rPr>
          <w:rFonts w:asciiTheme="minorHAnsi" w:hAnsiTheme="minorHAnsi" w:cs="Courier New"/>
          <w:noProof/>
          <w:sz w:val="20"/>
          <w:szCs w:val="20"/>
        </w:rPr>
        <w:t>on DOC_CD, DOC_DEPT_CD, DOC_ID, DOC_VERS_NO</w:t>
      </w:r>
    </w:p>
    <w:p w:rsidR="006735AC" w:rsidRDefault="00B972C1">
      <w:pPr>
        <w:pStyle w:val="ListParagraph"/>
        <w:jc w:val="both"/>
        <w:rPr>
          <w:rFonts w:asciiTheme="minorHAnsi" w:hAnsiTheme="minorHAnsi" w:cs="Courier New"/>
          <w:noProof/>
          <w:sz w:val="20"/>
          <w:szCs w:val="20"/>
        </w:rPr>
      </w:pPr>
      <w:r>
        <w:rPr>
          <w:rFonts w:asciiTheme="minorHAnsi" w:hAnsiTheme="minorHAnsi" w:cs="Courier New"/>
          <w:noProof/>
          <w:sz w:val="20"/>
          <w:szCs w:val="20"/>
        </w:rPr>
        <w:t xml:space="preserve"> are found in the staging tables then the rule is to load one </w:t>
      </w:r>
      <w:r w:rsidR="00214088">
        <w:rPr>
          <w:rFonts w:asciiTheme="minorHAnsi" w:hAnsiTheme="minorHAnsi" w:cs="Courier New"/>
          <w:noProof/>
          <w:sz w:val="20"/>
          <w:szCs w:val="20"/>
        </w:rPr>
        <w:t>and to invalidate the rest</w:t>
      </w:r>
      <w:r w:rsidR="00CA0E80" w:rsidRPr="002D79F5">
        <w:rPr>
          <w:rFonts w:asciiTheme="minorHAnsi" w:hAnsiTheme="minorHAnsi" w:cs="Courier New"/>
          <w:noProof/>
          <w:sz w:val="20"/>
          <w:szCs w:val="20"/>
        </w:rPr>
        <w:t xml:space="preserve">. </w:t>
      </w:r>
    </w:p>
    <w:p w:rsidR="006735AC" w:rsidRDefault="00214088">
      <w:pPr>
        <w:pStyle w:val="ListParagraph"/>
        <w:numPr>
          <w:ilvl w:val="0"/>
          <w:numId w:val="27"/>
        </w:numPr>
        <w:jc w:val="both"/>
        <w:rPr>
          <w:rFonts w:asciiTheme="minorHAnsi" w:hAnsiTheme="minorHAnsi"/>
          <w:sz w:val="20"/>
          <w:szCs w:val="20"/>
        </w:rPr>
      </w:pPr>
      <w:r>
        <w:rPr>
          <w:rFonts w:asciiTheme="minorHAnsi" w:hAnsiTheme="minorHAnsi" w:cs="Courier New"/>
          <w:noProof/>
          <w:sz w:val="20"/>
          <w:szCs w:val="20"/>
        </w:rPr>
        <w:t>Missing award detail</w:t>
      </w:r>
      <w:r w:rsidR="00656AFA">
        <w:rPr>
          <w:rFonts w:asciiTheme="minorHAnsi" w:hAnsiTheme="minorHAnsi" w:cs="Courier New"/>
          <w:noProof/>
          <w:sz w:val="20"/>
          <w:szCs w:val="20"/>
        </w:rPr>
        <w:t xml:space="preserve"> – </w:t>
      </w:r>
      <w:commentRangeStart w:id="113"/>
      <w:r w:rsidR="00656AFA">
        <w:rPr>
          <w:rFonts w:asciiTheme="minorHAnsi" w:hAnsiTheme="minorHAnsi" w:cs="Courier New"/>
          <w:noProof/>
          <w:sz w:val="20"/>
          <w:szCs w:val="20"/>
        </w:rPr>
        <w:t xml:space="preserve">Awards of type </w:t>
      </w:r>
      <w:del w:id="114" w:author="Kishore K. Vuppala" w:date="2011-11-28T17:58:00Z">
        <w:r w:rsidR="00656AFA" w:rsidDel="00CE2AFC">
          <w:rPr>
            <w:rFonts w:asciiTheme="minorHAnsi" w:hAnsiTheme="minorHAnsi" w:cs="Courier New"/>
            <w:noProof/>
            <w:sz w:val="20"/>
            <w:szCs w:val="20"/>
          </w:rPr>
          <w:delText>non DO1</w:delText>
        </w:r>
        <w:commentRangeEnd w:id="113"/>
        <w:r w:rsidR="004375EA" w:rsidDel="00CE2AFC">
          <w:rPr>
            <w:rStyle w:val="CommentReference"/>
          </w:rPr>
          <w:commentReference w:id="113"/>
        </w:r>
        <w:r w:rsidR="00656AFA" w:rsidDel="00CE2AFC">
          <w:rPr>
            <w:rFonts w:asciiTheme="minorHAnsi" w:hAnsiTheme="minorHAnsi" w:cs="Courier New"/>
            <w:noProof/>
            <w:sz w:val="20"/>
            <w:szCs w:val="20"/>
          </w:rPr>
          <w:delText xml:space="preserve"> </w:delText>
        </w:r>
      </w:del>
      <w:ins w:id="115" w:author="Kishore K. Vuppala" w:date="2011-11-28T17:58:00Z">
        <w:r w:rsidR="00CE2AFC">
          <w:rPr>
            <w:rFonts w:asciiTheme="minorHAnsi" w:hAnsiTheme="minorHAnsi" w:cs="Courier New"/>
            <w:noProof/>
            <w:sz w:val="20"/>
            <w:szCs w:val="20"/>
          </w:rPr>
          <w:t xml:space="preserve">CT1, CTA1 and CTA2 </w:t>
        </w:r>
      </w:ins>
      <w:r w:rsidR="00656AFA">
        <w:rPr>
          <w:rFonts w:asciiTheme="minorHAnsi" w:hAnsiTheme="minorHAnsi" w:cs="Courier New"/>
          <w:noProof/>
          <w:sz w:val="20"/>
          <w:szCs w:val="20"/>
        </w:rPr>
        <w:t>not associated to any award detail.</w:t>
      </w:r>
    </w:p>
    <w:p w:rsidR="006735AC" w:rsidRDefault="00214088">
      <w:pPr>
        <w:pStyle w:val="ListParagraph"/>
        <w:numPr>
          <w:ilvl w:val="0"/>
          <w:numId w:val="27"/>
        </w:numPr>
        <w:jc w:val="both"/>
        <w:rPr>
          <w:rFonts w:asciiTheme="minorHAnsi" w:hAnsiTheme="minorHAnsi"/>
          <w:sz w:val="20"/>
          <w:szCs w:val="20"/>
        </w:rPr>
      </w:pPr>
      <w:r>
        <w:rPr>
          <w:rFonts w:asciiTheme="minorHAnsi" w:hAnsiTheme="minorHAnsi" w:cs="Courier New"/>
          <w:noProof/>
          <w:sz w:val="20"/>
          <w:szCs w:val="20"/>
        </w:rPr>
        <w:t>Associated with multiple award detail</w:t>
      </w:r>
      <w:r w:rsidR="00656AFA">
        <w:rPr>
          <w:rFonts w:asciiTheme="minorHAnsi" w:hAnsiTheme="minorHAnsi" w:cs="Courier New"/>
          <w:noProof/>
          <w:sz w:val="20"/>
          <w:szCs w:val="20"/>
        </w:rPr>
        <w:t xml:space="preserve"> – Awards of type non DO1 not associated to multiple award detail records.</w:t>
      </w:r>
    </w:p>
    <w:p w:rsidR="006735AC" w:rsidRDefault="00214088">
      <w:pPr>
        <w:pStyle w:val="ListParagraph"/>
        <w:numPr>
          <w:ilvl w:val="0"/>
          <w:numId w:val="27"/>
        </w:numPr>
        <w:jc w:val="both"/>
        <w:rPr>
          <w:rFonts w:asciiTheme="minorHAnsi" w:hAnsiTheme="minorHAnsi"/>
          <w:sz w:val="20"/>
          <w:szCs w:val="20"/>
        </w:rPr>
      </w:pPr>
      <w:r w:rsidRPr="00214088">
        <w:rPr>
          <w:rFonts w:asciiTheme="minorHAnsi" w:hAnsiTheme="minorHAnsi"/>
          <w:sz w:val="20"/>
          <w:szCs w:val="20"/>
        </w:rPr>
        <w:t>Invalid/Inconsistent values</w:t>
      </w:r>
    </w:p>
    <w:p w:rsidR="006735AC" w:rsidRDefault="00214088">
      <w:pPr>
        <w:pStyle w:val="ListParagraph"/>
        <w:numPr>
          <w:ilvl w:val="0"/>
          <w:numId w:val="60"/>
        </w:numPr>
        <w:jc w:val="both"/>
        <w:rPr>
          <w:rFonts w:asciiTheme="minorHAnsi" w:hAnsiTheme="minorHAnsi"/>
          <w:sz w:val="20"/>
          <w:szCs w:val="20"/>
        </w:rPr>
      </w:pPr>
      <w:r w:rsidRPr="00214088">
        <w:rPr>
          <w:rFonts w:asciiTheme="minorHAnsi" w:hAnsiTheme="minorHAnsi" w:cs="Courier New"/>
          <w:noProof/>
          <w:sz w:val="20"/>
          <w:szCs w:val="20"/>
        </w:rPr>
        <w:t xml:space="preserve">CNTRCT_STRT_DT </w:t>
      </w:r>
      <w:r w:rsidRPr="00214088">
        <w:rPr>
          <w:rFonts w:asciiTheme="minorHAnsi" w:hAnsiTheme="minorHAnsi" w:cs="Courier New"/>
          <w:noProof/>
          <w:color w:val="808080"/>
          <w:sz w:val="20"/>
          <w:szCs w:val="20"/>
        </w:rPr>
        <w:t>&gt;</w:t>
      </w:r>
      <w:r w:rsidRPr="00214088">
        <w:rPr>
          <w:rFonts w:asciiTheme="minorHAnsi" w:hAnsiTheme="minorHAnsi" w:cs="Courier New"/>
          <w:noProof/>
          <w:sz w:val="20"/>
          <w:szCs w:val="20"/>
        </w:rPr>
        <w:t xml:space="preserve"> CNTRCT_END_DT</w:t>
      </w:r>
      <w:r>
        <w:rPr>
          <w:rFonts w:asciiTheme="minorHAnsi" w:hAnsiTheme="minorHAnsi" w:cs="Courier New"/>
          <w:noProof/>
          <w:sz w:val="20"/>
          <w:szCs w:val="20"/>
        </w:rPr>
        <w:t>.</w:t>
      </w:r>
    </w:p>
    <w:p w:rsidR="006735AC" w:rsidRDefault="00214088">
      <w:pPr>
        <w:pStyle w:val="ListParagraph"/>
        <w:numPr>
          <w:ilvl w:val="0"/>
          <w:numId w:val="60"/>
        </w:numPr>
        <w:jc w:val="both"/>
        <w:rPr>
          <w:rFonts w:asciiTheme="minorHAnsi" w:hAnsiTheme="minorHAnsi"/>
          <w:sz w:val="20"/>
          <w:szCs w:val="20"/>
        </w:rPr>
      </w:pPr>
      <w:r w:rsidRPr="00DB5E5B">
        <w:rPr>
          <w:rFonts w:asciiTheme="minorHAnsi" w:hAnsiTheme="minorHAnsi" w:cs="Courier New"/>
          <w:noProof/>
          <w:sz w:val="20"/>
          <w:szCs w:val="20"/>
        </w:rPr>
        <w:t xml:space="preserve">MAX_CNTRC_AM </w:t>
      </w:r>
      <w:r>
        <w:rPr>
          <w:rFonts w:asciiTheme="minorHAnsi" w:hAnsiTheme="minorHAnsi" w:cs="Courier New"/>
          <w:noProof/>
          <w:sz w:val="20"/>
          <w:szCs w:val="20"/>
        </w:rPr>
        <w:t>&lt; 0</w:t>
      </w:r>
    </w:p>
    <w:p w:rsidR="006735AC" w:rsidRDefault="00656AFA">
      <w:pPr>
        <w:pStyle w:val="ListParagraph"/>
        <w:numPr>
          <w:ilvl w:val="0"/>
          <w:numId w:val="27"/>
        </w:numPr>
        <w:jc w:val="both"/>
        <w:rPr>
          <w:rFonts w:asciiTheme="minorHAnsi" w:hAnsiTheme="minorHAnsi"/>
          <w:sz w:val="20"/>
          <w:szCs w:val="20"/>
        </w:rPr>
      </w:pPr>
      <w:r>
        <w:rPr>
          <w:rFonts w:asciiTheme="minorHAnsi" w:hAnsiTheme="minorHAnsi"/>
          <w:sz w:val="20"/>
          <w:szCs w:val="20"/>
        </w:rPr>
        <w:t>Awards</w:t>
      </w:r>
      <w:r w:rsidR="00214088" w:rsidRPr="00214088">
        <w:rPr>
          <w:rFonts w:asciiTheme="minorHAnsi" w:hAnsiTheme="minorHAnsi"/>
          <w:sz w:val="20"/>
          <w:szCs w:val="20"/>
        </w:rPr>
        <w:t xml:space="preserve"> associated to invalid related entities</w:t>
      </w:r>
      <w:r w:rsidR="005A0617">
        <w:rPr>
          <w:rFonts w:asciiTheme="minorHAnsi" w:hAnsiTheme="minorHAnsi"/>
          <w:sz w:val="20"/>
          <w:szCs w:val="20"/>
        </w:rPr>
        <w:t xml:space="preserve"> – Awards</w:t>
      </w:r>
      <w:r w:rsidR="005A0617" w:rsidRPr="005A0617">
        <w:rPr>
          <w:rFonts w:asciiTheme="minorHAnsi" w:hAnsiTheme="minorHAnsi"/>
          <w:sz w:val="20"/>
          <w:szCs w:val="20"/>
        </w:rPr>
        <w:t xml:space="preserve"> associated with a</w:t>
      </w:r>
      <w:r w:rsidR="005A0617">
        <w:rPr>
          <w:rFonts w:asciiTheme="minorHAnsi" w:hAnsiTheme="minorHAnsi"/>
          <w:sz w:val="20"/>
          <w:szCs w:val="20"/>
        </w:rPr>
        <w:t>ward detail</w:t>
      </w:r>
      <w:r w:rsidR="005A0617" w:rsidRPr="005A0617">
        <w:rPr>
          <w:rFonts w:asciiTheme="minorHAnsi" w:hAnsiTheme="minorHAnsi"/>
          <w:sz w:val="20"/>
          <w:szCs w:val="20"/>
        </w:rPr>
        <w:t xml:space="preserve"> records that are invalidated for reasons other than ‘Duplicate</w:t>
      </w:r>
      <w:r w:rsidR="005A0617">
        <w:rPr>
          <w:rFonts w:asciiTheme="minorHAnsi" w:hAnsiTheme="minorHAnsi"/>
          <w:sz w:val="20"/>
          <w:szCs w:val="20"/>
        </w:rPr>
        <w:t>’</w:t>
      </w:r>
    </w:p>
    <w:p w:rsidR="006735AC" w:rsidRDefault="006735AC">
      <w:pPr>
        <w:pStyle w:val="ListParagraph"/>
      </w:pPr>
    </w:p>
    <w:p w:rsidR="006735AC" w:rsidRDefault="00F034B9">
      <w:pPr>
        <w:pStyle w:val="ListParagraph"/>
        <w:ind w:left="0"/>
        <w:rPr>
          <w:rFonts w:asciiTheme="minorHAnsi" w:hAnsiTheme="minorHAnsi"/>
          <w:sz w:val="20"/>
          <w:szCs w:val="20"/>
        </w:rPr>
      </w:pPr>
      <w:r w:rsidRPr="00F034B9">
        <w:rPr>
          <w:rFonts w:asciiTheme="minorHAnsi" w:hAnsiTheme="minorHAnsi" w:cs="Courier New"/>
          <w:b/>
          <w:i/>
          <w:noProof/>
          <w:sz w:val="20"/>
          <w:szCs w:val="20"/>
        </w:rPr>
        <w:t>FMS Contract Award:</w:t>
      </w:r>
      <w:r w:rsidR="00FF3C7B">
        <w:rPr>
          <w:rFonts w:asciiTheme="minorHAnsi" w:hAnsiTheme="minorHAnsi" w:cs="Courier New"/>
          <w:noProof/>
          <w:sz w:val="20"/>
          <w:szCs w:val="20"/>
        </w:rPr>
        <w:br/>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sz w:val="20"/>
          <w:szCs w:val="20"/>
        </w:rPr>
        <w:t xml:space="preserve">Missing </w:t>
      </w:r>
      <w:del w:id="116" w:author="Kishore K. Vuppala" w:date="2011-11-28T17:56:00Z">
        <w:r w:rsidDel="00CE2AFC">
          <w:rPr>
            <w:rFonts w:asciiTheme="minorHAnsi" w:hAnsiTheme="minorHAnsi"/>
            <w:sz w:val="20"/>
            <w:szCs w:val="20"/>
          </w:rPr>
          <w:delText xml:space="preserve">key </w:delText>
        </w:r>
      </w:del>
      <w:r>
        <w:rPr>
          <w:rFonts w:asciiTheme="minorHAnsi" w:hAnsiTheme="minorHAnsi"/>
          <w:sz w:val="20"/>
          <w:szCs w:val="20"/>
        </w:rPr>
        <w:t xml:space="preserve">values </w:t>
      </w:r>
      <w:proofErr w:type="gramStart"/>
      <w:r>
        <w:rPr>
          <w:rFonts w:asciiTheme="minorHAnsi" w:hAnsiTheme="minorHAnsi"/>
          <w:sz w:val="20"/>
          <w:szCs w:val="20"/>
        </w:rPr>
        <w:t>-  DOC</w:t>
      </w:r>
      <w:proofErr w:type="gramEnd"/>
      <w:r>
        <w:rPr>
          <w:rFonts w:asciiTheme="minorHAnsi" w:hAnsiTheme="minorHAnsi"/>
          <w:sz w:val="20"/>
          <w:szCs w:val="20"/>
        </w:rPr>
        <w:t>_CD or DOC_DEPT_CD or DOC_ID or DOC_VERSION_NO or AWD_METH_CD is null.</w:t>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cs="Courier New"/>
          <w:noProof/>
          <w:sz w:val="20"/>
          <w:szCs w:val="20"/>
        </w:rPr>
        <w:t>Duplicate records - If any duplicate records based on based on DOC_CD, DOC_DEPT_CD, DOC_ID, DOC_VERS_NO and AWD_METH_CD are found in the staging tables then the rule is to load one and to invalidate the rest</w:t>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cs="Courier New"/>
          <w:noProof/>
          <w:sz w:val="20"/>
          <w:szCs w:val="20"/>
        </w:rPr>
        <w:t xml:space="preserve">Missing referenced parent entity. Award detail records whose award information is not available in the staging table corresponding to FMS Contract. </w:t>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sz w:val="20"/>
          <w:szCs w:val="20"/>
        </w:rPr>
        <w:t>Invalid/Inconsistent values –</w:t>
      </w:r>
    </w:p>
    <w:p w:rsidR="006735AC" w:rsidRDefault="00F034B9">
      <w:pPr>
        <w:pStyle w:val="ListParagraph"/>
        <w:numPr>
          <w:ilvl w:val="0"/>
          <w:numId w:val="63"/>
        </w:numPr>
        <w:jc w:val="both"/>
        <w:rPr>
          <w:rFonts w:asciiTheme="minorHAnsi" w:hAnsiTheme="minorHAnsi"/>
          <w:sz w:val="20"/>
          <w:szCs w:val="20"/>
        </w:rPr>
      </w:pPr>
      <w:commentRangeStart w:id="117"/>
      <w:commentRangeStart w:id="118"/>
      <w:r w:rsidRPr="00F034B9">
        <w:rPr>
          <w:rFonts w:asciiTheme="minorHAnsi" w:hAnsiTheme="minorHAnsi" w:cs="Courier New"/>
          <w:noProof/>
          <w:sz w:val="20"/>
          <w:szCs w:val="20"/>
        </w:rPr>
        <w:t>AWD_METH_CD (Award method) does not match with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AgreementAwardMethod</w:t>
      </w:r>
      <w:commentRangeEnd w:id="117"/>
      <w:r w:rsidR="00247691">
        <w:rPr>
          <w:rStyle w:val="CommentReference"/>
        </w:rPr>
        <w:commentReference w:id="117"/>
      </w:r>
      <w:commentRangeEnd w:id="118"/>
      <w:r w:rsidR="000622EA">
        <w:rPr>
          <w:rStyle w:val="CommentReference"/>
        </w:rPr>
        <w:commentReference w:id="118"/>
      </w:r>
    </w:p>
    <w:p w:rsidR="006735AC" w:rsidRDefault="00F034B9">
      <w:pPr>
        <w:pStyle w:val="ListParagraph"/>
        <w:numPr>
          <w:ilvl w:val="0"/>
          <w:numId w:val="63"/>
        </w:numPr>
        <w:jc w:val="both"/>
        <w:rPr>
          <w:rFonts w:asciiTheme="minorHAnsi" w:hAnsiTheme="minorHAnsi"/>
          <w:sz w:val="20"/>
          <w:szCs w:val="20"/>
        </w:rPr>
      </w:pPr>
      <w:commentRangeStart w:id="119"/>
      <w:r w:rsidRPr="00F034B9">
        <w:rPr>
          <w:rFonts w:asciiTheme="minorHAnsi" w:hAnsiTheme="minorHAnsi" w:cs="Courier New"/>
          <w:noProof/>
          <w:sz w:val="20"/>
          <w:szCs w:val="20"/>
        </w:rPr>
        <w:t xml:space="preserve">CTTYP_CD (Contract type) </w:t>
      </w:r>
      <w:ins w:id="120" w:author="Kishore K. Vuppala" w:date="2011-11-28T18:18:00Z">
        <w:r w:rsidR="00F700D1">
          <w:rPr>
            <w:rFonts w:asciiTheme="minorHAnsi" w:hAnsiTheme="minorHAnsi" w:cs="Courier New"/>
            <w:noProof/>
            <w:sz w:val="20"/>
            <w:szCs w:val="20"/>
          </w:rPr>
          <w:t xml:space="preserve">not null and </w:t>
        </w:r>
      </w:ins>
      <w:r w:rsidRPr="00F034B9">
        <w:rPr>
          <w:rFonts w:asciiTheme="minorHAnsi" w:hAnsiTheme="minorHAnsi" w:cs="Courier New"/>
          <w:noProof/>
          <w:sz w:val="20"/>
          <w:szCs w:val="20"/>
        </w:rPr>
        <w:t xml:space="preserve">does not match with </w:t>
      </w:r>
      <w:r w:rsidR="00632B45" w:rsidRPr="00632B45">
        <w:rPr>
          <w:rFonts w:asciiTheme="minorHAnsi" w:hAnsiTheme="minorHAnsi" w:cs="Courier New"/>
          <w:noProof/>
          <w:sz w:val="20"/>
          <w:szCs w:val="20"/>
        </w:rPr>
        <w:t>NYCCheckbook.AgreementType</w:t>
      </w:r>
      <w:commentRangeEnd w:id="119"/>
      <w:r w:rsidR="00247691">
        <w:rPr>
          <w:rStyle w:val="CommentReference"/>
        </w:rPr>
        <w:commentReference w:id="119"/>
      </w:r>
    </w:p>
    <w:p w:rsidR="006735AC" w:rsidRDefault="00B972C1">
      <w:pPr>
        <w:pStyle w:val="ListParagraph"/>
        <w:numPr>
          <w:ilvl w:val="0"/>
          <w:numId w:val="63"/>
        </w:numPr>
        <w:jc w:val="both"/>
        <w:rPr>
          <w:rFonts w:asciiTheme="minorHAnsi" w:hAnsiTheme="minorHAnsi"/>
          <w:sz w:val="20"/>
          <w:szCs w:val="20"/>
        </w:rPr>
      </w:pPr>
      <w:commentRangeStart w:id="121"/>
      <w:commentRangeStart w:id="122"/>
      <w:r>
        <w:rPr>
          <w:rFonts w:asciiTheme="minorHAnsi" w:hAnsiTheme="minorHAnsi" w:cs="Courier New"/>
          <w:noProof/>
          <w:sz w:val="20"/>
          <w:szCs w:val="20"/>
        </w:rPr>
        <w:t xml:space="preserve">CTCAT_CD_1 (Contract Category)  </w:t>
      </w:r>
      <w:ins w:id="123" w:author="Kishore K. Vuppala" w:date="2011-11-28T18:18:00Z">
        <w:r w:rsidR="00F700D1">
          <w:rPr>
            <w:rFonts w:asciiTheme="minorHAnsi" w:hAnsiTheme="minorHAnsi" w:cs="Courier New"/>
            <w:noProof/>
            <w:sz w:val="20"/>
            <w:szCs w:val="20"/>
          </w:rPr>
          <w:t xml:space="preserve">not null and </w:t>
        </w:r>
      </w:ins>
      <w:r>
        <w:rPr>
          <w:rFonts w:asciiTheme="minorHAnsi" w:hAnsiTheme="minorHAnsi" w:cs="Courier New"/>
          <w:noProof/>
          <w:sz w:val="20"/>
          <w:szCs w:val="20"/>
        </w:rPr>
        <w:t>does not match with NYCCheckbook. AgreementCategory</w:t>
      </w:r>
      <w:r w:rsidR="00632B45" w:rsidRPr="00632B45">
        <w:rPr>
          <w:rFonts w:asciiTheme="minorHAnsi" w:hAnsiTheme="minorHAnsi" w:cs="Courier New"/>
          <w:noProof/>
          <w:sz w:val="20"/>
          <w:szCs w:val="20"/>
        </w:rPr>
        <w:t>.</w:t>
      </w:r>
      <w:commentRangeEnd w:id="121"/>
      <w:r w:rsidR="00810C1B">
        <w:rPr>
          <w:rStyle w:val="CommentReference"/>
        </w:rPr>
        <w:commentReference w:id="121"/>
      </w:r>
      <w:commentRangeEnd w:id="122"/>
      <w:r w:rsidR="00F700D1">
        <w:rPr>
          <w:rStyle w:val="CommentReference"/>
        </w:rPr>
        <w:commentReference w:id="122"/>
      </w:r>
    </w:p>
    <w:p w:rsidR="006735AC" w:rsidRDefault="00B972C1">
      <w:pPr>
        <w:pStyle w:val="ListParagraph"/>
        <w:numPr>
          <w:ilvl w:val="0"/>
          <w:numId w:val="29"/>
        </w:numPr>
        <w:jc w:val="both"/>
        <w:rPr>
          <w:rFonts w:asciiTheme="minorHAnsi" w:hAnsiTheme="minorHAnsi"/>
          <w:sz w:val="20"/>
          <w:szCs w:val="20"/>
        </w:rPr>
      </w:pPr>
      <w:r>
        <w:rPr>
          <w:rFonts w:asciiTheme="minorHAnsi" w:hAnsiTheme="minorHAnsi"/>
          <w:sz w:val="20"/>
          <w:szCs w:val="20"/>
        </w:rPr>
        <w:t>Award detail records associated to invalid related entities –</w:t>
      </w:r>
      <w:r w:rsidR="00F034B9" w:rsidRPr="00F034B9">
        <w:rPr>
          <w:rFonts w:asciiTheme="minorHAnsi" w:hAnsiTheme="minorHAnsi"/>
        </w:rPr>
        <w:t xml:space="preserve"> </w:t>
      </w:r>
      <w:r w:rsidR="00632B45" w:rsidRPr="00632B45">
        <w:rPr>
          <w:rFonts w:asciiTheme="minorHAnsi" w:hAnsiTheme="minorHAnsi"/>
          <w:sz w:val="20"/>
          <w:szCs w:val="20"/>
        </w:rPr>
        <w:t>Award detail record associated with awards (header record</w:t>
      </w:r>
      <w:r>
        <w:rPr>
          <w:rFonts w:asciiTheme="minorHAnsi" w:hAnsiTheme="minorHAnsi"/>
          <w:sz w:val="20"/>
          <w:szCs w:val="20"/>
        </w:rPr>
        <w:t>) that are invalidated for reasons other than ‘Duplicate’.</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FMS</w:t>
      </w:r>
      <w:r w:rsidR="006E5B86">
        <w:rPr>
          <w:rFonts w:asciiTheme="minorHAnsi" w:hAnsiTheme="minorHAnsi"/>
          <w:b/>
          <w:i/>
          <w:sz w:val="20"/>
          <w:szCs w:val="20"/>
        </w:rPr>
        <w:t xml:space="preserve"> </w:t>
      </w:r>
      <w:r w:rsidRPr="00F034B9">
        <w:rPr>
          <w:rFonts w:asciiTheme="minorHAnsi" w:hAnsiTheme="minorHAnsi"/>
          <w:b/>
          <w:i/>
          <w:sz w:val="20"/>
          <w:szCs w:val="20"/>
        </w:rPr>
        <w:t>Delivery</w:t>
      </w:r>
      <w:r w:rsidR="006E5B86">
        <w:rPr>
          <w:rFonts w:asciiTheme="minorHAnsi" w:hAnsiTheme="minorHAnsi"/>
          <w:b/>
          <w:i/>
          <w:sz w:val="20"/>
          <w:szCs w:val="20"/>
        </w:rPr>
        <w:t xml:space="preserve"> </w:t>
      </w:r>
      <w:r w:rsidRPr="00F034B9">
        <w:rPr>
          <w:rFonts w:asciiTheme="minorHAnsi" w:hAnsiTheme="minorHAnsi"/>
          <w:b/>
          <w:i/>
          <w:sz w:val="20"/>
          <w:szCs w:val="20"/>
        </w:rPr>
        <w:t>Order:</w:t>
      </w:r>
      <w:r w:rsidRPr="00F034B9">
        <w:rPr>
          <w:rFonts w:asciiTheme="minorHAnsi" w:hAnsiTheme="minorHAnsi"/>
          <w:b/>
          <w:i/>
          <w:sz w:val="20"/>
          <w:szCs w:val="20"/>
        </w:rPr>
        <w:br/>
      </w:r>
    </w:p>
    <w:p w:rsidR="006735AC" w:rsidRDefault="00B972C1">
      <w:pPr>
        <w:pStyle w:val="ListParagraph"/>
        <w:numPr>
          <w:ilvl w:val="0"/>
          <w:numId w:val="30"/>
        </w:numPr>
        <w:jc w:val="both"/>
        <w:rPr>
          <w:rFonts w:asciiTheme="minorHAnsi" w:hAnsiTheme="minorHAnsi"/>
          <w:sz w:val="20"/>
          <w:szCs w:val="20"/>
        </w:rPr>
      </w:pPr>
      <w:r>
        <w:rPr>
          <w:rFonts w:asciiTheme="minorHAnsi" w:hAnsiTheme="minorHAnsi"/>
          <w:sz w:val="20"/>
          <w:szCs w:val="20"/>
        </w:rPr>
        <w:t xml:space="preserve">Missing key values </w:t>
      </w:r>
      <w:proofErr w:type="gramStart"/>
      <w:r>
        <w:rPr>
          <w:rFonts w:asciiTheme="minorHAnsi" w:hAnsiTheme="minorHAnsi"/>
          <w:sz w:val="20"/>
          <w:szCs w:val="20"/>
        </w:rPr>
        <w:t>-  DOC</w:t>
      </w:r>
      <w:proofErr w:type="gramEnd"/>
      <w:r>
        <w:rPr>
          <w:rFonts w:asciiTheme="minorHAnsi" w:hAnsiTheme="minorHAnsi"/>
          <w:sz w:val="20"/>
          <w:szCs w:val="20"/>
        </w:rPr>
        <w:t>_CD or DOC_DEPT_CD or DOC_ID or DOC_VERSION_NO is null then invalidate the record and move the record to the corresponding invalid tables.</w:t>
      </w:r>
    </w:p>
    <w:p w:rsidR="006735AC" w:rsidRDefault="00B972C1">
      <w:pPr>
        <w:pStyle w:val="ListParagraph"/>
        <w:numPr>
          <w:ilvl w:val="0"/>
          <w:numId w:val="30"/>
        </w:numPr>
        <w:jc w:val="both"/>
        <w:rPr>
          <w:rFonts w:asciiTheme="minorHAnsi" w:hAnsiTheme="minorHAnsi" w:cs="Courier New"/>
          <w:noProof/>
          <w:sz w:val="20"/>
          <w:szCs w:val="20"/>
        </w:rPr>
      </w:pPr>
      <w:r>
        <w:rPr>
          <w:rFonts w:asciiTheme="minorHAnsi" w:hAnsiTheme="minorHAnsi" w:cs="Courier New"/>
          <w:noProof/>
          <w:sz w:val="20"/>
          <w:szCs w:val="20"/>
        </w:rPr>
        <w:t>Duplicate records - If any duplicate records based on DOC_CD, DOC_DEPT_CD, DOC_ID, DOC_VERS_NO</w:t>
      </w:r>
    </w:p>
    <w:p w:rsidR="006735AC" w:rsidRDefault="00B972C1">
      <w:pPr>
        <w:pStyle w:val="ListParagraph"/>
        <w:jc w:val="both"/>
        <w:rPr>
          <w:rFonts w:asciiTheme="minorHAnsi" w:hAnsiTheme="minorHAnsi" w:cs="Courier New"/>
          <w:noProof/>
          <w:sz w:val="20"/>
          <w:szCs w:val="20"/>
        </w:rPr>
      </w:pPr>
      <w:r>
        <w:rPr>
          <w:rFonts w:asciiTheme="minorHAnsi" w:hAnsiTheme="minorHAnsi" w:cs="Courier New"/>
          <w:noProof/>
          <w:sz w:val="20"/>
          <w:szCs w:val="20"/>
        </w:rPr>
        <w:t xml:space="preserve"> are found in the staging tables then the rule is to load one and to invalidate the rest. </w:t>
      </w:r>
    </w:p>
    <w:p w:rsidR="006735AC" w:rsidRDefault="00B972C1">
      <w:pPr>
        <w:pStyle w:val="ListParagraph"/>
        <w:numPr>
          <w:ilvl w:val="0"/>
          <w:numId w:val="30"/>
        </w:numPr>
        <w:jc w:val="both"/>
        <w:rPr>
          <w:rFonts w:asciiTheme="minorHAnsi" w:hAnsiTheme="minorHAnsi"/>
          <w:sz w:val="20"/>
          <w:szCs w:val="20"/>
        </w:rPr>
      </w:pPr>
      <w:r>
        <w:rPr>
          <w:rFonts w:asciiTheme="minorHAnsi" w:hAnsiTheme="minorHAnsi"/>
          <w:sz w:val="20"/>
          <w:szCs w:val="20"/>
        </w:rPr>
        <w:t>DO1 which are not associated with MAG (</w:t>
      </w:r>
      <w:commentRangeStart w:id="124"/>
      <w:commentRangeStart w:id="125"/>
      <w:r w:rsidR="00F034B9" w:rsidRPr="00F034B9">
        <w:rPr>
          <w:rFonts w:asciiTheme="minorHAnsi" w:hAnsiTheme="minorHAnsi" w:cs="Courier New"/>
          <w:noProof/>
          <w:sz w:val="20"/>
          <w:szCs w:val="20"/>
        </w:rPr>
        <w:t>AGREE_DOC_CD/ AGREE_DOC_DEPT_CD/ AGREE_DOC_ID</w:t>
      </w:r>
      <w:commentRangeEnd w:id="124"/>
      <w:r w:rsidR="00C4089B">
        <w:rPr>
          <w:rStyle w:val="CommentReference"/>
        </w:rPr>
        <w:commentReference w:id="124"/>
      </w:r>
      <w:commentRangeEnd w:id="125"/>
      <w:r w:rsidR="00744868">
        <w:rPr>
          <w:rStyle w:val="CommentReference"/>
        </w:rPr>
        <w:commentReference w:id="125"/>
      </w:r>
      <w:r w:rsidR="00F034B9" w:rsidRPr="00F034B9">
        <w:rPr>
          <w:rFonts w:asciiTheme="minorHAnsi" w:hAnsiTheme="minorHAnsi" w:cs="Courier New"/>
          <w:noProof/>
          <w:sz w:val="20"/>
          <w:szCs w:val="20"/>
        </w:rPr>
        <w:t>)</w:t>
      </w:r>
      <w:ins w:id="126" w:author="Kishore K. Vuppala" w:date="2011-11-28T18:20:00Z">
        <w:r w:rsidR="0019401B">
          <w:rPr>
            <w:rFonts w:asciiTheme="minorHAnsi" w:hAnsiTheme="minorHAnsi" w:cs="Courier New"/>
            <w:noProof/>
            <w:sz w:val="20"/>
            <w:szCs w:val="20"/>
          </w:rPr>
          <w:t xml:space="preserve"> or any of the three values are missing.</w:t>
        </w:r>
      </w:ins>
    </w:p>
    <w:p w:rsidR="00A95651" w:rsidRDefault="00A95651" w:rsidP="00A95651">
      <w:pPr>
        <w:ind w:left="360"/>
        <w:rPr>
          <w:rFonts w:asciiTheme="minorHAnsi" w:hAnsiTheme="minorHAnsi"/>
          <w:sz w:val="20"/>
          <w:szCs w:val="20"/>
        </w:rPr>
      </w:pPr>
    </w:p>
    <w:p w:rsidR="006735AC" w:rsidRDefault="00F034B9">
      <w:pPr>
        <w:pStyle w:val="ListParagraph"/>
        <w:numPr>
          <w:ilvl w:val="0"/>
          <w:numId w:val="67"/>
        </w:numPr>
        <w:rPr>
          <w:rFonts w:asciiTheme="minorHAnsi" w:hAnsiTheme="minorHAnsi"/>
          <w:b/>
          <w:i/>
          <w:sz w:val="20"/>
          <w:szCs w:val="20"/>
        </w:rPr>
      </w:pPr>
      <w:r w:rsidRPr="00F034B9">
        <w:rPr>
          <w:rFonts w:asciiTheme="minorHAnsi" w:hAnsiTheme="minorHAnsi"/>
          <w:b/>
          <w:i/>
          <w:sz w:val="20"/>
          <w:szCs w:val="20"/>
        </w:rPr>
        <w:t xml:space="preserve">Rules to load data from Staging tables to </w:t>
      </w:r>
      <w:proofErr w:type="spellStart"/>
      <w:r w:rsidRPr="00F034B9">
        <w:rPr>
          <w:rFonts w:asciiTheme="minorHAnsi" w:hAnsiTheme="minorHAnsi"/>
          <w:b/>
          <w:i/>
          <w:sz w:val="20"/>
          <w:szCs w:val="20"/>
        </w:rPr>
        <w:t>NYCCheckBook</w:t>
      </w:r>
      <w:proofErr w:type="spellEnd"/>
      <w:r w:rsidRPr="00F034B9">
        <w:rPr>
          <w:rFonts w:asciiTheme="minorHAnsi" w:hAnsiTheme="minorHAnsi"/>
          <w:b/>
          <w:i/>
          <w:sz w:val="20"/>
          <w:szCs w:val="20"/>
        </w:rPr>
        <w:t xml:space="preserve"> Schema</w:t>
      </w:r>
      <w:r w:rsidRPr="00F034B9">
        <w:rPr>
          <w:rFonts w:asciiTheme="minorHAnsi" w:hAnsiTheme="minorHAnsi"/>
          <w:b/>
          <w:i/>
          <w:sz w:val="20"/>
          <w:szCs w:val="20"/>
        </w:rPr>
        <w:br/>
      </w:r>
    </w:p>
    <w:p w:rsidR="00CF658C" w:rsidRPr="0040592E" w:rsidRDefault="00F034B9" w:rsidP="00711548">
      <w:pPr>
        <w:ind w:left="360"/>
        <w:rPr>
          <w:rFonts w:asciiTheme="minorHAnsi" w:hAnsiTheme="minorHAnsi"/>
          <w:b/>
          <w:i/>
          <w:sz w:val="20"/>
          <w:szCs w:val="20"/>
        </w:rPr>
      </w:pPr>
      <w:r w:rsidRPr="00F034B9">
        <w:rPr>
          <w:rFonts w:asciiTheme="minorHAnsi" w:hAnsiTheme="minorHAnsi"/>
          <w:b/>
          <w:i/>
          <w:sz w:val="20"/>
          <w:szCs w:val="20"/>
        </w:rPr>
        <w:t>FMS</w:t>
      </w:r>
      <w:r w:rsidR="0040592E">
        <w:rPr>
          <w:rFonts w:asciiTheme="minorHAnsi" w:hAnsiTheme="minorHAnsi"/>
          <w:b/>
          <w:i/>
          <w:sz w:val="20"/>
          <w:szCs w:val="20"/>
        </w:rPr>
        <w:t xml:space="preserve"> </w:t>
      </w:r>
      <w:r w:rsidRPr="00F034B9">
        <w:rPr>
          <w:rFonts w:asciiTheme="minorHAnsi" w:hAnsiTheme="minorHAnsi"/>
          <w:b/>
          <w:i/>
          <w:sz w:val="20"/>
          <w:szCs w:val="20"/>
        </w:rPr>
        <w:t>Contracts</w:t>
      </w:r>
      <w:r w:rsidR="0040592E">
        <w:rPr>
          <w:rFonts w:asciiTheme="minorHAnsi" w:hAnsiTheme="minorHAnsi"/>
          <w:b/>
          <w:i/>
          <w:sz w:val="20"/>
          <w:szCs w:val="20"/>
        </w:rPr>
        <w:t>:</w:t>
      </w:r>
    </w:p>
    <w:p w:rsidR="006735AC" w:rsidRDefault="00283005">
      <w:pPr>
        <w:pStyle w:val="ListParagraph"/>
        <w:numPr>
          <w:ilvl w:val="0"/>
          <w:numId w:val="31"/>
        </w:numPr>
        <w:jc w:val="both"/>
        <w:rPr>
          <w:rFonts w:asciiTheme="minorHAnsi" w:hAnsiTheme="minorHAnsi"/>
          <w:sz w:val="20"/>
          <w:szCs w:val="20"/>
        </w:rPr>
      </w:pPr>
      <w:r w:rsidRPr="00623CC9">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NYCCheckbook.FMSContracts</w:t>
      </w:r>
      <w:proofErr w:type="spellEnd"/>
      <w:r w:rsidRPr="00623CC9">
        <w:rPr>
          <w:rFonts w:asciiTheme="minorHAnsi" w:hAnsiTheme="minorHAnsi"/>
          <w:sz w:val="20"/>
          <w:szCs w:val="20"/>
        </w:rPr>
        <w:t xml:space="preserve"> table when a row in the staging</w:t>
      </w:r>
      <w:r w:rsidR="00B972C1">
        <w:rPr>
          <w:rFonts w:asciiTheme="minorHAnsi" w:hAnsiTheme="minorHAnsi"/>
          <w:sz w:val="20"/>
          <w:szCs w:val="20"/>
        </w:rPr>
        <w:t xml:space="preserve"> table </w:t>
      </w:r>
      <w:proofErr w:type="spellStart"/>
      <w:r w:rsidR="00F034B9" w:rsidRPr="00F034B9">
        <w:rPr>
          <w:rFonts w:asciiTheme="minorHAnsi" w:hAnsiTheme="minorHAnsi"/>
          <w:i/>
          <w:sz w:val="20"/>
          <w:szCs w:val="20"/>
        </w:rPr>
        <w:t>ETL.FMSContractsStage</w:t>
      </w:r>
      <w:proofErr w:type="spellEnd"/>
      <w:r w:rsidR="00623CC9" w:rsidRPr="00623CC9">
        <w:rPr>
          <w:rFonts w:asciiTheme="minorHAnsi" w:hAnsiTheme="minorHAnsi"/>
          <w:sz w:val="20"/>
          <w:szCs w:val="20"/>
        </w:rPr>
        <w:t xml:space="preserve"> &amp; </w:t>
      </w:r>
      <w:r w:rsidR="00B972C1">
        <w:rPr>
          <w:rFonts w:asciiTheme="minorHAnsi" w:hAnsiTheme="minorHAnsi"/>
          <w:sz w:val="20"/>
          <w:szCs w:val="20"/>
        </w:rPr>
        <w:t xml:space="preserve"> </w:t>
      </w:r>
      <w:proofErr w:type="spellStart"/>
      <w:r w:rsidR="00F034B9" w:rsidRPr="00F034B9">
        <w:rPr>
          <w:rFonts w:asciiTheme="minorHAnsi" w:hAnsiTheme="minorHAnsi"/>
          <w:i/>
          <w:sz w:val="20"/>
          <w:szCs w:val="20"/>
        </w:rPr>
        <w:t>ETL.FMSContractsAwardStage</w:t>
      </w:r>
      <w:proofErr w:type="spellEnd"/>
      <w:r w:rsidR="00623CC9" w:rsidRPr="00623CC9">
        <w:rPr>
          <w:rFonts w:asciiTheme="minorHAnsi" w:hAnsiTheme="minorHAnsi"/>
          <w:sz w:val="20"/>
          <w:szCs w:val="20"/>
        </w:rPr>
        <w:t xml:space="preserve"> identified by </w:t>
      </w:r>
      <w:r w:rsidR="00B972C1">
        <w:rPr>
          <w:rFonts w:asciiTheme="minorHAnsi" w:hAnsiTheme="minorHAnsi" w:cs="Courier New"/>
          <w:noProof/>
          <w:sz w:val="20"/>
          <w:szCs w:val="20"/>
        </w:rPr>
        <w:t>DOC_CD, DOC_DEPT_CD, DOC_ID</w:t>
      </w:r>
      <w:r w:rsidR="00B972C1">
        <w:rPr>
          <w:rFonts w:asciiTheme="minorHAnsi" w:hAnsiTheme="minorHAnsi"/>
          <w:sz w:val="20"/>
          <w:szCs w:val="20"/>
        </w:rPr>
        <w:t xml:space="preserve"> doesn’t match </w:t>
      </w:r>
      <w:proofErr w:type="spellStart"/>
      <w:r w:rsidR="00F034B9" w:rsidRPr="00F034B9">
        <w:rPr>
          <w:rFonts w:asciiTheme="minorHAnsi" w:hAnsiTheme="minorHAnsi"/>
          <w:i/>
          <w:sz w:val="20"/>
          <w:szCs w:val="20"/>
        </w:rPr>
        <w:t>NYCCheckbook.FMSContracts</w:t>
      </w:r>
      <w:proofErr w:type="spellEnd"/>
      <w:r w:rsidR="00623CC9" w:rsidRPr="00623CC9">
        <w:rPr>
          <w:rFonts w:asciiTheme="minorHAnsi" w:hAnsiTheme="minorHAnsi"/>
          <w:sz w:val="20"/>
          <w:szCs w:val="20"/>
        </w:rPr>
        <w:t xml:space="preserve">  identified by </w:t>
      </w:r>
      <w:r w:rsidR="00F034B9" w:rsidRPr="00F034B9">
        <w:rPr>
          <w:rFonts w:asciiTheme="minorHAnsi" w:hAnsiTheme="minorHAnsi" w:cs="Courier New"/>
          <w:noProof/>
          <w:sz w:val="20"/>
          <w:szCs w:val="20"/>
        </w:rPr>
        <w:t>DocCode, DocDeptCode &amp; DocID</w:t>
      </w:r>
      <w:r w:rsidR="00B972C1">
        <w:rPr>
          <w:rFonts w:asciiTheme="minorHAnsi" w:hAnsiTheme="minorHAnsi"/>
          <w:sz w:val="20"/>
          <w:szCs w:val="20"/>
        </w:rPr>
        <w:t xml:space="preserve"> in addition to the below conditions</w:t>
      </w:r>
    </w:p>
    <w:p w:rsidR="006735AC" w:rsidRDefault="00B972C1">
      <w:pPr>
        <w:pStyle w:val="ListParagraph"/>
        <w:numPr>
          <w:ilvl w:val="1"/>
          <w:numId w:val="31"/>
        </w:numPr>
        <w:jc w:val="both"/>
        <w:rPr>
          <w:rFonts w:asciiTheme="minorHAnsi" w:hAnsiTheme="minorHAnsi"/>
          <w:sz w:val="20"/>
          <w:szCs w:val="20"/>
        </w:rPr>
      </w:pPr>
      <w:r>
        <w:rPr>
          <w:rFonts w:asciiTheme="minorHAnsi" w:hAnsiTheme="minorHAnsi"/>
          <w:sz w:val="20"/>
          <w:szCs w:val="20"/>
        </w:rPr>
        <w:t xml:space="preserve"> At least one of the data elements namely required </w:t>
      </w:r>
      <w:r>
        <w:rPr>
          <w:rFonts w:asciiTheme="minorHAnsi" w:hAnsiTheme="minorHAnsi" w:cs="Courier New"/>
          <w:noProof/>
          <w:sz w:val="20"/>
          <w:szCs w:val="20"/>
        </w:rPr>
        <w:t>CNTRCT_STRT_DT, CNTRCT_END_DT, MAX_CNTRC_AM, DOC_DSCR, DOC_NM, AWD_METH_CD, CTTYP_CD, CTCAT_CD_1</w:t>
      </w:r>
      <w:r>
        <w:rPr>
          <w:rFonts w:asciiTheme="minorHAnsi" w:hAnsiTheme="minorHAnsi"/>
          <w:sz w:val="20"/>
          <w:szCs w:val="20"/>
        </w:rPr>
        <w:t xml:space="preserve">   to have a value</w:t>
      </w:r>
    </w:p>
    <w:p w:rsidR="006735AC" w:rsidRDefault="00B972C1">
      <w:pPr>
        <w:pStyle w:val="ListParagraph"/>
        <w:numPr>
          <w:ilvl w:val="1"/>
          <w:numId w:val="31"/>
        </w:numPr>
        <w:jc w:val="both"/>
        <w:rPr>
          <w:rFonts w:asciiTheme="minorHAnsi" w:hAnsiTheme="minorHAnsi"/>
          <w:sz w:val="20"/>
          <w:szCs w:val="20"/>
        </w:rPr>
      </w:pPr>
      <w:r>
        <w:rPr>
          <w:rFonts w:asciiTheme="minorHAnsi" w:hAnsiTheme="minorHAnsi"/>
          <w:sz w:val="20"/>
          <w:szCs w:val="20"/>
        </w:rPr>
        <w:t xml:space="preserve">Consider the latest version of the document when multiple versions are in </w:t>
      </w:r>
      <w:commentRangeStart w:id="127"/>
      <w:del w:id="128" w:author="vbeeravolu" w:date="2011-11-28T12:53:00Z">
        <w:r w:rsidDel="00D1185F">
          <w:rPr>
            <w:rFonts w:asciiTheme="minorHAnsi" w:hAnsiTheme="minorHAnsi"/>
            <w:sz w:val="20"/>
            <w:szCs w:val="20"/>
          </w:rPr>
          <w:delText>place</w:delText>
        </w:r>
        <w:commentRangeEnd w:id="127"/>
        <w:r w:rsidR="00E51BA4" w:rsidDel="00D1185F">
          <w:rPr>
            <w:rStyle w:val="CommentReference"/>
          </w:rPr>
          <w:commentReference w:id="127"/>
        </w:r>
      </w:del>
      <w:ins w:id="129" w:author="vbeeravolu" w:date="2011-11-28T12:53:00Z">
        <w:r w:rsidR="00D1185F">
          <w:rPr>
            <w:rFonts w:asciiTheme="minorHAnsi" w:hAnsiTheme="minorHAnsi"/>
            <w:sz w:val="20"/>
            <w:szCs w:val="20"/>
          </w:rPr>
          <w:t xml:space="preserve">the staging </w:t>
        </w:r>
        <w:commentRangeStart w:id="130"/>
        <w:r w:rsidR="00D1185F">
          <w:rPr>
            <w:rFonts w:asciiTheme="minorHAnsi" w:hAnsiTheme="minorHAnsi"/>
            <w:sz w:val="20"/>
            <w:szCs w:val="20"/>
          </w:rPr>
          <w:t>table</w:t>
        </w:r>
        <w:commentRangeEnd w:id="130"/>
        <w:r w:rsidR="00D1185F">
          <w:rPr>
            <w:rStyle w:val="CommentReference"/>
          </w:rPr>
          <w:commentReference w:id="130"/>
        </w:r>
      </w:ins>
      <w:r>
        <w:rPr>
          <w:rFonts w:asciiTheme="minorHAnsi" w:hAnsiTheme="minorHAnsi"/>
          <w:sz w:val="20"/>
          <w:szCs w:val="20"/>
        </w:rPr>
        <w:t>.</w:t>
      </w:r>
    </w:p>
    <w:p w:rsidR="006735AC" w:rsidRDefault="00B972C1">
      <w:pPr>
        <w:pStyle w:val="ListParagraph"/>
        <w:numPr>
          <w:ilvl w:val="0"/>
          <w:numId w:val="31"/>
        </w:numPr>
        <w:jc w:val="both"/>
        <w:rPr>
          <w:rFonts w:asciiTheme="minorHAnsi" w:hAnsiTheme="minorHAnsi"/>
          <w:sz w:val="20"/>
          <w:szCs w:val="20"/>
        </w:rPr>
      </w:pPr>
      <w:r>
        <w:rPr>
          <w:rFonts w:asciiTheme="minorHAnsi" w:hAnsiTheme="minorHAnsi"/>
          <w:sz w:val="20"/>
          <w:szCs w:val="20"/>
        </w:rPr>
        <w:t xml:space="preserve">A row is updated in </w:t>
      </w:r>
      <w:proofErr w:type="spellStart"/>
      <w:r>
        <w:rPr>
          <w:rFonts w:asciiTheme="minorHAnsi" w:hAnsiTheme="minorHAnsi"/>
          <w:i/>
          <w:sz w:val="20"/>
          <w:szCs w:val="20"/>
        </w:rPr>
        <w:t>NYCCheckbook.FMSContracts</w:t>
      </w:r>
      <w:proofErr w:type="spellEnd"/>
      <w:r>
        <w:rPr>
          <w:rFonts w:asciiTheme="minorHAnsi" w:hAnsiTheme="minorHAnsi"/>
          <w:sz w:val="20"/>
          <w:szCs w:val="20"/>
        </w:rPr>
        <w:t xml:space="preserve"> table when a row in the staging table </w:t>
      </w:r>
      <w:proofErr w:type="spellStart"/>
      <w:r>
        <w:rPr>
          <w:rFonts w:asciiTheme="minorHAnsi" w:hAnsiTheme="minorHAnsi"/>
          <w:i/>
          <w:sz w:val="20"/>
          <w:szCs w:val="20"/>
        </w:rPr>
        <w:t>ETL.FMSContractsStage</w:t>
      </w:r>
      <w:proofErr w:type="spellEnd"/>
      <w:r>
        <w:rPr>
          <w:rFonts w:asciiTheme="minorHAnsi" w:hAnsiTheme="minorHAnsi"/>
          <w:sz w:val="20"/>
          <w:szCs w:val="20"/>
        </w:rPr>
        <w:t xml:space="preserve"> &amp;  </w:t>
      </w:r>
      <w:proofErr w:type="spellStart"/>
      <w:r>
        <w:rPr>
          <w:rFonts w:asciiTheme="minorHAnsi" w:hAnsiTheme="minorHAnsi"/>
          <w:i/>
          <w:sz w:val="20"/>
          <w:szCs w:val="20"/>
        </w:rPr>
        <w:t>ETL.FMSContractsAwardStage</w:t>
      </w:r>
      <w:proofErr w:type="spellEnd"/>
      <w:r>
        <w:rPr>
          <w:rFonts w:asciiTheme="minorHAnsi" w:hAnsiTheme="minorHAnsi"/>
          <w:sz w:val="20"/>
          <w:szCs w:val="20"/>
        </w:rPr>
        <w:t xml:space="preserve"> identified by </w:t>
      </w:r>
      <w:r>
        <w:rPr>
          <w:rFonts w:asciiTheme="minorHAnsi" w:hAnsiTheme="minorHAnsi" w:cs="Courier New"/>
          <w:noProof/>
          <w:sz w:val="20"/>
          <w:szCs w:val="20"/>
        </w:rPr>
        <w:t>DOC_CD, DOC_DEPT_CD &amp; DOC_ID</w:t>
      </w:r>
      <w:r>
        <w:rPr>
          <w:rFonts w:asciiTheme="minorHAnsi" w:hAnsiTheme="minorHAnsi"/>
          <w:sz w:val="20"/>
          <w:szCs w:val="20"/>
        </w:rPr>
        <w:t xml:space="preserve"> matches </w:t>
      </w:r>
      <w:proofErr w:type="spellStart"/>
      <w:r>
        <w:rPr>
          <w:rFonts w:asciiTheme="minorHAnsi" w:hAnsiTheme="minorHAnsi"/>
          <w:i/>
          <w:sz w:val="20"/>
          <w:szCs w:val="20"/>
        </w:rPr>
        <w:t>NYCCheckbook.FMSContracts</w:t>
      </w:r>
      <w:proofErr w:type="spellEnd"/>
      <w:r>
        <w:rPr>
          <w:rFonts w:asciiTheme="minorHAnsi" w:hAnsiTheme="minorHAnsi"/>
          <w:sz w:val="20"/>
          <w:szCs w:val="20"/>
        </w:rPr>
        <w:t xml:space="preserve">  identified by </w:t>
      </w:r>
      <w:r w:rsidR="00F034B9" w:rsidRPr="00F034B9">
        <w:rPr>
          <w:rFonts w:asciiTheme="minorHAnsi" w:hAnsiTheme="minorHAnsi" w:cs="Courier New"/>
          <w:noProof/>
          <w:sz w:val="20"/>
          <w:szCs w:val="20"/>
        </w:rPr>
        <w:t>DocCode, DocDeptCode &amp; DocID</w:t>
      </w:r>
      <w:r>
        <w:rPr>
          <w:rFonts w:asciiTheme="minorHAnsi" w:hAnsiTheme="minorHAnsi"/>
          <w:sz w:val="20"/>
          <w:szCs w:val="20"/>
        </w:rPr>
        <w:t xml:space="preserve"> in addition to the 2 conditions mentioned above.</w:t>
      </w:r>
    </w:p>
    <w:p w:rsidR="006735AC" w:rsidRDefault="00F034B9">
      <w:pPr>
        <w:pStyle w:val="ListParagraph"/>
        <w:numPr>
          <w:ilvl w:val="0"/>
          <w:numId w:val="31"/>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proofErr w:type="spellStart"/>
      <w:r w:rsidRPr="00F034B9">
        <w:rPr>
          <w:rFonts w:asciiTheme="minorHAnsi" w:hAnsiTheme="minorHAnsi"/>
          <w:i/>
          <w:sz w:val="20"/>
          <w:szCs w:val="20"/>
          <w:u w:val="single"/>
        </w:rPr>
        <w:t>NYCCheckbook.FMSContracts</w:t>
      </w:r>
      <w:proofErr w:type="spellEnd"/>
      <w:r w:rsidRPr="00F034B9">
        <w:rPr>
          <w:rFonts w:asciiTheme="minorHAnsi" w:hAnsiTheme="minorHAnsi"/>
          <w:sz w:val="20"/>
          <w:szCs w:val="20"/>
          <w:u w:val="single"/>
        </w:rPr>
        <w:t xml:space="preserve"> table when a row in the </w:t>
      </w:r>
      <w:proofErr w:type="spellStart"/>
      <w:r w:rsidRPr="00F034B9">
        <w:rPr>
          <w:rFonts w:asciiTheme="minorHAnsi" w:hAnsiTheme="minorHAnsi"/>
          <w:i/>
          <w:sz w:val="20"/>
          <w:szCs w:val="20"/>
          <w:u w:val="single"/>
        </w:rPr>
        <w:t>NYCCheckbook.FMSContracts</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DocCode, DocDeptCode &amp; DocID</w:t>
      </w:r>
      <w:r w:rsidRPr="00F034B9">
        <w:rPr>
          <w:rFonts w:asciiTheme="minorHAnsi" w:hAnsiTheme="minorHAnsi"/>
          <w:sz w:val="20"/>
          <w:szCs w:val="20"/>
          <w:u w:val="single"/>
        </w:rPr>
        <w:t xml:space="preserve"> is not available in </w:t>
      </w:r>
      <w:proofErr w:type="spellStart"/>
      <w:r w:rsidRPr="00F034B9">
        <w:rPr>
          <w:rFonts w:asciiTheme="minorHAnsi" w:hAnsiTheme="minorHAnsi"/>
          <w:i/>
          <w:sz w:val="20"/>
          <w:szCs w:val="20"/>
          <w:u w:val="single"/>
        </w:rPr>
        <w:t>ETL.FMSContractsStage</w:t>
      </w:r>
      <w:proofErr w:type="spellEnd"/>
      <w:r w:rsidRPr="00F034B9">
        <w:rPr>
          <w:rFonts w:asciiTheme="minorHAnsi" w:hAnsiTheme="minorHAnsi"/>
          <w:sz w:val="20"/>
          <w:szCs w:val="20"/>
          <w:u w:val="single"/>
        </w:rPr>
        <w:t xml:space="preserve"> and </w:t>
      </w:r>
      <w:proofErr w:type="spellStart"/>
      <w:r w:rsidRPr="00F034B9">
        <w:rPr>
          <w:rFonts w:asciiTheme="minorHAnsi" w:hAnsiTheme="minorHAnsi"/>
          <w:sz w:val="20"/>
          <w:szCs w:val="20"/>
          <w:u w:val="single"/>
        </w:rPr>
        <w:t>ETL.FMSContractsAwardStage</w:t>
      </w:r>
      <w:proofErr w:type="spellEnd"/>
      <w:r w:rsidRPr="00F034B9">
        <w:rPr>
          <w:rFonts w:asciiTheme="minorHAnsi" w:hAnsiTheme="minorHAnsi"/>
          <w:sz w:val="20"/>
          <w:szCs w:val="20"/>
          <w:u w:val="single"/>
        </w:rPr>
        <w:t xml:space="preserve"> identified by </w:t>
      </w:r>
      <w:r w:rsidRPr="00F034B9">
        <w:rPr>
          <w:rFonts w:asciiTheme="minorHAnsi" w:hAnsiTheme="minorHAnsi" w:cs="Courier New"/>
          <w:noProof/>
          <w:sz w:val="20"/>
          <w:szCs w:val="20"/>
          <w:u w:val="single"/>
        </w:rPr>
        <w:t>DOC_CD, DOC_DEPT_CD &amp; DOC_ID</w:t>
      </w:r>
      <w:r w:rsidRPr="00F034B9">
        <w:rPr>
          <w:rFonts w:asciiTheme="minorHAnsi" w:hAnsiTheme="minorHAnsi"/>
          <w:sz w:val="20"/>
          <w:szCs w:val="20"/>
          <w:u w:val="single"/>
        </w:rPr>
        <w:t>.</w:t>
      </w:r>
    </w:p>
    <w:p w:rsidR="00A04E81" w:rsidRDefault="00A04E81" w:rsidP="00815063">
      <w:pPr>
        <w:pStyle w:val="ListParagraph"/>
        <w:ind w:left="360"/>
        <w:rPr>
          <w:rFonts w:asciiTheme="minorHAnsi" w:hAnsiTheme="minorHAnsi"/>
          <w:sz w:val="20"/>
          <w:szCs w:val="20"/>
        </w:rPr>
      </w:pPr>
    </w:p>
    <w:p w:rsidR="00815063" w:rsidRPr="003A0100" w:rsidRDefault="00F034B9" w:rsidP="00815063">
      <w:pPr>
        <w:pStyle w:val="ListParagraph"/>
        <w:ind w:left="360"/>
        <w:rPr>
          <w:rFonts w:asciiTheme="minorHAnsi" w:hAnsiTheme="minorHAnsi"/>
          <w:b/>
          <w:i/>
          <w:sz w:val="20"/>
          <w:szCs w:val="20"/>
        </w:rPr>
      </w:pPr>
      <w:r w:rsidRPr="00F034B9">
        <w:rPr>
          <w:rFonts w:asciiTheme="minorHAnsi" w:hAnsiTheme="minorHAnsi"/>
          <w:b/>
          <w:i/>
          <w:sz w:val="20"/>
          <w:szCs w:val="20"/>
        </w:rPr>
        <w:t>FMS Delivery Orders:</w:t>
      </w:r>
    </w:p>
    <w:p w:rsidR="00815063" w:rsidRDefault="00815063" w:rsidP="00815063">
      <w:pPr>
        <w:pStyle w:val="ListParagraph"/>
        <w:ind w:left="360"/>
        <w:rPr>
          <w:rFonts w:asciiTheme="minorHAnsi" w:hAnsiTheme="minorHAnsi"/>
          <w:sz w:val="20"/>
          <w:szCs w:val="20"/>
        </w:rPr>
      </w:pPr>
    </w:p>
    <w:p w:rsidR="006735AC" w:rsidRDefault="0055048C">
      <w:pPr>
        <w:pStyle w:val="ListParagraph"/>
        <w:numPr>
          <w:ilvl w:val="0"/>
          <w:numId w:val="32"/>
        </w:numPr>
        <w:jc w:val="both"/>
        <w:rPr>
          <w:rFonts w:asciiTheme="minorHAnsi" w:hAnsiTheme="minorHAnsi"/>
          <w:sz w:val="20"/>
          <w:szCs w:val="20"/>
        </w:rPr>
      </w:pPr>
      <w:r w:rsidRPr="006E7636">
        <w:rPr>
          <w:rFonts w:asciiTheme="minorHAnsi" w:hAnsiTheme="minorHAnsi"/>
          <w:sz w:val="20"/>
          <w:szCs w:val="20"/>
        </w:rPr>
        <w:t xml:space="preserve">A row is inserted into </w:t>
      </w:r>
      <w:proofErr w:type="spellStart"/>
      <w:r w:rsidR="00F034B9" w:rsidRPr="00F034B9">
        <w:rPr>
          <w:rFonts w:asciiTheme="minorHAnsi" w:hAnsiTheme="minorHAnsi"/>
          <w:i/>
          <w:sz w:val="20"/>
          <w:szCs w:val="20"/>
        </w:rPr>
        <w:t>NYCCheckbook.FMSDeliveryOrders</w:t>
      </w:r>
      <w:proofErr w:type="spellEnd"/>
      <w:r w:rsidRPr="006E7636">
        <w:rPr>
          <w:rFonts w:asciiTheme="minorHAnsi" w:hAnsiTheme="minorHAnsi"/>
          <w:sz w:val="20"/>
          <w:szCs w:val="20"/>
        </w:rPr>
        <w:t xml:space="preserve"> table when a row in the staging</w:t>
      </w:r>
      <w:r w:rsidR="00EB6BC5">
        <w:rPr>
          <w:rFonts w:asciiTheme="minorHAnsi" w:hAnsiTheme="minorHAnsi"/>
          <w:sz w:val="20"/>
          <w:szCs w:val="20"/>
        </w:rPr>
        <w:t xml:space="preserve"> </w:t>
      </w:r>
      <w:r w:rsidR="00EC69F0">
        <w:rPr>
          <w:rFonts w:asciiTheme="minorHAnsi" w:hAnsiTheme="minorHAnsi"/>
          <w:sz w:val="20"/>
          <w:szCs w:val="20"/>
        </w:rPr>
        <w:t xml:space="preserve">table </w:t>
      </w:r>
      <w:r w:rsidR="00F034B9" w:rsidRPr="00F034B9">
        <w:rPr>
          <w:rFonts w:asciiTheme="minorHAnsi" w:hAnsiTheme="minorHAnsi"/>
          <w:i/>
          <w:sz w:val="20"/>
          <w:szCs w:val="20"/>
        </w:rPr>
        <w:t xml:space="preserve">ETL. </w:t>
      </w:r>
      <w:proofErr w:type="spellStart"/>
      <w:r w:rsidR="00F034B9" w:rsidRPr="00F034B9">
        <w:rPr>
          <w:rFonts w:asciiTheme="minorHAnsi" w:hAnsiTheme="minorHAnsi"/>
          <w:i/>
          <w:sz w:val="20"/>
          <w:szCs w:val="20"/>
        </w:rPr>
        <w:t>FMSDeliveryOrderStage</w:t>
      </w:r>
      <w:proofErr w:type="spellEnd"/>
      <w:r w:rsidR="00EC69F0">
        <w:rPr>
          <w:rFonts w:asciiTheme="minorHAnsi" w:hAnsiTheme="minorHAnsi"/>
          <w:sz w:val="20"/>
          <w:szCs w:val="20"/>
        </w:rPr>
        <w:t xml:space="preserve"> identified by </w:t>
      </w:r>
      <w:r w:rsidR="00EC69F0" w:rsidRPr="00623CC9">
        <w:rPr>
          <w:rFonts w:asciiTheme="minorHAnsi" w:hAnsiTheme="minorHAnsi" w:cs="Courier New"/>
          <w:noProof/>
          <w:sz w:val="20"/>
          <w:szCs w:val="20"/>
        </w:rPr>
        <w:t>DOC_CD, DOC_DEPT_CD, DOC_</w:t>
      </w:r>
      <w:proofErr w:type="gramStart"/>
      <w:r w:rsidR="00EC69F0" w:rsidRPr="00623CC9">
        <w:rPr>
          <w:rFonts w:asciiTheme="minorHAnsi" w:hAnsiTheme="minorHAnsi" w:cs="Courier New"/>
          <w:noProof/>
          <w:sz w:val="20"/>
          <w:szCs w:val="20"/>
        </w:rPr>
        <w:t>ID</w:t>
      </w:r>
      <w:r w:rsidR="00EC69F0" w:rsidRPr="00623CC9">
        <w:rPr>
          <w:rFonts w:asciiTheme="minorHAnsi" w:hAnsiTheme="minorHAnsi"/>
          <w:sz w:val="20"/>
          <w:szCs w:val="20"/>
        </w:rPr>
        <w:t xml:space="preserve"> </w:t>
      </w:r>
      <w:r w:rsidR="00EC69F0">
        <w:rPr>
          <w:rFonts w:asciiTheme="minorHAnsi" w:hAnsiTheme="minorHAnsi"/>
          <w:sz w:val="20"/>
          <w:szCs w:val="20"/>
        </w:rPr>
        <w:t xml:space="preserve"> </w:t>
      </w:r>
      <w:r w:rsidRPr="006E7636">
        <w:rPr>
          <w:rFonts w:asciiTheme="minorHAnsi" w:hAnsiTheme="minorHAnsi"/>
          <w:sz w:val="20"/>
          <w:szCs w:val="20"/>
        </w:rPr>
        <w:t>doesn’t</w:t>
      </w:r>
      <w:proofErr w:type="gramEnd"/>
      <w:r w:rsidRPr="006E7636">
        <w:rPr>
          <w:rFonts w:asciiTheme="minorHAnsi" w:hAnsiTheme="minorHAnsi"/>
          <w:sz w:val="20"/>
          <w:szCs w:val="20"/>
        </w:rPr>
        <w:t xml:space="preserve"> match </w:t>
      </w:r>
      <w:proofErr w:type="spellStart"/>
      <w:r w:rsidR="00F034B9" w:rsidRPr="00F034B9">
        <w:rPr>
          <w:rFonts w:asciiTheme="minorHAnsi" w:hAnsiTheme="minorHAnsi"/>
          <w:i/>
          <w:sz w:val="20"/>
          <w:szCs w:val="20"/>
        </w:rPr>
        <w:t>NYCCheckbook.FMSDeliveryOrders</w:t>
      </w:r>
      <w:proofErr w:type="spellEnd"/>
      <w:r w:rsidR="00EC69F0" w:rsidRPr="006E7636">
        <w:rPr>
          <w:rFonts w:asciiTheme="minorHAnsi" w:hAnsiTheme="minorHAnsi"/>
          <w:sz w:val="20"/>
          <w:szCs w:val="20"/>
        </w:rPr>
        <w:t xml:space="preserve"> </w:t>
      </w:r>
      <w:r w:rsidR="00EC69F0">
        <w:rPr>
          <w:rFonts w:asciiTheme="minorHAnsi" w:hAnsiTheme="minorHAnsi"/>
          <w:sz w:val="20"/>
          <w:szCs w:val="20"/>
        </w:rPr>
        <w:t xml:space="preserve">identified by </w:t>
      </w:r>
      <w:proofErr w:type="spellStart"/>
      <w:r w:rsidR="00EC69F0" w:rsidRPr="006E7636">
        <w:rPr>
          <w:rFonts w:asciiTheme="minorHAnsi" w:hAnsiTheme="minorHAnsi"/>
          <w:sz w:val="20"/>
          <w:szCs w:val="20"/>
        </w:rPr>
        <w:t>DocCode</w:t>
      </w:r>
      <w:proofErr w:type="spellEnd"/>
      <w:r w:rsidR="00EC69F0" w:rsidRPr="00623CC9">
        <w:rPr>
          <w:rFonts w:asciiTheme="minorHAnsi" w:hAnsiTheme="minorHAnsi" w:cs="Courier New"/>
          <w:noProof/>
          <w:sz w:val="20"/>
          <w:szCs w:val="20"/>
        </w:rPr>
        <w:t>, DocDeptCode &amp; DocID</w:t>
      </w:r>
      <w:r w:rsidRPr="006E7636">
        <w:rPr>
          <w:rFonts w:asciiTheme="minorHAnsi" w:hAnsiTheme="minorHAnsi"/>
          <w:sz w:val="20"/>
          <w:szCs w:val="20"/>
        </w:rPr>
        <w:t xml:space="preserve">. </w:t>
      </w:r>
    </w:p>
    <w:p w:rsidR="006735AC" w:rsidRDefault="0055048C">
      <w:pPr>
        <w:pStyle w:val="ListParagraph"/>
        <w:numPr>
          <w:ilvl w:val="0"/>
          <w:numId w:val="32"/>
        </w:numPr>
        <w:jc w:val="both"/>
        <w:rPr>
          <w:rFonts w:asciiTheme="minorHAnsi" w:hAnsiTheme="minorHAnsi"/>
          <w:sz w:val="20"/>
          <w:szCs w:val="20"/>
        </w:rPr>
      </w:pPr>
      <w:r w:rsidRPr="006577B3">
        <w:rPr>
          <w:rFonts w:asciiTheme="minorHAnsi" w:hAnsiTheme="minorHAnsi"/>
          <w:sz w:val="20"/>
          <w:szCs w:val="20"/>
        </w:rPr>
        <w:t xml:space="preserve">A row is updated in </w:t>
      </w:r>
      <w:proofErr w:type="spellStart"/>
      <w:r w:rsidR="00F034B9" w:rsidRPr="00F034B9">
        <w:rPr>
          <w:rFonts w:asciiTheme="minorHAnsi" w:hAnsiTheme="minorHAnsi"/>
          <w:i/>
          <w:sz w:val="20"/>
          <w:szCs w:val="20"/>
        </w:rPr>
        <w:t>NYCCheckbook.FMSDeliveryOrders</w:t>
      </w:r>
      <w:proofErr w:type="spellEnd"/>
      <w:r w:rsidRPr="006577B3">
        <w:rPr>
          <w:rFonts w:asciiTheme="minorHAnsi" w:hAnsiTheme="minorHAnsi"/>
          <w:sz w:val="20"/>
          <w:szCs w:val="20"/>
        </w:rPr>
        <w:t xml:space="preserve"> table when a row in the staging table </w:t>
      </w:r>
      <w:r w:rsidR="00F034B9" w:rsidRPr="00F034B9">
        <w:rPr>
          <w:rFonts w:asciiTheme="minorHAnsi" w:hAnsiTheme="minorHAnsi"/>
          <w:i/>
          <w:sz w:val="20"/>
          <w:szCs w:val="20"/>
        </w:rPr>
        <w:t xml:space="preserve">ETL. </w:t>
      </w:r>
      <w:proofErr w:type="spellStart"/>
      <w:r w:rsidR="00F034B9" w:rsidRPr="00F034B9">
        <w:rPr>
          <w:rFonts w:asciiTheme="minorHAnsi" w:hAnsiTheme="minorHAnsi"/>
          <w:i/>
          <w:sz w:val="20"/>
          <w:szCs w:val="20"/>
        </w:rPr>
        <w:t>FMSDeliveryOrderStage</w:t>
      </w:r>
      <w:proofErr w:type="spellEnd"/>
      <w:r w:rsidR="00EC69F0">
        <w:rPr>
          <w:rFonts w:asciiTheme="minorHAnsi" w:hAnsiTheme="minorHAnsi"/>
          <w:sz w:val="20"/>
          <w:szCs w:val="20"/>
        </w:rPr>
        <w:t xml:space="preserve"> identified by </w:t>
      </w:r>
      <w:r w:rsidR="00EC69F0">
        <w:rPr>
          <w:rFonts w:asciiTheme="minorHAnsi" w:hAnsiTheme="minorHAnsi" w:cs="Courier New"/>
          <w:noProof/>
          <w:sz w:val="20"/>
          <w:szCs w:val="20"/>
        </w:rPr>
        <w:t xml:space="preserve">DOC_CD, DOC_DEPT_CD and </w:t>
      </w:r>
      <w:r w:rsidR="00EC69F0" w:rsidRPr="00623CC9">
        <w:rPr>
          <w:rFonts w:asciiTheme="minorHAnsi" w:hAnsiTheme="minorHAnsi" w:cs="Courier New"/>
          <w:noProof/>
          <w:sz w:val="20"/>
          <w:szCs w:val="20"/>
        </w:rPr>
        <w:t>DOC_ID</w:t>
      </w:r>
      <w:r w:rsidR="00EC69F0" w:rsidRPr="006577B3" w:rsidDel="00EC69F0">
        <w:rPr>
          <w:rFonts w:asciiTheme="minorHAnsi" w:hAnsiTheme="minorHAnsi"/>
          <w:sz w:val="20"/>
          <w:szCs w:val="20"/>
        </w:rPr>
        <w:t xml:space="preserve"> </w:t>
      </w:r>
      <w:r w:rsidRPr="006577B3">
        <w:rPr>
          <w:rFonts w:asciiTheme="minorHAnsi" w:hAnsiTheme="minorHAnsi"/>
          <w:sz w:val="20"/>
          <w:szCs w:val="20"/>
        </w:rPr>
        <w:t>matches</w:t>
      </w:r>
      <w:r w:rsidR="00EC69F0">
        <w:rPr>
          <w:rFonts w:asciiTheme="minorHAnsi" w:hAnsiTheme="minorHAnsi"/>
          <w:sz w:val="20"/>
          <w:szCs w:val="20"/>
        </w:rPr>
        <w:t xml:space="preserve"> </w:t>
      </w:r>
      <w:proofErr w:type="spellStart"/>
      <w:r w:rsidR="00F034B9" w:rsidRPr="00F034B9">
        <w:rPr>
          <w:rFonts w:asciiTheme="minorHAnsi" w:hAnsiTheme="minorHAnsi"/>
          <w:i/>
          <w:sz w:val="20"/>
          <w:szCs w:val="20"/>
        </w:rPr>
        <w:t>NYCCheckbook.FMSDeliveryOrders</w:t>
      </w:r>
      <w:proofErr w:type="spellEnd"/>
      <w:r w:rsidR="00EC69F0" w:rsidRPr="006577B3">
        <w:rPr>
          <w:rFonts w:asciiTheme="minorHAnsi" w:hAnsiTheme="minorHAnsi"/>
          <w:sz w:val="20"/>
          <w:szCs w:val="20"/>
        </w:rPr>
        <w:t xml:space="preserve"> table</w:t>
      </w:r>
      <w:r w:rsidR="00EC69F0">
        <w:rPr>
          <w:rFonts w:asciiTheme="minorHAnsi" w:hAnsiTheme="minorHAnsi"/>
          <w:sz w:val="20"/>
          <w:szCs w:val="20"/>
        </w:rPr>
        <w:t xml:space="preserve"> identified by </w:t>
      </w:r>
      <w:proofErr w:type="spellStart"/>
      <w:r w:rsidR="00EC69F0" w:rsidRPr="006E7636">
        <w:rPr>
          <w:rFonts w:asciiTheme="minorHAnsi" w:hAnsiTheme="minorHAnsi"/>
          <w:sz w:val="20"/>
          <w:szCs w:val="20"/>
        </w:rPr>
        <w:t>DocCode</w:t>
      </w:r>
      <w:proofErr w:type="spellEnd"/>
      <w:r w:rsidR="00EC69F0" w:rsidRPr="00623CC9">
        <w:rPr>
          <w:rFonts w:asciiTheme="minorHAnsi" w:hAnsiTheme="minorHAnsi" w:cs="Courier New"/>
          <w:noProof/>
          <w:sz w:val="20"/>
          <w:szCs w:val="20"/>
        </w:rPr>
        <w:t>, DocDeptCode &amp; DocID</w:t>
      </w:r>
      <w:r w:rsidRPr="006577B3">
        <w:rPr>
          <w:rFonts w:asciiTheme="minorHAnsi" w:hAnsiTheme="minorHAnsi"/>
          <w:sz w:val="20"/>
          <w:szCs w:val="20"/>
        </w:rPr>
        <w:t>.</w:t>
      </w:r>
    </w:p>
    <w:p w:rsidR="006735AC" w:rsidRDefault="00F034B9">
      <w:pPr>
        <w:pStyle w:val="ListParagraph"/>
        <w:numPr>
          <w:ilvl w:val="0"/>
          <w:numId w:val="32"/>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r w:rsidRPr="00F034B9">
        <w:rPr>
          <w:rFonts w:asciiTheme="minorHAnsi" w:hAnsiTheme="minorHAnsi"/>
          <w:i/>
          <w:sz w:val="20"/>
          <w:szCs w:val="20"/>
          <w:u w:val="single"/>
        </w:rPr>
        <w:t xml:space="preserve">NYCCheckbook. </w:t>
      </w:r>
      <w:proofErr w:type="spellStart"/>
      <w:r w:rsidRPr="00F034B9">
        <w:rPr>
          <w:rFonts w:asciiTheme="minorHAnsi" w:hAnsiTheme="minorHAnsi"/>
          <w:i/>
          <w:sz w:val="20"/>
          <w:szCs w:val="20"/>
          <w:u w:val="single"/>
        </w:rPr>
        <w:t>FMSDeliveryOrders</w:t>
      </w:r>
      <w:proofErr w:type="spellEnd"/>
      <w:r w:rsidRPr="00F034B9">
        <w:rPr>
          <w:rFonts w:asciiTheme="minorHAnsi" w:hAnsiTheme="minorHAnsi"/>
          <w:sz w:val="20"/>
          <w:szCs w:val="20"/>
          <w:u w:val="single"/>
        </w:rPr>
        <w:t xml:space="preserve"> table when a row in </w:t>
      </w:r>
      <w:r w:rsidRPr="00F034B9">
        <w:rPr>
          <w:rFonts w:asciiTheme="minorHAnsi" w:hAnsiTheme="minorHAnsi"/>
          <w:i/>
          <w:sz w:val="20"/>
          <w:szCs w:val="20"/>
          <w:u w:val="single"/>
        </w:rPr>
        <w:t xml:space="preserve">the NYCCheckbook. </w:t>
      </w:r>
      <w:proofErr w:type="spellStart"/>
      <w:r w:rsidRPr="00F034B9">
        <w:rPr>
          <w:rFonts w:asciiTheme="minorHAnsi" w:hAnsiTheme="minorHAnsi"/>
          <w:i/>
          <w:sz w:val="20"/>
          <w:szCs w:val="20"/>
          <w:u w:val="single"/>
        </w:rPr>
        <w:t>FMSDeliveryOrders</w:t>
      </w:r>
      <w:proofErr w:type="spellEnd"/>
      <w:r w:rsidRPr="00F034B9">
        <w:rPr>
          <w:rFonts w:asciiTheme="minorHAnsi" w:hAnsiTheme="minorHAnsi"/>
          <w:i/>
          <w:sz w:val="20"/>
          <w:szCs w:val="20"/>
          <w:u w:val="single"/>
        </w:rPr>
        <w:t xml:space="preserve"> </w:t>
      </w:r>
      <w:r w:rsidRPr="00F034B9">
        <w:rPr>
          <w:rFonts w:asciiTheme="minorHAnsi" w:hAnsiTheme="minorHAnsi"/>
          <w:sz w:val="20"/>
          <w:szCs w:val="20"/>
          <w:u w:val="single"/>
        </w:rPr>
        <w:t xml:space="preserve">table identified by </w:t>
      </w:r>
      <w:r w:rsidRPr="00F034B9">
        <w:rPr>
          <w:rFonts w:asciiTheme="minorHAnsi" w:hAnsiTheme="minorHAnsi" w:cs="Courier New"/>
          <w:noProof/>
          <w:sz w:val="20"/>
          <w:szCs w:val="20"/>
          <w:u w:val="single"/>
        </w:rPr>
        <w:t>DocCode, DocDeptCode &amp; DocID</w:t>
      </w:r>
      <w:r w:rsidRPr="00F034B9">
        <w:rPr>
          <w:rFonts w:asciiTheme="minorHAnsi" w:hAnsiTheme="minorHAnsi"/>
          <w:sz w:val="20"/>
          <w:szCs w:val="20"/>
          <w:u w:val="single"/>
        </w:rPr>
        <w:t xml:space="preserve"> is not available in ETL. </w:t>
      </w:r>
      <w:proofErr w:type="spellStart"/>
      <w:r w:rsidRPr="00F034B9">
        <w:rPr>
          <w:rFonts w:asciiTheme="minorHAnsi" w:hAnsiTheme="minorHAnsi"/>
          <w:sz w:val="20"/>
          <w:szCs w:val="20"/>
          <w:u w:val="single"/>
        </w:rPr>
        <w:t>FMSDeliveryOrderStage</w:t>
      </w:r>
      <w:proofErr w:type="spellEnd"/>
      <w:r w:rsidRPr="00F034B9">
        <w:rPr>
          <w:rFonts w:asciiTheme="minorHAnsi" w:hAnsiTheme="minorHAnsi"/>
          <w:sz w:val="20"/>
          <w:szCs w:val="20"/>
          <w:u w:val="single"/>
        </w:rPr>
        <w:t xml:space="preserve"> identified by </w:t>
      </w:r>
      <w:r w:rsidRPr="00F034B9">
        <w:rPr>
          <w:rFonts w:asciiTheme="minorHAnsi" w:hAnsiTheme="minorHAnsi" w:cs="Courier New"/>
          <w:noProof/>
          <w:sz w:val="20"/>
          <w:szCs w:val="20"/>
          <w:u w:val="single"/>
        </w:rPr>
        <w:t>DOC_CD, DOC_DEPT_CD &amp; DOC_ID</w:t>
      </w:r>
      <w:r w:rsidRPr="00F034B9">
        <w:rPr>
          <w:rFonts w:asciiTheme="minorHAnsi" w:hAnsiTheme="minorHAnsi"/>
          <w:sz w:val="20"/>
          <w:szCs w:val="20"/>
          <w:u w:val="single"/>
        </w:rPr>
        <w:t>.</w:t>
      </w:r>
    </w:p>
    <w:p w:rsidR="006577B3" w:rsidRPr="00FA7FBA" w:rsidRDefault="006577B3" w:rsidP="00815063">
      <w:pPr>
        <w:pStyle w:val="ListParagraph"/>
        <w:ind w:left="360"/>
        <w:rPr>
          <w:rFonts w:asciiTheme="minorHAnsi" w:hAnsiTheme="minorHAnsi"/>
          <w:color w:val="00B0F0"/>
          <w:sz w:val="24"/>
          <w:szCs w:val="24"/>
        </w:rPr>
      </w:pPr>
    </w:p>
    <w:p w:rsidR="006735AC" w:rsidRDefault="00F034B9">
      <w:pPr>
        <w:pStyle w:val="Heading3"/>
        <w:rPr>
          <w:b w:val="0"/>
          <w:u w:val="single"/>
        </w:rPr>
      </w:pPr>
      <w:bookmarkStart w:id="131" w:name="_Toc296547551"/>
      <w:r w:rsidRPr="00F034B9">
        <w:rPr>
          <w:u w:val="single"/>
        </w:rPr>
        <w:t>MAG Data Feed</w:t>
      </w:r>
      <w:bookmarkEnd w:id="131"/>
    </w:p>
    <w:p w:rsidR="006735AC" w:rsidRDefault="00784C0C">
      <w:pPr>
        <w:jc w:val="both"/>
        <w:rPr>
          <w:rFonts w:asciiTheme="minorHAnsi" w:hAnsiTheme="minorHAnsi"/>
          <w:sz w:val="20"/>
          <w:szCs w:val="20"/>
        </w:rPr>
      </w:pPr>
      <w:r>
        <w:rPr>
          <w:rFonts w:asciiTheme="minorHAnsi" w:hAnsiTheme="minorHAnsi"/>
          <w:sz w:val="20"/>
          <w:szCs w:val="20"/>
        </w:rPr>
        <w:tab/>
      </w:r>
      <w:r w:rsidR="0020041B">
        <w:rPr>
          <w:rFonts w:asciiTheme="minorHAnsi" w:hAnsiTheme="minorHAnsi"/>
          <w:sz w:val="20"/>
          <w:szCs w:val="20"/>
        </w:rPr>
        <w:t xml:space="preserve">The MAG Feed provides information related to </w:t>
      </w:r>
      <w:r w:rsidR="008D4C83">
        <w:rPr>
          <w:rFonts w:asciiTheme="minorHAnsi" w:hAnsiTheme="minorHAnsi"/>
          <w:sz w:val="20"/>
          <w:szCs w:val="20"/>
        </w:rPr>
        <w:t>Master Agreement</w:t>
      </w:r>
      <w:r w:rsidR="00B00FFF">
        <w:rPr>
          <w:rFonts w:asciiTheme="minorHAnsi" w:hAnsiTheme="minorHAnsi"/>
          <w:sz w:val="20"/>
          <w:szCs w:val="20"/>
        </w:rPr>
        <w:t xml:space="preserve">. </w:t>
      </w:r>
      <w:r>
        <w:rPr>
          <w:rFonts w:asciiTheme="minorHAnsi" w:hAnsiTheme="minorHAnsi"/>
          <w:sz w:val="20"/>
          <w:szCs w:val="20"/>
        </w:rPr>
        <w:t>Data is provided as d</w:t>
      </w:r>
      <w:r w:rsidRPr="002D79F5">
        <w:rPr>
          <w:rFonts w:asciiTheme="minorHAnsi" w:hAnsiTheme="minorHAnsi"/>
          <w:sz w:val="20"/>
          <w:szCs w:val="20"/>
        </w:rPr>
        <w:t xml:space="preserve">aily and </w:t>
      </w:r>
      <w:r>
        <w:rPr>
          <w:rFonts w:asciiTheme="minorHAnsi" w:hAnsiTheme="minorHAnsi"/>
          <w:sz w:val="20"/>
          <w:szCs w:val="20"/>
        </w:rPr>
        <w:t>m</w:t>
      </w:r>
      <w:r w:rsidRPr="002D79F5">
        <w:rPr>
          <w:rFonts w:asciiTheme="minorHAnsi" w:hAnsiTheme="minorHAnsi"/>
          <w:sz w:val="20"/>
          <w:szCs w:val="20"/>
        </w:rPr>
        <w:t xml:space="preserve">onthly </w:t>
      </w:r>
      <w:r>
        <w:rPr>
          <w:rFonts w:asciiTheme="minorHAnsi" w:hAnsiTheme="minorHAnsi"/>
          <w:sz w:val="20"/>
          <w:szCs w:val="20"/>
        </w:rPr>
        <w:t>incremental feeds.</w:t>
      </w:r>
      <w:r w:rsidR="001038D1" w:rsidRPr="001038D1">
        <w:rPr>
          <w:rFonts w:asciiTheme="minorHAnsi" w:hAnsiTheme="minorHAnsi"/>
          <w:sz w:val="20"/>
          <w:szCs w:val="20"/>
        </w:rPr>
        <w:t xml:space="preserve"> </w:t>
      </w:r>
      <w:r w:rsidR="001038D1">
        <w:rPr>
          <w:rFonts w:asciiTheme="minorHAnsi" w:hAnsiTheme="minorHAnsi"/>
          <w:sz w:val="20"/>
          <w:szCs w:val="20"/>
        </w:rPr>
        <w:t xml:space="preserve">As a combination of these files could be received the same day, it is imperative to process these in the same order of creation. For this purpose a data load is created for each file in the order of creation. </w:t>
      </w:r>
    </w:p>
    <w:p w:rsidR="006735AC" w:rsidRDefault="001038D1">
      <w:pPr>
        <w:jc w:val="both"/>
        <w:rPr>
          <w:rFonts w:asciiTheme="minorHAnsi" w:hAnsiTheme="minorHAnsi"/>
          <w:sz w:val="20"/>
          <w:szCs w:val="20"/>
        </w:rPr>
      </w:pPr>
      <w:r>
        <w:rPr>
          <w:rFonts w:asciiTheme="minorHAnsi" w:hAnsiTheme="minorHAnsi"/>
          <w:sz w:val="20"/>
          <w:szCs w:val="20"/>
        </w:rPr>
        <w:tab/>
        <w:t>Data is heterogeneous in nature and o</w:t>
      </w:r>
      <w:r w:rsidRPr="002D79F5">
        <w:rPr>
          <w:rFonts w:asciiTheme="minorHAnsi" w:hAnsiTheme="minorHAnsi"/>
          <w:sz w:val="20"/>
          <w:szCs w:val="20"/>
        </w:rPr>
        <w:t>nly Header and Detail records</w:t>
      </w:r>
      <w:r>
        <w:rPr>
          <w:rFonts w:asciiTheme="minorHAnsi" w:hAnsiTheme="minorHAnsi"/>
          <w:sz w:val="20"/>
          <w:szCs w:val="20"/>
        </w:rPr>
        <w:t xml:space="preserve"> identified by record type H and W respectively are considered. Header records are staged in </w:t>
      </w:r>
      <w:proofErr w:type="spellStart"/>
      <w:r w:rsidR="00F034B9" w:rsidRPr="00F034B9">
        <w:rPr>
          <w:rFonts w:asciiTheme="minorHAnsi" w:hAnsiTheme="minorHAnsi"/>
          <w:i/>
          <w:sz w:val="20"/>
          <w:szCs w:val="20"/>
        </w:rPr>
        <w:t>FMSMasterAgreementStage</w:t>
      </w:r>
      <w:proofErr w:type="spellEnd"/>
      <w:r>
        <w:rPr>
          <w:rFonts w:asciiTheme="minorHAnsi" w:hAnsiTheme="minorHAnsi"/>
          <w:sz w:val="20"/>
          <w:szCs w:val="20"/>
        </w:rPr>
        <w:t xml:space="preserve"> and award detail records are staged in </w:t>
      </w:r>
      <w:proofErr w:type="spellStart"/>
      <w:r w:rsidR="00F034B9" w:rsidRPr="00F034B9">
        <w:rPr>
          <w:rFonts w:asciiTheme="minorHAnsi" w:hAnsiTheme="minorHAnsi"/>
          <w:i/>
          <w:sz w:val="20"/>
          <w:szCs w:val="20"/>
        </w:rPr>
        <w:t>FMSMasterAgreementAwardStage</w:t>
      </w:r>
      <w:proofErr w:type="spellEnd"/>
      <w:r>
        <w:rPr>
          <w:rFonts w:asciiTheme="minorHAnsi" w:hAnsiTheme="minorHAnsi"/>
          <w:sz w:val="20"/>
          <w:szCs w:val="20"/>
        </w:rPr>
        <w:t xml:space="preserve">. </w:t>
      </w:r>
    </w:p>
    <w:p w:rsidR="006735AC" w:rsidRDefault="00E23C97">
      <w:pPr>
        <w:pStyle w:val="ListParagraph"/>
        <w:numPr>
          <w:ilvl w:val="0"/>
          <w:numId w:val="67"/>
        </w:numPr>
        <w:rPr>
          <w:rFonts w:asciiTheme="minorHAnsi" w:hAnsiTheme="minorHAnsi"/>
          <w:b/>
          <w:sz w:val="20"/>
          <w:szCs w:val="20"/>
        </w:rPr>
      </w:pPr>
      <w:r w:rsidRPr="00E23C97">
        <w:rPr>
          <w:rFonts w:asciiTheme="minorHAnsi" w:hAnsiTheme="minorHAnsi"/>
          <w:b/>
          <w:i/>
          <w:sz w:val="20"/>
          <w:szCs w:val="20"/>
        </w:rPr>
        <w:t xml:space="preserve">Execution steps as in </w:t>
      </w:r>
      <w:proofErr w:type="spellStart"/>
      <w:r w:rsidR="00F034B9" w:rsidRPr="00F034B9">
        <w:rPr>
          <w:rFonts w:asciiTheme="minorHAnsi" w:hAnsiTheme="minorHAnsi"/>
          <w:b/>
          <w:sz w:val="20"/>
          <w:szCs w:val="20"/>
        </w:rPr>
        <w:t>LoadMAGDataLoads</w:t>
      </w:r>
      <w:r w:rsidRPr="00E23C97">
        <w:rPr>
          <w:rFonts w:asciiTheme="minorHAnsi" w:hAnsiTheme="minorHAnsi"/>
          <w:b/>
          <w:i/>
          <w:sz w:val="20"/>
          <w:szCs w:val="20"/>
        </w:rPr>
        <w:t>.dtsx</w:t>
      </w:r>
      <w:proofErr w:type="spellEnd"/>
    </w:p>
    <w:p w:rsidR="006735AC" w:rsidRDefault="006735AC">
      <w:pPr>
        <w:pStyle w:val="ListParagraph"/>
        <w:ind w:left="1080"/>
        <w:rPr>
          <w:rFonts w:asciiTheme="minorHAnsi" w:hAnsiTheme="minorHAnsi"/>
          <w:sz w:val="20"/>
          <w:szCs w:val="20"/>
        </w:rPr>
      </w:pP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Check if any new files are available to be downloaded from FISA.</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 xml:space="preserve">Initialize the process of loading data by creating a record in </w:t>
      </w:r>
      <w:proofErr w:type="spellStart"/>
      <w:r w:rsidRPr="009D2EDF">
        <w:rPr>
          <w:rFonts w:asciiTheme="minorHAnsi" w:hAnsiTheme="minorHAnsi"/>
          <w:sz w:val="20"/>
          <w:szCs w:val="20"/>
        </w:rPr>
        <w:t>ETL.dataload</w:t>
      </w:r>
      <w:proofErr w:type="spellEnd"/>
      <w:r w:rsidRPr="009D2EDF">
        <w:rPr>
          <w:rFonts w:asciiTheme="minorHAnsi" w:hAnsiTheme="minorHAnsi"/>
          <w:sz w:val="20"/>
          <w:szCs w:val="20"/>
        </w:rPr>
        <w:t xml:space="preserve"> </w:t>
      </w:r>
      <w:r>
        <w:rPr>
          <w:rFonts w:asciiTheme="minorHAnsi" w:hAnsiTheme="minorHAnsi"/>
          <w:sz w:val="20"/>
          <w:szCs w:val="20"/>
        </w:rPr>
        <w:t>with the details on feed name (M for MAG), type of feed (I for incremental</w:t>
      </w:r>
      <w:r w:rsidRPr="009D2EDF">
        <w:rPr>
          <w:rFonts w:asciiTheme="minorHAnsi" w:hAnsiTheme="minorHAnsi"/>
          <w:sz w:val="20"/>
          <w:szCs w:val="20"/>
        </w:rPr>
        <w:t xml:space="preserve">) </w:t>
      </w:r>
      <w:r>
        <w:rPr>
          <w:rFonts w:asciiTheme="minorHAnsi" w:hAnsiTheme="minorHAnsi"/>
          <w:sz w:val="20"/>
          <w:szCs w:val="20"/>
        </w:rPr>
        <w:t>and the status as S for started</w:t>
      </w:r>
      <w:r w:rsidRPr="002D79F5">
        <w:rPr>
          <w:rFonts w:asciiTheme="minorHAnsi" w:hAnsiTheme="minorHAnsi"/>
          <w:sz w:val="20"/>
          <w:szCs w:val="20"/>
        </w:rPr>
        <w:t>.</w:t>
      </w:r>
    </w:p>
    <w:p w:rsidR="006735AC" w:rsidRDefault="00E23C97">
      <w:pPr>
        <w:pStyle w:val="ListParagraph"/>
        <w:numPr>
          <w:ilvl w:val="0"/>
          <w:numId w:val="33"/>
        </w:numPr>
        <w:jc w:val="both"/>
        <w:rPr>
          <w:rFonts w:asciiTheme="minorHAnsi" w:hAnsiTheme="minorHAnsi"/>
          <w:sz w:val="20"/>
          <w:szCs w:val="20"/>
        </w:rPr>
      </w:pPr>
      <w:r>
        <w:rPr>
          <w:rFonts w:asciiTheme="minorHAnsi" w:hAnsiTheme="minorHAnsi"/>
          <w:sz w:val="20"/>
          <w:szCs w:val="20"/>
        </w:rPr>
        <w:t>D</w:t>
      </w:r>
      <w:r w:rsidRPr="009D2EDF">
        <w:rPr>
          <w:rFonts w:asciiTheme="minorHAnsi" w:hAnsiTheme="minorHAnsi"/>
          <w:sz w:val="20"/>
          <w:szCs w:val="20"/>
        </w:rPr>
        <w:t xml:space="preserve">rop foreign keys in the related staging tables, truncate the data and re-create the FKs. Refer to the procedure </w:t>
      </w:r>
      <w:r w:rsidR="00F034B9" w:rsidRPr="00F034B9">
        <w:rPr>
          <w:rFonts w:asciiTheme="minorHAnsi" w:hAnsiTheme="minorHAnsi"/>
          <w:i/>
          <w:sz w:val="20"/>
          <w:szCs w:val="20"/>
        </w:rPr>
        <w:t>ETL.</w:t>
      </w:r>
      <w:r w:rsidRPr="00E23C97">
        <w:rPr>
          <w:rFonts w:asciiTheme="minorHAnsi" w:hAnsiTheme="minorHAnsi"/>
          <w:i/>
          <w:sz w:val="20"/>
          <w:szCs w:val="20"/>
        </w:rPr>
        <w:t xml:space="preserve"> </w:t>
      </w:r>
      <w:proofErr w:type="spellStart"/>
      <w:proofErr w:type="gramStart"/>
      <w:r w:rsidR="00F034B9" w:rsidRPr="00F034B9">
        <w:rPr>
          <w:rFonts w:asciiTheme="minorHAnsi" w:hAnsiTheme="minorHAnsi"/>
          <w:i/>
          <w:sz w:val="20"/>
          <w:szCs w:val="20"/>
        </w:rPr>
        <w:t>spTruncateMAGStagingTables</w:t>
      </w:r>
      <w:proofErr w:type="spellEnd"/>
      <w:proofErr w:type="gramEnd"/>
      <w:r w:rsidR="00F034B9" w:rsidRPr="00F034B9">
        <w:rPr>
          <w:rFonts w:asciiTheme="minorHAnsi" w:hAnsiTheme="minorHAnsi"/>
          <w:i/>
          <w:sz w:val="20"/>
          <w:szCs w:val="20"/>
        </w:rPr>
        <w:t xml:space="preserve"> </w:t>
      </w:r>
      <w:r w:rsidRPr="009D2EDF">
        <w:rPr>
          <w:rFonts w:asciiTheme="minorHAnsi" w:hAnsiTheme="minorHAnsi"/>
          <w:sz w:val="20"/>
          <w:szCs w:val="20"/>
        </w:rPr>
        <w:t>for more</w:t>
      </w:r>
      <w:r>
        <w:rPr>
          <w:rFonts w:asciiTheme="minorHAnsi" w:hAnsiTheme="minorHAnsi"/>
          <w:sz w:val="20"/>
          <w:szCs w:val="20"/>
        </w:rPr>
        <w:t xml:space="preserve"> details</w:t>
      </w:r>
      <w:r w:rsidRPr="002D79F5">
        <w:rPr>
          <w:rFonts w:asciiTheme="minorHAnsi" w:hAnsiTheme="minorHAnsi"/>
          <w:sz w:val="20"/>
          <w:szCs w:val="20"/>
        </w:rPr>
        <w:t>.</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Check if the file downloaded from FISA is in proper format.</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 xml:space="preserve">Create a new record in the </w:t>
      </w:r>
      <w:proofErr w:type="spellStart"/>
      <w:r w:rsidRPr="009D2EDF">
        <w:rPr>
          <w:rFonts w:asciiTheme="minorHAnsi" w:hAnsiTheme="minorHAnsi"/>
          <w:sz w:val="20"/>
          <w:szCs w:val="20"/>
        </w:rPr>
        <w:t>ETL.dataloadfile</w:t>
      </w:r>
      <w:proofErr w:type="spellEnd"/>
      <w:r w:rsidRPr="009D2EDF">
        <w:rPr>
          <w:rFonts w:asciiTheme="minorHAnsi" w:hAnsiTheme="minorHAnsi"/>
          <w:sz w:val="20"/>
          <w:szCs w:val="20"/>
        </w:rPr>
        <w:t xml:space="preserve"> table with the details of the file to be loaded.</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If the record is malformed then load file into malformed tables (</w:t>
      </w:r>
      <w:proofErr w:type="spellStart"/>
      <w:r w:rsidRPr="009D2EDF">
        <w:rPr>
          <w:rFonts w:asciiTheme="minorHAnsi" w:hAnsiTheme="minorHAnsi"/>
          <w:i/>
          <w:sz w:val="20"/>
          <w:szCs w:val="20"/>
        </w:rPr>
        <w:t>ETL.MalformedRecords</w:t>
      </w:r>
      <w:proofErr w:type="spellEnd"/>
      <w:r w:rsidRPr="009D2EDF">
        <w:rPr>
          <w:rFonts w:asciiTheme="minorHAnsi" w:hAnsiTheme="minorHAnsi"/>
          <w:sz w:val="20"/>
          <w:szCs w:val="20"/>
        </w:rPr>
        <w:t xml:space="preserve">) for further Analysis. </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Load data from the downloaded file into staging tables based on</w:t>
      </w:r>
      <w:r>
        <w:rPr>
          <w:rFonts w:asciiTheme="minorHAnsi" w:hAnsiTheme="minorHAnsi"/>
          <w:sz w:val="20"/>
          <w:szCs w:val="20"/>
        </w:rPr>
        <w:t xml:space="preserve"> the</w:t>
      </w:r>
      <w:r w:rsidRPr="002D79F5">
        <w:rPr>
          <w:rFonts w:asciiTheme="minorHAnsi" w:hAnsiTheme="minorHAnsi"/>
          <w:sz w:val="20"/>
          <w:szCs w:val="20"/>
        </w:rPr>
        <w:t xml:space="preserve"> </w:t>
      </w:r>
      <w:r>
        <w:rPr>
          <w:rFonts w:asciiTheme="minorHAnsi" w:hAnsiTheme="minorHAnsi"/>
          <w:sz w:val="20"/>
          <w:szCs w:val="20"/>
        </w:rPr>
        <w:t>r</w:t>
      </w:r>
      <w:r w:rsidRPr="002D79F5">
        <w:rPr>
          <w:rFonts w:asciiTheme="minorHAnsi" w:hAnsiTheme="minorHAnsi"/>
          <w:sz w:val="20"/>
          <w:szCs w:val="20"/>
        </w:rPr>
        <w:t xml:space="preserve">ecord </w:t>
      </w:r>
      <w:r>
        <w:rPr>
          <w:rFonts w:asciiTheme="minorHAnsi" w:hAnsiTheme="minorHAnsi"/>
          <w:sz w:val="20"/>
          <w:szCs w:val="20"/>
        </w:rPr>
        <w:t>t</w:t>
      </w:r>
      <w:r w:rsidRPr="002D79F5">
        <w:rPr>
          <w:rFonts w:asciiTheme="minorHAnsi" w:hAnsiTheme="minorHAnsi"/>
          <w:sz w:val="20"/>
          <w:szCs w:val="20"/>
        </w:rPr>
        <w:t>ype.</w:t>
      </w:r>
      <w:r w:rsidRPr="009D2EDF">
        <w:t xml:space="preserve"> </w:t>
      </w:r>
      <w:r w:rsidRPr="009D2EDF">
        <w:rPr>
          <w:rFonts w:asciiTheme="minorHAnsi" w:hAnsiTheme="minorHAnsi"/>
          <w:sz w:val="20"/>
          <w:szCs w:val="20"/>
        </w:rPr>
        <w:t>Change the status of load from started to T for staged.</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Validate data in the Staging tables</w:t>
      </w:r>
      <w:proofErr w:type="gramStart"/>
      <w:r w:rsidRPr="002D79F5">
        <w:rPr>
          <w:rFonts w:asciiTheme="minorHAnsi" w:hAnsiTheme="minorHAnsi"/>
          <w:sz w:val="20"/>
          <w:szCs w:val="20"/>
        </w:rPr>
        <w:t>.(</w:t>
      </w:r>
      <w:proofErr w:type="gramEnd"/>
      <w:r w:rsidRPr="002D79F5">
        <w:rPr>
          <w:rFonts w:asciiTheme="minorHAnsi" w:hAnsiTheme="minorHAnsi"/>
          <w:sz w:val="20"/>
          <w:szCs w:val="20"/>
        </w:rPr>
        <w:t xml:space="preserve">Refer: </w:t>
      </w:r>
      <w:r>
        <w:rPr>
          <w:rFonts w:asciiTheme="minorHAnsi" w:hAnsiTheme="minorHAnsi" w:cs="Courier New"/>
          <w:i/>
          <w:noProof/>
          <w:sz w:val="20"/>
          <w:szCs w:val="20"/>
        </w:rPr>
        <w:t>ETL.spValidateMAG</w:t>
      </w:r>
      <w:r w:rsidRPr="009D2EDF">
        <w:rPr>
          <w:rFonts w:asciiTheme="minorHAnsi" w:hAnsiTheme="minorHAnsi" w:cs="Courier New"/>
          <w:i/>
          <w:noProof/>
          <w:sz w:val="20"/>
          <w:szCs w:val="20"/>
        </w:rPr>
        <w:t>DataLoad</w:t>
      </w:r>
      <w:r w:rsidRPr="002D79F5">
        <w:rPr>
          <w:rFonts w:asciiTheme="minorHAnsi" w:hAnsiTheme="minorHAnsi" w:cs="Courier New"/>
          <w:noProof/>
          <w:sz w:val="20"/>
          <w:szCs w:val="20"/>
        </w:rPr>
        <w:t>)</w:t>
      </w:r>
      <w:r>
        <w:rPr>
          <w:rFonts w:asciiTheme="minorHAnsi" w:hAnsiTheme="minorHAnsi" w:cs="Courier New"/>
          <w:noProof/>
          <w:sz w:val="20"/>
          <w:szCs w:val="20"/>
        </w:rPr>
        <w:t>.</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Move the invalid records to the respective invalid tables for future analysis and delete the same from the staging tables. Change the status of load from staged to V for Validated.</w:t>
      </w:r>
    </w:p>
    <w:p w:rsidR="006735AC" w:rsidRDefault="00E23C97">
      <w:pPr>
        <w:pStyle w:val="ListParagraph"/>
        <w:numPr>
          <w:ilvl w:val="0"/>
          <w:numId w:val="33"/>
        </w:numPr>
        <w:jc w:val="both"/>
        <w:rPr>
          <w:rFonts w:asciiTheme="minorHAnsi" w:hAnsiTheme="minorHAnsi"/>
          <w:sz w:val="20"/>
          <w:szCs w:val="20"/>
        </w:rPr>
      </w:pPr>
      <w:r w:rsidRPr="009D2EDF">
        <w:rPr>
          <w:rFonts w:asciiTheme="minorHAnsi" w:hAnsiTheme="minorHAnsi"/>
          <w:sz w:val="20"/>
          <w:szCs w:val="20"/>
        </w:rPr>
        <w:t xml:space="preserve">Load Data from staging tables into the corresponding lookup tables in NYCCheckbook schema of MyMoney Database. Refer to the procedure </w:t>
      </w:r>
      <w:r w:rsidRPr="009D2EDF">
        <w:rPr>
          <w:rFonts w:asciiTheme="minorHAnsi" w:hAnsiTheme="minorHAnsi"/>
          <w:i/>
          <w:sz w:val="20"/>
          <w:szCs w:val="20"/>
        </w:rPr>
        <w:t xml:space="preserve">ETL. </w:t>
      </w:r>
      <w:proofErr w:type="spellStart"/>
      <w:proofErr w:type="gramStart"/>
      <w:r w:rsidRPr="009D2EDF">
        <w:rPr>
          <w:rFonts w:asciiTheme="minorHAnsi" w:hAnsiTheme="minorHAnsi"/>
          <w:i/>
          <w:sz w:val="20"/>
          <w:szCs w:val="20"/>
        </w:rPr>
        <w:t>spLoad</w:t>
      </w:r>
      <w:r>
        <w:rPr>
          <w:rFonts w:asciiTheme="minorHAnsi" w:hAnsiTheme="minorHAnsi"/>
          <w:i/>
          <w:sz w:val="20"/>
          <w:szCs w:val="20"/>
        </w:rPr>
        <w:t>MAG</w:t>
      </w:r>
      <w:r w:rsidRPr="009D2EDF">
        <w:rPr>
          <w:rFonts w:asciiTheme="minorHAnsi" w:hAnsiTheme="minorHAnsi"/>
          <w:i/>
          <w:sz w:val="20"/>
          <w:szCs w:val="20"/>
        </w:rPr>
        <w:t>DataLoad</w:t>
      </w:r>
      <w:proofErr w:type="spellEnd"/>
      <w:proofErr w:type="gramEnd"/>
      <w:r w:rsidRPr="009D2EDF">
        <w:rPr>
          <w:rFonts w:asciiTheme="minorHAnsi" w:hAnsiTheme="minorHAnsi"/>
          <w:sz w:val="20"/>
          <w:szCs w:val="20"/>
        </w:rPr>
        <w:t xml:space="preserve"> for more details. Change the status of load from Validated to L for Loaded.</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delete all Statistics SSIS log files</w:t>
      </w:r>
    </w:p>
    <w:p w:rsidR="006735AC" w:rsidRDefault="00E23C97">
      <w:pPr>
        <w:pStyle w:val="ListParagraph"/>
        <w:numPr>
          <w:ilvl w:val="0"/>
          <w:numId w:val="33"/>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rPr>
          <w:rFonts w:asciiTheme="minorHAnsi" w:hAnsiTheme="minorHAnsi"/>
          <w:sz w:val="20"/>
          <w:szCs w:val="20"/>
        </w:rPr>
      </w:pPr>
    </w:p>
    <w:p w:rsidR="00E23C97" w:rsidRPr="00E964E8" w:rsidRDefault="00E23C97" w:rsidP="00E23C97">
      <w:pPr>
        <w:pStyle w:val="ListParagraph"/>
        <w:numPr>
          <w:ilvl w:val="0"/>
          <w:numId w:val="67"/>
        </w:numPr>
        <w:rPr>
          <w:rFonts w:asciiTheme="minorHAnsi" w:hAnsiTheme="minorHAnsi"/>
          <w:b/>
          <w:i/>
          <w:sz w:val="20"/>
          <w:szCs w:val="20"/>
        </w:rPr>
      </w:pPr>
      <w:r w:rsidRPr="00214088">
        <w:rPr>
          <w:rFonts w:asciiTheme="minorHAnsi" w:hAnsiTheme="minorHAnsi"/>
          <w:b/>
          <w:i/>
          <w:sz w:val="20"/>
          <w:szCs w:val="20"/>
        </w:rPr>
        <w:t>Business/Validation Rules for the staged data</w:t>
      </w:r>
    </w:p>
    <w:p w:rsidR="006735AC" w:rsidRDefault="00E23C97">
      <w:pPr>
        <w:jc w:val="both"/>
        <w:rPr>
          <w:rFonts w:asciiTheme="minorHAnsi" w:hAnsiTheme="minorHAnsi"/>
          <w:sz w:val="20"/>
          <w:szCs w:val="20"/>
        </w:rPr>
      </w:pPr>
      <w:r>
        <w:rPr>
          <w:rFonts w:asciiTheme="minorHAnsi" w:hAnsiTheme="minorHAnsi"/>
          <w:b/>
          <w:i/>
          <w:sz w:val="20"/>
          <w:szCs w:val="20"/>
        </w:rPr>
        <w:tab/>
      </w:r>
      <w:r w:rsidRPr="00214088">
        <w:rPr>
          <w:rFonts w:asciiTheme="minorHAnsi" w:hAnsiTheme="minorHAnsi"/>
          <w:sz w:val="20"/>
          <w:szCs w:val="20"/>
        </w:rPr>
        <w:t>Each record is validated for the below rules and if one of them is true the record is invalidated with the appropriate reasoning by copying it to the corresponding invalid table  and deleted from the staging table.</w:t>
      </w:r>
    </w:p>
    <w:p w:rsidR="006735AC" w:rsidRDefault="00F034B9">
      <w:pPr>
        <w:rPr>
          <w:rFonts w:asciiTheme="minorHAnsi" w:hAnsiTheme="minorHAnsi"/>
          <w:sz w:val="20"/>
          <w:szCs w:val="20"/>
        </w:rPr>
      </w:pPr>
      <w:r w:rsidRPr="00F034B9">
        <w:rPr>
          <w:rFonts w:asciiTheme="minorHAnsi" w:hAnsiTheme="minorHAnsi"/>
          <w:b/>
          <w:i/>
          <w:sz w:val="20"/>
          <w:szCs w:val="20"/>
        </w:rPr>
        <w:t>FMS</w:t>
      </w:r>
      <w:r w:rsidR="006827E9">
        <w:rPr>
          <w:rFonts w:asciiTheme="minorHAnsi" w:hAnsiTheme="minorHAnsi"/>
          <w:b/>
          <w:i/>
          <w:sz w:val="20"/>
          <w:szCs w:val="20"/>
        </w:rPr>
        <w:t xml:space="preserve"> </w:t>
      </w:r>
      <w:r w:rsidRPr="00F034B9">
        <w:rPr>
          <w:rFonts w:asciiTheme="minorHAnsi" w:hAnsiTheme="minorHAnsi"/>
          <w:b/>
          <w:i/>
          <w:sz w:val="20"/>
          <w:szCs w:val="20"/>
        </w:rPr>
        <w:t>Master</w:t>
      </w:r>
      <w:r w:rsidR="006827E9">
        <w:rPr>
          <w:rFonts w:asciiTheme="minorHAnsi" w:hAnsiTheme="minorHAnsi"/>
          <w:b/>
          <w:i/>
          <w:sz w:val="20"/>
          <w:szCs w:val="20"/>
        </w:rPr>
        <w:t xml:space="preserve"> </w:t>
      </w:r>
      <w:r w:rsidRPr="00F034B9">
        <w:rPr>
          <w:rFonts w:asciiTheme="minorHAnsi" w:hAnsiTheme="minorHAnsi"/>
          <w:b/>
          <w:i/>
          <w:sz w:val="20"/>
          <w:szCs w:val="20"/>
        </w:rPr>
        <w:t>Agreement:</w:t>
      </w:r>
    </w:p>
    <w:p w:rsidR="006735AC" w:rsidRDefault="00F32F72">
      <w:pPr>
        <w:pStyle w:val="ListParagraph"/>
        <w:numPr>
          <w:ilvl w:val="0"/>
          <w:numId w:val="35"/>
        </w:numPr>
        <w:jc w:val="both"/>
        <w:rPr>
          <w:rFonts w:asciiTheme="minorHAnsi" w:hAnsiTheme="minorHAnsi"/>
          <w:sz w:val="20"/>
          <w:szCs w:val="20"/>
        </w:rPr>
      </w:pPr>
      <w:r w:rsidRPr="00F32F72">
        <w:rPr>
          <w:rFonts w:asciiTheme="minorHAnsi" w:hAnsiTheme="minorHAnsi" w:cs="Courier New"/>
          <w:noProof/>
          <w:sz w:val="20"/>
          <w:szCs w:val="20"/>
        </w:rPr>
        <w:t xml:space="preserve">Missing key values - </w:t>
      </w:r>
      <w:r w:rsidR="00234FDA">
        <w:rPr>
          <w:rFonts w:asciiTheme="minorHAnsi" w:hAnsiTheme="minorHAnsi" w:cs="Courier New"/>
          <w:noProof/>
          <w:sz w:val="20"/>
          <w:szCs w:val="20"/>
        </w:rPr>
        <w:t>DOC_CD or DOC_DEPT_CD or DOC_ID or DOC_VERS_NO is null</w:t>
      </w:r>
      <w:r>
        <w:rPr>
          <w:rFonts w:asciiTheme="minorHAnsi" w:hAnsiTheme="minorHAnsi" w:cs="Courier New"/>
          <w:noProof/>
          <w:sz w:val="20"/>
          <w:szCs w:val="20"/>
        </w:rPr>
        <w:t>.</w:t>
      </w:r>
    </w:p>
    <w:p w:rsidR="006735AC" w:rsidRDefault="00F32F72">
      <w:pPr>
        <w:pStyle w:val="ListParagraph"/>
        <w:numPr>
          <w:ilvl w:val="0"/>
          <w:numId w:val="35"/>
        </w:numPr>
        <w:jc w:val="both"/>
        <w:rPr>
          <w:rFonts w:asciiTheme="minorHAnsi" w:hAnsiTheme="minorHAnsi" w:cs="Courier New"/>
          <w:noProof/>
          <w:sz w:val="20"/>
          <w:szCs w:val="20"/>
        </w:rPr>
      </w:pPr>
      <w:r w:rsidRPr="00F32F72">
        <w:rPr>
          <w:rFonts w:asciiTheme="minorHAnsi" w:hAnsiTheme="minorHAnsi" w:cs="Courier New"/>
          <w:noProof/>
          <w:sz w:val="20"/>
          <w:szCs w:val="20"/>
        </w:rPr>
        <w:t xml:space="preserve">Duplicate records - If any duplicate records based on </w:t>
      </w:r>
      <w:r w:rsidR="00B972C1">
        <w:rPr>
          <w:rFonts w:asciiTheme="minorHAnsi" w:hAnsiTheme="minorHAnsi" w:cs="Courier New"/>
          <w:noProof/>
          <w:sz w:val="20"/>
          <w:szCs w:val="20"/>
        </w:rPr>
        <w:t xml:space="preserve">DOC_CD, DOC_DEPT_CD, DOC_ID and DOC_VERS_NO are found in the staging tables then the rule is to load one </w:t>
      </w:r>
      <w:r>
        <w:rPr>
          <w:rFonts w:asciiTheme="minorHAnsi" w:hAnsiTheme="minorHAnsi" w:cs="Courier New"/>
          <w:noProof/>
          <w:sz w:val="20"/>
          <w:szCs w:val="20"/>
        </w:rPr>
        <w:t>and to invalidate the rest.</w:t>
      </w:r>
    </w:p>
    <w:p w:rsidR="006735AC" w:rsidRDefault="00F32F72">
      <w:pPr>
        <w:pStyle w:val="ListParagraph"/>
        <w:numPr>
          <w:ilvl w:val="0"/>
          <w:numId w:val="35"/>
        </w:numPr>
        <w:jc w:val="both"/>
        <w:rPr>
          <w:rFonts w:asciiTheme="minorHAnsi" w:hAnsiTheme="minorHAnsi" w:cs="Courier New"/>
          <w:noProof/>
          <w:sz w:val="20"/>
          <w:szCs w:val="20"/>
        </w:rPr>
      </w:pPr>
      <w:r>
        <w:rPr>
          <w:rFonts w:asciiTheme="minorHAnsi" w:hAnsiTheme="minorHAnsi" w:cs="Courier New"/>
          <w:noProof/>
          <w:sz w:val="20"/>
          <w:szCs w:val="20"/>
        </w:rPr>
        <w:t>Missing MAG award detail – MAG record without an award detail record.</w:t>
      </w:r>
    </w:p>
    <w:p w:rsidR="006735AC" w:rsidRDefault="00F32F72">
      <w:pPr>
        <w:pStyle w:val="ListParagraph"/>
        <w:numPr>
          <w:ilvl w:val="0"/>
          <w:numId w:val="35"/>
        </w:numPr>
        <w:jc w:val="both"/>
        <w:rPr>
          <w:rFonts w:asciiTheme="minorHAnsi" w:hAnsiTheme="minorHAnsi" w:cs="Courier New"/>
          <w:noProof/>
          <w:sz w:val="20"/>
          <w:szCs w:val="20"/>
        </w:rPr>
      </w:pPr>
      <w:r>
        <w:rPr>
          <w:rFonts w:asciiTheme="minorHAnsi" w:hAnsiTheme="minorHAnsi" w:cs="Courier New"/>
          <w:noProof/>
          <w:sz w:val="20"/>
          <w:szCs w:val="20"/>
        </w:rPr>
        <w:t>Multiple MAG award detail – MAG record associated to more than one one award detail record.</w:t>
      </w:r>
    </w:p>
    <w:p w:rsidR="006735AC" w:rsidRDefault="00F32F72">
      <w:pPr>
        <w:pStyle w:val="ListParagraph"/>
        <w:numPr>
          <w:ilvl w:val="0"/>
          <w:numId w:val="35"/>
        </w:numPr>
        <w:jc w:val="both"/>
        <w:rPr>
          <w:rFonts w:asciiTheme="minorHAnsi" w:hAnsiTheme="minorHAnsi" w:cs="Courier New"/>
          <w:noProof/>
          <w:sz w:val="20"/>
          <w:szCs w:val="20"/>
        </w:rPr>
      </w:pPr>
      <w:r w:rsidRPr="00F32F72">
        <w:rPr>
          <w:rFonts w:asciiTheme="minorHAnsi" w:hAnsiTheme="minorHAnsi" w:cs="Courier New"/>
          <w:noProof/>
          <w:sz w:val="20"/>
          <w:szCs w:val="20"/>
        </w:rPr>
        <w:t xml:space="preserve">Invalid/Inconsistent values - </w:t>
      </w:r>
    </w:p>
    <w:p w:rsidR="006735AC" w:rsidRDefault="00F32F72">
      <w:pPr>
        <w:pStyle w:val="ListParagraph"/>
        <w:numPr>
          <w:ilvl w:val="0"/>
          <w:numId w:val="68"/>
        </w:numPr>
        <w:jc w:val="both"/>
        <w:rPr>
          <w:rFonts w:asciiTheme="minorHAnsi" w:hAnsiTheme="minorHAnsi"/>
          <w:sz w:val="20"/>
          <w:szCs w:val="20"/>
        </w:rPr>
      </w:pPr>
      <w:r w:rsidRPr="002D1D4B">
        <w:rPr>
          <w:rFonts w:asciiTheme="minorHAnsi" w:hAnsiTheme="minorHAnsi" w:cs="Courier New"/>
          <w:noProof/>
          <w:sz w:val="20"/>
          <w:szCs w:val="20"/>
        </w:rPr>
        <w:t>EFBGN_DT</w:t>
      </w:r>
      <w:r>
        <w:rPr>
          <w:rFonts w:asciiTheme="minorHAnsi" w:hAnsiTheme="minorHAnsi" w:cs="Courier New"/>
          <w:noProof/>
          <w:sz w:val="20"/>
          <w:szCs w:val="20"/>
        </w:rPr>
        <w:t xml:space="preserve"> </w:t>
      </w:r>
      <w:r w:rsidRPr="002D1D4B">
        <w:rPr>
          <w:rFonts w:asciiTheme="minorHAnsi" w:hAnsiTheme="minorHAnsi" w:cs="Courier New"/>
          <w:noProof/>
          <w:sz w:val="20"/>
          <w:szCs w:val="20"/>
        </w:rPr>
        <w:t>&gt;</w:t>
      </w:r>
      <w:r>
        <w:rPr>
          <w:rFonts w:asciiTheme="minorHAnsi" w:hAnsiTheme="minorHAnsi" w:cs="Courier New"/>
          <w:noProof/>
          <w:sz w:val="20"/>
          <w:szCs w:val="20"/>
        </w:rPr>
        <w:t xml:space="preserve"> </w:t>
      </w:r>
      <w:r w:rsidRPr="002D1D4B">
        <w:rPr>
          <w:rFonts w:asciiTheme="minorHAnsi" w:hAnsiTheme="minorHAnsi" w:cs="Courier New"/>
          <w:noProof/>
          <w:sz w:val="20"/>
          <w:szCs w:val="20"/>
        </w:rPr>
        <w:t>EFEND_DT.</w:t>
      </w:r>
    </w:p>
    <w:p w:rsidR="006735AC" w:rsidRDefault="00F32F72">
      <w:pPr>
        <w:pStyle w:val="ListParagraph"/>
        <w:numPr>
          <w:ilvl w:val="0"/>
          <w:numId w:val="68"/>
        </w:numPr>
        <w:jc w:val="both"/>
        <w:rPr>
          <w:rFonts w:asciiTheme="minorHAnsi" w:hAnsiTheme="minorHAnsi"/>
          <w:sz w:val="20"/>
          <w:szCs w:val="20"/>
        </w:rPr>
      </w:pPr>
      <w:r w:rsidRPr="00396960">
        <w:rPr>
          <w:rFonts w:asciiTheme="minorHAnsi" w:hAnsiTheme="minorHAnsi" w:cs="Courier New"/>
          <w:noProof/>
          <w:sz w:val="20"/>
          <w:szCs w:val="20"/>
        </w:rPr>
        <w:t>MA_PRCH_LMT_AM</w:t>
      </w:r>
      <w:r w:rsidRPr="00DB5E5B">
        <w:rPr>
          <w:rFonts w:asciiTheme="minorHAnsi" w:hAnsiTheme="minorHAnsi" w:cs="Courier New"/>
          <w:noProof/>
          <w:sz w:val="20"/>
          <w:szCs w:val="20"/>
        </w:rPr>
        <w:t xml:space="preserve"> </w:t>
      </w:r>
      <w:r>
        <w:rPr>
          <w:rFonts w:asciiTheme="minorHAnsi" w:hAnsiTheme="minorHAnsi" w:cs="Courier New"/>
          <w:noProof/>
          <w:sz w:val="20"/>
          <w:szCs w:val="20"/>
        </w:rPr>
        <w:t>&lt; 0</w:t>
      </w:r>
    </w:p>
    <w:p w:rsidR="006735AC" w:rsidRDefault="00F32F72">
      <w:pPr>
        <w:pStyle w:val="ListParagraph"/>
        <w:numPr>
          <w:ilvl w:val="0"/>
          <w:numId w:val="35"/>
        </w:numPr>
        <w:jc w:val="both"/>
        <w:rPr>
          <w:rFonts w:asciiTheme="minorHAnsi" w:hAnsiTheme="minorHAnsi" w:cs="Courier New"/>
          <w:noProof/>
          <w:sz w:val="20"/>
          <w:szCs w:val="20"/>
        </w:rPr>
      </w:pPr>
      <w:r>
        <w:rPr>
          <w:rFonts w:asciiTheme="minorHAnsi" w:hAnsiTheme="minorHAnsi" w:cs="Courier New"/>
          <w:noProof/>
          <w:sz w:val="20"/>
          <w:szCs w:val="20"/>
        </w:rPr>
        <w:t>MAG</w:t>
      </w:r>
      <w:r w:rsidRPr="00F32F72">
        <w:rPr>
          <w:rFonts w:asciiTheme="minorHAnsi" w:hAnsiTheme="minorHAnsi" w:cs="Courier New"/>
          <w:noProof/>
          <w:sz w:val="20"/>
          <w:szCs w:val="20"/>
        </w:rPr>
        <w:t xml:space="preserve"> associated to invalid </w:t>
      </w:r>
      <w:r>
        <w:rPr>
          <w:rFonts w:asciiTheme="minorHAnsi" w:hAnsiTheme="minorHAnsi" w:cs="Courier New"/>
          <w:noProof/>
          <w:sz w:val="20"/>
          <w:szCs w:val="20"/>
        </w:rPr>
        <w:t>MAG award detail record.</w:t>
      </w:r>
    </w:p>
    <w:p w:rsidR="006735AC" w:rsidRDefault="00F32F72">
      <w:pPr>
        <w:pStyle w:val="ListParagraph"/>
        <w:numPr>
          <w:ilvl w:val="0"/>
          <w:numId w:val="35"/>
        </w:numPr>
        <w:jc w:val="both"/>
        <w:rPr>
          <w:rFonts w:asciiTheme="minorHAnsi" w:hAnsiTheme="minorHAnsi" w:cs="Courier New"/>
          <w:noProof/>
          <w:sz w:val="20"/>
          <w:szCs w:val="20"/>
        </w:rPr>
      </w:pPr>
      <w:r w:rsidRPr="00F32F72">
        <w:rPr>
          <w:rFonts w:asciiTheme="minorHAnsi" w:hAnsiTheme="minorHAnsi" w:cs="Courier New"/>
          <w:noProof/>
          <w:sz w:val="20"/>
          <w:szCs w:val="20"/>
        </w:rPr>
        <w:t>Invalid/Inconsistent values -</w:t>
      </w:r>
      <w:r w:rsidR="005127ED" w:rsidRPr="00F32F72">
        <w:rPr>
          <w:rFonts w:asciiTheme="minorHAnsi" w:hAnsiTheme="minorHAnsi" w:cs="Courier New"/>
          <w:noProof/>
          <w:sz w:val="20"/>
          <w:szCs w:val="20"/>
        </w:rPr>
        <w:t xml:space="preserve"> </w:t>
      </w:r>
    </w:p>
    <w:p w:rsidR="006735AC" w:rsidRDefault="00392EBB">
      <w:pPr>
        <w:pStyle w:val="ListParagraph"/>
        <w:numPr>
          <w:ilvl w:val="0"/>
          <w:numId w:val="68"/>
        </w:numPr>
        <w:jc w:val="both"/>
        <w:rPr>
          <w:rFonts w:asciiTheme="minorHAnsi" w:hAnsiTheme="minorHAnsi"/>
          <w:sz w:val="20"/>
          <w:szCs w:val="20"/>
        </w:rPr>
      </w:pPr>
      <w:r w:rsidRPr="002D1D4B">
        <w:rPr>
          <w:rFonts w:asciiTheme="minorHAnsi" w:hAnsiTheme="minorHAnsi" w:cs="Courier New"/>
          <w:noProof/>
          <w:sz w:val="20"/>
          <w:szCs w:val="20"/>
        </w:rPr>
        <w:t>EFBGN_DT</w:t>
      </w:r>
      <w:r w:rsidR="00F32F72">
        <w:rPr>
          <w:rFonts w:asciiTheme="minorHAnsi" w:hAnsiTheme="minorHAnsi" w:cs="Courier New"/>
          <w:noProof/>
          <w:sz w:val="20"/>
          <w:szCs w:val="20"/>
        </w:rPr>
        <w:t xml:space="preserve"> </w:t>
      </w:r>
      <w:r w:rsidRPr="002D1D4B">
        <w:rPr>
          <w:rFonts w:asciiTheme="minorHAnsi" w:hAnsiTheme="minorHAnsi" w:cs="Courier New"/>
          <w:noProof/>
          <w:sz w:val="20"/>
          <w:szCs w:val="20"/>
        </w:rPr>
        <w:t>&gt;</w:t>
      </w:r>
      <w:r w:rsidR="00F32F72">
        <w:rPr>
          <w:rFonts w:asciiTheme="minorHAnsi" w:hAnsiTheme="minorHAnsi" w:cs="Courier New"/>
          <w:noProof/>
          <w:sz w:val="20"/>
          <w:szCs w:val="20"/>
        </w:rPr>
        <w:t xml:space="preserve"> </w:t>
      </w:r>
      <w:r w:rsidR="00664AA3" w:rsidRPr="002D1D4B">
        <w:rPr>
          <w:rFonts w:asciiTheme="minorHAnsi" w:hAnsiTheme="minorHAnsi" w:cs="Courier New"/>
          <w:noProof/>
          <w:sz w:val="20"/>
          <w:szCs w:val="20"/>
        </w:rPr>
        <w:t>EFEND_DT.</w:t>
      </w:r>
    </w:p>
    <w:p w:rsidR="006735AC" w:rsidRDefault="00F32F72">
      <w:pPr>
        <w:pStyle w:val="ListParagraph"/>
        <w:numPr>
          <w:ilvl w:val="0"/>
          <w:numId w:val="68"/>
        </w:numPr>
        <w:jc w:val="both"/>
        <w:rPr>
          <w:rFonts w:asciiTheme="minorHAnsi" w:hAnsiTheme="minorHAnsi"/>
          <w:sz w:val="20"/>
          <w:szCs w:val="20"/>
        </w:rPr>
      </w:pPr>
      <w:r w:rsidRPr="00396960">
        <w:rPr>
          <w:rFonts w:asciiTheme="minorHAnsi" w:hAnsiTheme="minorHAnsi" w:cs="Courier New"/>
          <w:noProof/>
          <w:sz w:val="20"/>
          <w:szCs w:val="20"/>
        </w:rPr>
        <w:t>MA_PRCH_LMT_AM</w:t>
      </w:r>
      <w:r w:rsidRPr="00DB5E5B">
        <w:rPr>
          <w:rFonts w:asciiTheme="minorHAnsi" w:hAnsiTheme="minorHAnsi" w:cs="Courier New"/>
          <w:noProof/>
          <w:sz w:val="20"/>
          <w:szCs w:val="20"/>
        </w:rPr>
        <w:t xml:space="preserve"> </w:t>
      </w:r>
      <w:r>
        <w:rPr>
          <w:rFonts w:asciiTheme="minorHAnsi" w:hAnsiTheme="minorHAnsi" w:cs="Courier New"/>
          <w:noProof/>
          <w:sz w:val="20"/>
          <w:szCs w:val="20"/>
        </w:rPr>
        <w:t>&lt; 0</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sz w:val="20"/>
          <w:szCs w:val="20"/>
        </w:rPr>
      </w:pPr>
      <w:r w:rsidRPr="00F034B9">
        <w:rPr>
          <w:rFonts w:asciiTheme="minorHAnsi" w:hAnsiTheme="minorHAnsi"/>
          <w:b/>
          <w:i/>
          <w:sz w:val="20"/>
          <w:szCs w:val="20"/>
        </w:rPr>
        <w:t>FMS</w:t>
      </w:r>
      <w:r w:rsidR="003C47A5">
        <w:rPr>
          <w:rFonts w:asciiTheme="minorHAnsi" w:hAnsiTheme="minorHAnsi"/>
          <w:b/>
          <w:i/>
          <w:sz w:val="20"/>
          <w:szCs w:val="20"/>
        </w:rPr>
        <w:t xml:space="preserve"> </w:t>
      </w:r>
      <w:r w:rsidRPr="00F034B9">
        <w:rPr>
          <w:rFonts w:asciiTheme="minorHAnsi" w:hAnsiTheme="minorHAnsi"/>
          <w:b/>
          <w:i/>
          <w:sz w:val="20"/>
          <w:szCs w:val="20"/>
        </w:rPr>
        <w:t>Master</w:t>
      </w:r>
      <w:r w:rsidR="003C47A5">
        <w:rPr>
          <w:rFonts w:asciiTheme="minorHAnsi" w:hAnsiTheme="minorHAnsi"/>
          <w:b/>
          <w:i/>
          <w:sz w:val="20"/>
          <w:szCs w:val="20"/>
        </w:rPr>
        <w:t xml:space="preserve"> </w:t>
      </w:r>
      <w:r w:rsidRPr="00F034B9">
        <w:rPr>
          <w:rFonts w:asciiTheme="minorHAnsi" w:hAnsiTheme="minorHAnsi"/>
          <w:b/>
          <w:i/>
          <w:sz w:val="20"/>
          <w:szCs w:val="20"/>
        </w:rPr>
        <w:t>Agreement</w:t>
      </w:r>
      <w:r w:rsidR="003C47A5">
        <w:rPr>
          <w:rFonts w:asciiTheme="minorHAnsi" w:hAnsiTheme="minorHAnsi"/>
          <w:b/>
          <w:i/>
          <w:sz w:val="20"/>
          <w:szCs w:val="20"/>
        </w:rPr>
        <w:t xml:space="preserve"> </w:t>
      </w:r>
      <w:r w:rsidRPr="00F034B9">
        <w:rPr>
          <w:rFonts w:asciiTheme="minorHAnsi" w:hAnsiTheme="minorHAnsi"/>
          <w:b/>
          <w:i/>
          <w:sz w:val="20"/>
          <w:szCs w:val="20"/>
        </w:rPr>
        <w:t>Award:</w:t>
      </w:r>
      <w:r w:rsidR="00E54483">
        <w:rPr>
          <w:rFonts w:asciiTheme="minorHAnsi" w:hAnsiTheme="minorHAnsi"/>
          <w:sz w:val="20"/>
          <w:szCs w:val="20"/>
        </w:rPr>
        <w:br/>
      </w:r>
    </w:p>
    <w:p w:rsidR="006735AC" w:rsidRDefault="00B972C1">
      <w:pPr>
        <w:pStyle w:val="ListParagraph"/>
        <w:numPr>
          <w:ilvl w:val="0"/>
          <w:numId w:val="36"/>
        </w:numPr>
        <w:jc w:val="both"/>
        <w:rPr>
          <w:rFonts w:asciiTheme="minorHAnsi" w:hAnsiTheme="minorHAnsi"/>
          <w:sz w:val="20"/>
          <w:szCs w:val="20"/>
        </w:rPr>
      </w:pPr>
      <w:r>
        <w:rPr>
          <w:rFonts w:asciiTheme="minorHAnsi" w:hAnsiTheme="minorHAnsi" w:cs="Courier New"/>
          <w:noProof/>
          <w:sz w:val="20"/>
          <w:szCs w:val="20"/>
        </w:rPr>
        <w:t xml:space="preserve">Missing </w:t>
      </w:r>
      <w:del w:id="132" w:author="Kishore K. Vuppala" w:date="2011-11-28T18:27:00Z">
        <w:r w:rsidDel="008A0EBA">
          <w:rPr>
            <w:rFonts w:asciiTheme="minorHAnsi" w:hAnsiTheme="minorHAnsi" w:cs="Courier New"/>
            <w:noProof/>
            <w:sz w:val="20"/>
            <w:szCs w:val="20"/>
          </w:rPr>
          <w:delText xml:space="preserve">key </w:delText>
        </w:r>
      </w:del>
      <w:r>
        <w:rPr>
          <w:rFonts w:asciiTheme="minorHAnsi" w:hAnsiTheme="minorHAnsi" w:cs="Courier New"/>
          <w:noProof/>
          <w:sz w:val="20"/>
          <w:szCs w:val="20"/>
        </w:rPr>
        <w:t>values - DOC_CD or DOC_DEPT_CD or DOC_ID or DOC_VERS_NO or DOC_AWDDET_LN_NO is null.</w:t>
      </w:r>
    </w:p>
    <w:p w:rsidR="006735AC" w:rsidRDefault="00F034B9">
      <w:pPr>
        <w:pStyle w:val="ListParagraph"/>
        <w:numPr>
          <w:ilvl w:val="0"/>
          <w:numId w:val="36"/>
        </w:numPr>
        <w:jc w:val="both"/>
        <w:rPr>
          <w:rFonts w:asciiTheme="minorHAnsi" w:hAnsiTheme="minorHAnsi" w:cs="Courier New"/>
          <w:noProof/>
          <w:sz w:val="20"/>
          <w:szCs w:val="20"/>
        </w:rPr>
      </w:pPr>
      <w:r w:rsidRPr="00F034B9">
        <w:rPr>
          <w:rFonts w:asciiTheme="minorHAnsi" w:hAnsiTheme="minorHAnsi"/>
        </w:rPr>
        <w:t xml:space="preserve"> </w:t>
      </w:r>
      <w:r w:rsidR="003E592F" w:rsidRPr="00E51E32">
        <w:rPr>
          <w:rFonts w:asciiTheme="minorHAnsi" w:hAnsiTheme="minorHAnsi" w:cs="Courier New"/>
          <w:noProof/>
          <w:sz w:val="20"/>
          <w:szCs w:val="20"/>
        </w:rPr>
        <w:t>Duplicate records - If any duplicate records based on</w:t>
      </w:r>
      <w:r w:rsidR="00B972C1">
        <w:rPr>
          <w:rFonts w:asciiTheme="minorHAnsi" w:hAnsiTheme="minorHAnsi" w:cs="Courier New"/>
          <w:noProof/>
          <w:sz w:val="20"/>
          <w:szCs w:val="20"/>
        </w:rPr>
        <w:t>DOC_CD, DOC_DEPT_CD, DOC_ID and DOC_VERS_NO and DOC_AWDDET_LN_NO  are found in the staging tables then the rule is to load one and to invalidate the rest</w:t>
      </w:r>
    </w:p>
    <w:p w:rsidR="006735AC" w:rsidRDefault="00B972C1">
      <w:pPr>
        <w:pStyle w:val="ListParagraph"/>
        <w:numPr>
          <w:ilvl w:val="0"/>
          <w:numId w:val="36"/>
        </w:numPr>
        <w:jc w:val="both"/>
        <w:rPr>
          <w:rFonts w:asciiTheme="minorHAnsi" w:hAnsiTheme="minorHAnsi"/>
          <w:sz w:val="20"/>
          <w:szCs w:val="20"/>
        </w:rPr>
      </w:pPr>
      <w:r>
        <w:rPr>
          <w:rFonts w:asciiTheme="minorHAnsi" w:hAnsiTheme="minorHAnsi" w:cs="Courier New"/>
          <w:noProof/>
          <w:sz w:val="20"/>
          <w:szCs w:val="20"/>
        </w:rPr>
        <w:t xml:space="preserve">Missing referenced parent entity. MAG detail records whose MAG information is not available in the staging table corresponding to MAG header. </w:t>
      </w:r>
    </w:p>
    <w:p w:rsidR="006735AC" w:rsidRDefault="00B972C1">
      <w:pPr>
        <w:pStyle w:val="ListParagraph"/>
        <w:numPr>
          <w:ilvl w:val="0"/>
          <w:numId w:val="36"/>
        </w:numPr>
        <w:jc w:val="both"/>
        <w:rPr>
          <w:rFonts w:asciiTheme="minorHAnsi" w:hAnsiTheme="minorHAnsi" w:cs="Courier New"/>
          <w:noProof/>
          <w:sz w:val="20"/>
          <w:szCs w:val="20"/>
        </w:rPr>
      </w:pPr>
      <w:r>
        <w:rPr>
          <w:rFonts w:asciiTheme="minorHAnsi" w:hAnsiTheme="minorHAnsi" w:cs="Courier New"/>
          <w:noProof/>
          <w:sz w:val="20"/>
          <w:szCs w:val="20"/>
        </w:rPr>
        <w:t xml:space="preserve">Invalid/Inconsistent values </w:t>
      </w:r>
    </w:p>
    <w:p w:rsidR="006735AC" w:rsidRDefault="00F034B9">
      <w:pPr>
        <w:pStyle w:val="ListParagraph"/>
        <w:numPr>
          <w:ilvl w:val="0"/>
          <w:numId w:val="69"/>
        </w:numPr>
        <w:jc w:val="both"/>
        <w:rPr>
          <w:rFonts w:asciiTheme="minorHAnsi" w:hAnsiTheme="minorHAnsi" w:cs="Courier New"/>
          <w:noProof/>
          <w:sz w:val="20"/>
          <w:szCs w:val="20"/>
        </w:rPr>
      </w:pPr>
      <w:commentRangeStart w:id="133"/>
      <w:commentRangeStart w:id="134"/>
      <w:r w:rsidRPr="00F034B9">
        <w:rPr>
          <w:rFonts w:asciiTheme="minorHAnsi" w:hAnsiTheme="minorHAnsi" w:cs="Courier New"/>
          <w:noProof/>
          <w:sz w:val="20"/>
          <w:szCs w:val="20"/>
        </w:rPr>
        <w:t xml:space="preserve">AWD_METH_CD (Award method) </w:t>
      </w:r>
      <w:ins w:id="135" w:author="Kishore K. Vuppala" w:date="2011-11-28T18:27:00Z">
        <w:r w:rsidR="008A0EBA">
          <w:rPr>
            <w:rFonts w:asciiTheme="minorHAnsi" w:hAnsiTheme="minorHAnsi" w:cs="Courier New"/>
            <w:noProof/>
            <w:sz w:val="20"/>
            <w:szCs w:val="20"/>
          </w:rPr>
          <w:t xml:space="preserve">not null and </w:t>
        </w:r>
      </w:ins>
      <w:r w:rsidRPr="00F034B9">
        <w:rPr>
          <w:rFonts w:asciiTheme="minorHAnsi" w:hAnsiTheme="minorHAnsi" w:cs="Courier New"/>
          <w:noProof/>
          <w:sz w:val="20"/>
          <w:szCs w:val="20"/>
        </w:rPr>
        <w:t>does not match with NYCCheckbook.AgreementAwardMethod</w:t>
      </w:r>
    </w:p>
    <w:p w:rsidR="006735AC" w:rsidRDefault="00F034B9">
      <w:pPr>
        <w:pStyle w:val="ListParagraph"/>
        <w:numPr>
          <w:ilvl w:val="0"/>
          <w:numId w:val="69"/>
        </w:numPr>
        <w:jc w:val="both"/>
        <w:rPr>
          <w:rFonts w:asciiTheme="minorHAnsi" w:hAnsiTheme="minorHAnsi" w:cs="Courier New"/>
          <w:noProof/>
          <w:sz w:val="20"/>
          <w:szCs w:val="20"/>
        </w:rPr>
      </w:pPr>
      <w:r w:rsidRPr="00F034B9">
        <w:rPr>
          <w:rFonts w:asciiTheme="minorHAnsi" w:hAnsiTheme="minorHAnsi" w:cs="Courier New"/>
          <w:noProof/>
          <w:sz w:val="20"/>
          <w:szCs w:val="20"/>
        </w:rPr>
        <w:t xml:space="preserve">CTTYP_CD (Master agreement type) </w:t>
      </w:r>
      <w:ins w:id="136" w:author="Kishore K. Vuppala" w:date="2011-11-28T18:27:00Z">
        <w:r w:rsidR="008A0EBA">
          <w:rPr>
            <w:rFonts w:asciiTheme="minorHAnsi" w:hAnsiTheme="minorHAnsi" w:cs="Courier New"/>
            <w:noProof/>
            <w:sz w:val="20"/>
            <w:szCs w:val="20"/>
          </w:rPr>
          <w:t xml:space="preserve">not null and </w:t>
        </w:r>
      </w:ins>
      <w:r w:rsidRPr="00F034B9">
        <w:rPr>
          <w:rFonts w:asciiTheme="minorHAnsi" w:hAnsiTheme="minorHAnsi" w:cs="Courier New"/>
          <w:noProof/>
          <w:sz w:val="20"/>
          <w:szCs w:val="20"/>
        </w:rPr>
        <w:t>does not match with NYCCheckbook.AgreementType.</w:t>
      </w:r>
    </w:p>
    <w:p w:rsidR="006735AC" w:rsidRDefault="00F034B9">
      <w:pPr>
        <w:pStyle w:val="ListParagraph"/>
        <w:numPr>
          <w:ilvl w:val="0"/>
          <w:numId w:val="69"/>
        </w:numPr>
        <w:rPr>
          <w:rFonts w:asciiTheme="minorHAnsi" w:hAnsiTheme="minorHAnsi" w:cs="Courier New"/>
          <w:noProof/>
          <w:sz w:val="20"/>
          <w:szCs w:val="20"/>
        </w:rPr>
      </w:pPr>
      <w:r w:rsidRPr="00F034B9">
        <w:rPr>
          <w:rFonts w:asciiTheme="minorHAnsi" w:hAnsiTheme="minorHAnsi" w:cs="Courier New"/>
          <w:noProof/>
          <w:sz w:val="20"/>
          <w:szCs w:val="20"/>
        </w:rPr>
        <w:t>CTCAT_CD_1 (Master agreement</w:t>
      </w:r>
      <w:r w:rsidR="00CB41E2">
        <w:rPr>
          <w:rFonts w:asciiTheme="minorHAnsi" w:hAnsiTheme="minorHAnsi" w:cs="Courier New"/>
          <w:noProof/>
          <w:sz w:val="20"/>
          <w:szCs w:val="20"/>
        </w:rPr>
        <w:t xml:space="preserve"> </w:t>
      </w:r>
      <w:r w:rsidRPr="00F034B9">
        <w:rPr>
          <w:rFonts w:asciiTheme="minorHAnsi" w:hAnsiTheme="minorHAnsi" w:cs="Courier New"/>
          <w:noProof/>
          <w:sz w:val="20"/>
          <w:szCs w:val="20"/>
        </w:rPr>
        <w:t xml:space="preserve">category) </w:t>
      </w:r>
      <w:ins w:id="137" w:author="Kishore K. Vuppala" w:date="2011-11-28T18:27:00Z">
        <w:r w:rsidR="008A0EBA">
          <w:rPr>
            <w:rFonts w:asciiTheme="minorHAnsi" w:hAnsiTheme="minorHAnsi" w:cs="Courier New"/>
            <w:noProof/>
            <w:sz w:val="20"/>
            <w:szCs w:val="20"/>
          </w:rPr>
          <w:t xml:space="preserve">not null and </w:t>
        </w:r>
      </w:ins>
      <w:r w:rsidRPr="00F034B9">
        <w:rPr>
          <w:rFonts w:asciiTheme="minorHAnsi" w:hAnsiTheme="minorHAnsi" w:cs="Courier New"/>
          <w:noProof/>
          <w:sz w:val="20"/>
          <w:szCs w:val="20"/>
        </w:rPr>
        <w:t>does not match wit</w:t>
      </w:r>
      <w:r w:rsidR="00766E02">
        <w:rPr>
          <w:rFonts w:asciiTheme="minorHAnsi" w:hAnsiTheme="minorHAnsi" w:cs="Courier New"/>
          <w:noProof/>
          <w:sz w:val="20"/>
          <w:szCs w:val="20"/>
        </w:rPr>
        <w:t xml:space="preserve">h </w:t>
      </w:r>
      <w:r w:rsidRPr="00F034B9">
        <w:rPr>
          <w:rFonts w:asciiTheme="minorHAnsi" w:hAnsiTheme="minorHAnsi" w:cs="Courier New"/>
          <w:noProof/>
          <w:sz w:val="20"/>
          <w:szCs w:val="20"/>
        </w:rPr>
        <w:t>NYCCheckbook.</w:t>
      </w:r>
      <w:r w:rsidR="00766E02">
        <w:rPr>
          <w:rFonts w:asciiTheme="minorHAnsi" w:hAnsiTheme="minorHAnsi" w:cs="Courier New"/>
          <w:noProof/>
          <w:sz w:val="20"/>
          <w:szCs w:val="20"/>
        </w:rPr>
        <w:t xml:space="preserve"> </w:t>
      </w:r>
      <w:r w:rsidRPr="00F034B9">
        <w:rPr>
          <w:rFonts w:asciiTheme="minorHAnsi" w:hAnsiTheme="minorHAnsi" w:cs="Courier New"/>
          <w:noProof/>
          <w:sz w:val="20"/>
          <w:szCs w:val="20"/>
        </w:rPr>
        <w:t>AgreementCategory.</w:t>
      </w:r>
      <w:commentRangeEnd w:id="133"/>
      <w:r w:rsidR="003F71ED">
        <w:rPr>
          <w:rStyle w:val="CommentReference"/>
        </w:rPr>
        <w:commentReference w:id="133"/>
      </w:r>
      <w:commentRangeEnd w:id="134"/>
      <w:r w:rsidR="00335D16">
        <w:rPr>
          <w:rStyle w:val="CommentReference"/>
        </w:rPr>
        <w:commentReference w:id="134"/>
      </w:r>
    </w:p>
    <w:p w:rsidR="006735AC" w:rsidRDefault="00B972C1">
      <w:pPr>
        <w:pStyle w:val="ListParagraph"/>
        <w:numPr>
          <w:ilvl w:val="0"/>
          <w:numId w:val="36"/>
        </w:numPr>
        <w:jc w:val="both"/>
        <w:rPr>
          <w:rFonts w:asciiTheme="minorHAnsi" w:hAnsiTheme="minorHAnsi"/>
          <w:sz w:val="20"/>
          <w:szCs w:val="20"/>
        </w:rPr>
      </w:pPr>
      <w:r>
        <w:rPr>
          <w:rFonts w:asciiTheme="minorHAnsi" w:hAnsiTheme="minorHAnsi"/>
          <w:sz w:val="20"/>
          <w:szCs w:val="20"/>
        </w:rPr>
        <w:t>MAG detail records associated to invalid related entities –</w:t>
      </w:r>
      <w:r>
        <w:rPr>
          <w:rFonts w:asciiTheme="minorHAnsi" w:hAnsiTheme="minorHAnsi"/>
        </w:rPr>
        <w:t xml:space="preserve"> </w:t>
      </w:r>
      <w:r>
        <w:rPr>
          <w:rFonts w:asciiTheme="minorHAnsi" w:hAnsiTheme="minorHAnsi"/>
          <w:sz w:val="20"/>
          <w:szCs w:val="20"/>
        </w:rPr>
        <w:t>MAG detail record associated with MAG (header record) that are invalidated for reasons other than ‘Duplicate’.</w:t>
      </w:r>
    </w:p>
    <w:p w:rsidR="005572E9" w:rsidRDefault="005572E9" w:rsidP="00C93292">
      <w:pPr>
        <w:pStyle w:val="ListParagraph"/>
        <w:rPr>
          <w:rFonts w:asciiTheme="minorHAnsi" w:hAnsiTheme="minorHAnsi" w:cs="Courier New"/>
          <w:noProof/>
          <w:sz w:val="20"/>
          <w:szCs w:val="20"/>
        </w:rPr>
      </w:pPr>
    </w:p>
    <w:p w:rsidR="005572E9" w:rsidRDefault="005572E9" w:rsidP="00C93292">
      <w:pPr>
        <w:pStyle w:val="ListParagraph"/>
        <w:rPr>
          <w:rFonts w:asciiTheme="minorHAnsi" w:hAnsiTheme="minorHAnsi" w:cs="Courier New"/>
          <w:noProof/>
          <w:sz w:val="20"/>
          <w:szCs w:val="20"/>
        </w:rPr>
      </w:pPr>
    </w:p>
    <w:p w:rsidR="006735AC" w:rsidRDefault="005572E9">
      <w:pPr>
        <w:pStyle w:val="ListParagraph"/>
        <w:numPr>
          <w:ilvl w:val="0"/>
          <w:numId w:val="67"/>
        </w:numPr>
        <w:rPr>
          <w:rFonts w:asciiTheme="minorHAnsi" w:hAnsiTheme="minorHAnsi"/>
          <w:b/>
          <w:i/>
          <w:sz w:val="20"/>
          <w:szCs w:val="20"/>
        </w:rPr>
      </w:pPr>
      <w:r w:rsidRPr="006F1A21">
        <w:rPr>
          <w:rFonts w:asciiTheme="minorHAnsi" w:hAnsiTheme="minorHAnsi"/>
          <w:b/>
          <w:i/>
          <w:sz w:val="20"/>
          <w:szCs w:val="20"/>
        </w:rPr>
        <w:t xml:space="preserve">Rules to load data from Staging tables to </w:t>
      </w:r>
      <w:proofErr w:type="spellStart"/>
      <w:r w:rsidRPr="006F1A21">
        <w:rPr>
          <w:rFonts w:asciiTheme="minorHAnsi" w:hAnsiTheme="minorHAnsi"/>
          <w:b/>
          <w:i/>
          <w:sz w:val="20"/>
          <w:szCs w:val="20"/>
        </w:rPr>
        <w:t>NYCCheckBook</w:t>
      </w:r>
      <w:proofErr w:type="spellEnd"/>
      <w:r w:rsidRPr="006F1A21">
        <w:rPr>
          <w:rFonts w:asciiTheme="minorHAnsi" w:hAnsiTheme="minorHAnsi"/>
          <w:b/>
          <w:i/>
          <w:sz w:val="20"/>
          <w:szCs w:val="20"/>
        </w:rPr>
        <w:t xml:space="preserve"> Schema</w:t>
      </w:r>
    </w:p>
    <w:p w:rsidR="006735AC" w:rsidRDefault="006735AC">
      <w:pPr>
        <w:pStyle w:val="ListParagraph"/>
        <w:rPr>
          <w:rFonts w:asciiTheme="minorHAnsi" w:hAnsiTheme="minorHAnsi"/>
          <w:sz w:val="20"/>
          <w:szCs w:val="20"/>
        </w:rPr>
      </w:pPr>
    </w:p>
    <w:p w:rsidR="006735AC" w:rsidRDefault="00F034B9">
      <w:pPr>
        <w:pStyle w:val="ListParagraph"/>
        <w:ind w:left="0"/>
        <w:rPr>
          <w:rFonts w:asciiTheme="minorHAnsi" w:hAnsiTheme="minorHAnsi"/>
          <w:b/>
          <w:i/>
          <w:sz w:val="20"/>
          <w:szCs w:val="20"/>
        </w:rPr>
      </w:pPr>
      <w:r w:rsidRPr="00F034B9">
        <w:rPr>
          <w:rFonts w:asciiTheme="minorHAnsi" w:hAnsiTheme="minorHAnsi"/>
          <w:b/>
          <w:i/>
          <w:sz w:val="20"/>
          <w:szCs w:val="20"/>
        </w:rPr>
        <w:t>FMS Master Agreement:</w:t>
      </w:r>
    </w:p>
    <w:p w:rsidR="006735AC" w:rsidRDefault="006735AC">
      <w:pPr>
        <w:pStyle w:val="ListParagraph"/>
        <w:ind w:left="0"/>
        <w:rPr>
          <w:rFonts w:asciiTheme="minorHAnsi" w:hAnsiTheme="minorHAnsi"/>
          <w:b/>
          <w:i/>
          <w:sz w:val="20"/>
          <w:szCs w:val="20"/>
        </w:rPr>
      </w:pPr>
    </w:p>
    <w:p w:rsidR="006735AC" w:rsidRDefault="00DA3D51">
      <w:pPr>
        <w:pStyle w:val="ListParagraph"/>
        <w:numPr>
          <w:ilvl w:val="0"/>
          <w:numId w:val="37"/>
        </w:numPr>
        <w:jc w:val="both"/>
        <w:rPr>
          <w:rFonts w:asciiTheme="minorHAnsi" w:hAnsiTheme="minorHAnsi"/>
          <w:sz w:val="20"/>
          <w:szCs w:val="20"/>
        </w:rPr>
      </w:pPr>
      <w:r w:rsidRPr="00DA3D51">
        <w:rPr>
          <w:rFonts w:asciiTheme="minorHAnsi" w:hAnsiTheme="minorHAnsi"/>
          <w:sz w:val="20"/>
          <w:szCs w:val="20"/>
        </w:rPr>
        <w:t xml:space="preserve">A row is inserted into </w:t>
      </w:r>
      <w:r w:rsidR="00B972C1">
        <w:rPr>
          <w:rFonts w:asciiTheme="minorHAnsi" w:hAnsiTheme="minorHAnsi"/>
          <w:i/>
          <w:sz w:val="20"/>
          <w:szCs w:val="20"/>
        </w:rPr>
        <w:t xml:space="preserve">NYCCheckbook. </w:t>
      </w:r>
      <w:proofErr w:type="spellStart"/>
      <w:r w:rsidR="00B972C1">
        <w:rPr>
          <w:rFonts w:asciiTheme="minorHAnsi" w:hAnsiTheme="minorHAnsi"/>
          <w:i/>
          <w:sz w:val="20"/>
          <w:szCs w:val="20"/>
        </w:rPr>
        <w:t>FMSMasterAgreement</w:t>
      </w:r>
      <w:proofErr w:type="spellEnd"/>
      <w:r w:rsidRPr="00DA3D51">
        <w:rPr>
          <w:rFonts w:asciiTheme="minorHAnsi" w:hAnsiTheme="minorHAnsi"/>
          <w:sz w:val="20"/>
          <w:szCs w:val="20"/>
        </w:rPr>
        <w:t xml:space="preserve"> table when a row in the staging table</w:t>
      </w:r>
      <w:r w:rsidR="00F034B9" w:rsidRPr="00F034B9">
        <w:rPr>
          <w:rFonts w:asciiTheme="minorHAnsi" w:hAnsiTheme="minorHAnsi"/>
          <w:i/>
          <w:sz w:val="20"/>
          <w:szCs w:val="20"/>
        </w:rPr>
        <w:t xml:space="preserve"> </w:t>
      </w:r>
      <w:r w:rsidRPr="00DA3D51">
        <w:rPr>
          <w:rFonts w:asciiTheme="minorHAnsi" w:hAnsiTheme="minorHAnsi"/>
          <w:i/>
          <w:sz w:val="20"/>
          <w:szCs w:val="20"/>
        </w:rPr>
        <w:t>ETL.</w:t>
      </w:r>
      <w:r w:rsidR="00F034B9" w:rsidRPr="00F034B9">
        <w:rPr>
          <w:rFonts w:asciiTheme="minorHAnsi" w:hAnsiTheme="minorHAnsi"/>
          <w:i/>
          <w:sz w:val="20"/>
          <w:szCs w:val="20"/>
        </w:rPr>
        <w:t xml:space="preserve"> </w:t>
      </w:r>
      <w:proofErr w:type="spellStart"/>
      <w:r w:rsidR="00F034B9" w:rsidRPr="00F034B9">
        <w:rPr>
          <w:rFonts w:asciiTheme="minorHAnsi" w:hAnsiTheme="minorHAnsi"/>
          <w:i/>
          <w:sz w:val="20"/>
          <w:szCs w:val="20"/>
        </w:rPr>
        <w:t>FMSMasterAgreementStage</w:t>
      </w:r>
      <w:proofErr w:type="spellEnd"/>
      <w:r w:rsidRPr="00DA3D51">
        <w:rPr>
          <w:rFonts w:asciiTheme="minorHAnsi" w:hAnsiTheme="minorHAnsi"/>
          <w:sz w:val="20"/>
          <w:szCs w:val="20"/>
        </w:rPr>
        <w:t xml:space="preserve"> </w:t>
      </w:r>
      <w:r w:rsidR="00B972C1">
        <w:rPr>
          <w:rFonts w:asciiTheme="minorHAnsi" w:hAnsiTheme="minorHAnsi"/>
          <w:i/>
          <w:sz w:val="20"/>
          <w:szCs w:val="20"/>
        </w:rPr>
        <w:t xml:space="preserve">&amp; ETL. </w:t>
      </w:r>
      <w:proofErr w:type="spellStart"/>
      <w:r w:rsidR="00B972C1">
        <w:rPr>
          <w:rFonts w:asciiTheme="minorHAnsi" w:hAnsiTheme="minorHAnsi"/>
          <w:i/>
          <w:sz w:val="20"/>
          <w:szCs w:val="20"/>
        </w:rPr>
        <w:t>FMSMasterAgreementAwardStage</w:t>
      </w:r>
      <w:proofErr w:type="spellEnd"/>
      <w:r w:rsidRPr="00DA3D51">
        <w:rPr>
          <w:rFonts w:asciiTheme="minorHAnsi" w:hAnsiTheme="minorHAnsi"/>
          <w:sz w:val="20"/>
          <w:szCs w:val="20"/>
        </w:rPr>
        <w:t xml:space="preserve"> identified by </w:t>
      </w:r>
      <w:r w:rsidR="00B972C1">
        <w:rPr>
          <w:rFonts w:asciiTheme="minorHAnsi" w:hAnsiTheme="minorHAnsi" w:cs="Courier New"/>
          <w:noProof/>
          <w:sz w:val="20"/>
          <w:szCs w:val="20"/>
        </w:rPr>
        <w:t>DOC_CD, DOC_DEPT_CD, DOC_ID</w:t>
      </w:r>
      <w:r w:rsidR="00B972C1">
        <w:rPr>
          <w:rFonts w:asciiTheme="minorHAnsi" w:hAnsiTheme="minorHAnsi"/>
          <w:sz w:val="20"/>
          <w:szCs w:val="20"/>
        </w:rPr>
        <w:t xml:space="preserve"> doesn’t match NYCCheckbook.</w:t>
      </w:r>
      <w:r w:rsidRPr="00DA3D51">
        <w:rPr>
          <w:rFonts w:asciiTheme="minorHAnsi" w:hAnsiTheme="minorHAnsi"/>
          <w:sz w:val="20"/>
          <w:szCs w:val="20"/>
        </w:rPr>
        <w:t xml:space="preserve"> </w:t>
      </w:r>
      <w:proofErr w:type="spellStart"/>
      <w:r w:rsidRPr="00DA3D51">
        <w:rPr>
          <w:rFonts w:asciiTheme="minorHAnsi" w:hAnsiTheme="minorHAnsi"/>
          <w:sz w:val="20"/>
          <w:szCs w:val="20"/>
        </w:rPr>
        <w:t>FMSMasterAgreement</w:t>
      </w:r>
      <w:proofErr w:type="spellEnd"/>
      <w:r w:rsidRPr="00DA3D51">
        <w:rPr>
          <w:rFonts w:asciiTheme="minorHAnsi" w:hAnsiTheme="minorHAnsi"/>
          <w:sz w:val="20"/>
          <w:szCs w:val="20"/>
        </w:rPr>
        <w:t xml:space="preserve"> identified by </w:t>
      </w:r>
      <w:r w:rsidR="00B972C1">
        <w:rPr>
          <w:rFonts w:asciiTheme="minorHAnsi" w:hAnsiTheme="minorHAnsi" w:cs="Courier New"/>
          <w:noProof/>
          <w:sz w:val="20"/>
          <w:szCs w:val="20"/>
        </w:rPr>
        <w:t>DocCode, DocDeptCode &amp; DocID</w:t>
      </w:r>
      <w:r w:rsidR="00B972C1">
        <w:rPr>
          <w:rFonts w:asciiTheme="minorHAnsi" w:hAnsiTheme="minorHAnsi"/>
          <w:sz w:val="20"/>
          <w:szCs w:val="20"/>
        </w:rPr>
        <w:t xml:space="preserve"> in addition to the below conditions</w:t>
      </w:r>
    </w:p>
    <w:p w:rsidR="006735AC" w:rsidRDefault="00B972C1">
      <w:pPr>
        <w:pStyle w:val="ListParagraph"/>
        <w:numPr>
          <w:ilvl w:val="1"/>
          <w:numId w:val="70"/>
        </w:numPr>
        <w:jc w:val="both"/>
        <w:rPr>
          <w:rFonts w:asciiTheme="minorHAnsi" w:hAnsiTheme="minorHAnsi"/>
          <w:sz w:val="20"/>
          <w:szCs w:val="20"/>
        </w:rPr>
      </w:pPr>
      <w:r>
        <w:rPr>
          <w:rFonts w:asciiTheme="minorHAnsi" w:hAnsiTheme="minorHAnsi"/>
          <w:sz w:val="20"/>
          <w:szCs w:val="20"/>
        </w:rPr>
        <w:t xml:space="preserve">At least one of the data elements namely </w:t>
      </w:r>
      <w:r>
        <w:rPr>
          <w:rFonts w:asciiTheme="minorHAnsi" w:hAnsiTheme="minorHAnsi" w:cs="Courier New"/>
          <w:noProof/>
          <w:sz w:val="20"/>
          <w:szCs w:val="20"/>
        </w:rPr>
        <w:t xml:space="preserve">EFFBGN_DT or EFFEND_DT or MA_PRCH_LMT_AM or  DOC_DSCR or DOC_NM or AWD_METH_CD or CTTYP_CD or CTCAT_CD_1 to </w:t>
      </w:r>
      <w:r>
        <w:rPr>
          <w:rFonts w:asciiTheme="minorHAnsi" w:hAnsiTheme="minorHAnsi"/>
          <w:sz w:val="20"/>
          <w:szCs w:val="20"/>
        </w:rPr>
        <w:t>have a value</w:t>
      </w:r>
    </w:p>
    <w:p w:rsidR="006735AC" w:rsidRDefault="00DA3D51">
      <w:pPr>
        <w:pStyle w:val="ListParagraph"/>
        <w:numPr>
          <w:ilvl w:val="1"/>
          <w:numId w:val="70"/>
        </w:numPr>
        <w:jc w:val="both"/>
        <w:rPr>
          <w:rFonts w:asciiTheme="minorHAnsi" w:hAnsiTheme="minorHAnsi"/>
          <w:sz w:val="20"/>
          <w:szCs w:val="20"/>
        </w:rPr>
      </w:pPr>
      <w:r w:rsidRPr="00174D50">
        <w:rPr>
          <w:rFonts w:asciiTheme="minorHAnsi" w:hAnsiTheme="minorHAnsi"/>
          <w:sz w:val="20"/>
          <w:szCs w:val="20"/>
        </w:rPr>
        <w:t xml:space="preserve">Consider the latest version of the document when multiple versions are in </w:t>
      </w:r>
      <w:commentRangeStart w:id="138"/>
      <w:del w:id="139" w:author="vbeeravolu" w:date="2011-11-28T12:53:00Z">
        <w:r w:rsidRPr="00174D50" w:rsidDel="00570BFC">
          <w:rPr>
            <w:rFonts w:asciiTheme="minorHAnsi" w:hAnsiTheme="minorHAnsi"/>
            <w:sz w:val="20"/>
            <w:szCs w:val="20"/>
          </w:rPr>
          <w:delText>place</w:delText>
        </w:r>
        <w:commentRangeEnd w:id="138"/>
        <w:r w:rsidR="007F46F2" w:rsidDel="00570BFC">
          <w:rPr>
            <w:rStyle w:val="CommentReference"/>
          </w:rPr>
          <w:commentReference w:id="138"/>
        </w:r>
      </w:del>
      <w:ins w:id="140" w:author="vbeeravolu" w:date="2011-11-28T12:53:00Z">
        <w:r w:rsidR="00570BFC">
          <w:rPr>
            <w:rFonts w:asciiTheme="minorHAnsi" w:hAnsiTheme="minorHAnsi"/>
            <w:sz w:val="20"/>
            <w:szCs w:val="20"/>
          </w:rPr>
          <w:t>the staging table</w:t>
        </w:r>
      </w:ins>
      <w:r w:rsidRPr="00174D50">
        <w:rPr>
          <w:rFonts w:asciiTheme="minorHAnsi" w:hAnsiTheme="minorHAnsi"/>
          <w:sz w:val="20"/>
          <w:szCs w:val="20"/>
        </w:rPr>
        <w:t>.</w:t>
      </w:r>
    </w:p>
    <w:p w:rsidR="006735AC" w:rsidRDefault="00B972C1">
      <w:pPr>
        <w:pStyle w:val="ListParagraph"/>
        <w:numPr>
          <w:ilvl w:val="0"/>
          <w:numId w:val="37"/>
        </w:numPr>
        <w:jc w:val="both"/>
        <w:rPr>
          <w:rFonts w:asciiTheme="minorHAnsi" w:hAnsiTheme="minorHAnsi"/>
          <w:sz w:val="20"/>
          <w:szCs w:val="20"/>
        </w:rPr>
      </w:pPr>
      <w:r>
        <w:rPr>
          <w:rFonts w:asciiTheme="minorHAnsi" w:hAnsiTheme="minorHAnsi"/>
          <w:sz w:val="20"/>
          <w:szCs w:val="20"/>
        </w:rPr>
        <w:t xml:space="preserve">A row is updated in </w:t>
      </w:r>
      <w:r>
        <w:rPr>
          <w:rFonts w:asciiTheme="minorHAnsi" w:hAnsiTheme="minorHAnsi"/>
          <w:i/>
          <w:sz w:val="20"/>
          <w:szCs w:val="20"/>
        </w:rPr>
        <w:t xml:space="preserve">NYCCheckbook. </w:t>
      </w:r>
      <w:proofErr w:type="spellStart"/>
      <w:r>
        <w:rPr>
          <w:rFonts w:asciiTheme="minorHAnsi" w:hAnsiTheme="minorHAnsi"/>
          <w:i/>
          <w:sz w:val="20"/>
          <w:szCs w:val="20"/>
        </w:rPr>
        <w:t>FMSMasterAgreement</w:t>
      </w:r>
      <w:proofErr w:type="spellEnd"/>
      <w:r>
        <w:rPr>
          <w:rFonts w:asciiTheme="minorHAnsi" w:hAnsiTheme="minorHAnsi"/>
          <w:sz w:val="20"/>
          <w:szCs w:val="20"/>
        </w:rPr>
        <w:t xml:space="preserve"> table when a row in the staging table</w:t>
      </w:r>
      <w:r>
        <w:rPr>
          <w:rFonts w:asciiTheme="minorHAnsi" w:hAnsiTheme="minorHAnsi"/>
          <w:i/>
          <w:sz w:val="20"/>
          <w:szCs w:val="20"/>
        </w:rPr>
        <w:t xml:space="preserve"> ETL. </w:t>
      </w:r>
      <w:proofErr w:type="spellStart"/>
      <w:r>
        <w:rPr>
          <w:rFonts w:asciiTheme="minorHAnsi" w:hAnsiTheme="minorHAnsi"/>
          <w:i/>
          <w:sz w:val="20"/>
          <w:szCs w:val="20"/>
        </w:rPr>
        <w:t>FMSMasterAgreementStage</w:t>
      </w:r>
      <w:proofErr w:type="spellEnd"/>
      <w:r>
        <w:rPr>
          <w:rFonts w:asciiTheme="minorHAnsi" w:hAnsiTheme="minorHAnsi"/>
          <w:sz w:val="20"/>
          <w:szCs w:val="20"/>
        </w:rPr>
        <w:t xml:space="preserve"> </w:t>
      </w:r>
      <w:r>
        <w:rPr>
          <w:rFonts w:asciiTheme="minorHAnsi" w:hAnsiTheme="minorHAnsi"/>
          <w:i/>
          <w:sz w:val="20"/>
          <w:szCs w:val="20"/>
        </w:rPr>
        <w:t xml:space="preserve">&amp; ETL. </w:t>
      </w:r>
      <w:proofErr w:type="spellStart"/>
      <w:r>
        <w:rPr>
          <w:rFonts w:asciiTheme="minorHAnsi" w:hAnsiTheme="minorHAnsi"/>
          <w:i/>
          <w:sz w:val="20"/>
          <w:szCs w:val="20"/>
        </w:rPr>
        <w:t>FMSMasterAgreementAwardStage</w:t>
      </w:r>
      <w:proofErr w:type="spellEnd"/>
      <w:r>
        <w:rPr>
          <w:rFonts w:asciiTheme="minorHAnsi" w:hAnsiTheme="minorHAnsi"/>
          <w:sz w:val="20"/>
          <w:szCs w:val="20"/>
        </w:rPr>
        <w:t xml:space="preserve"> identified by </w:t>
      </w:r>
      <w:r>
        <w:rPr>
          <w:rFonts w:asciiTheme="minorHAnsi" w:hAnsiTheme="minorHAnsi" w:cs="Courier New"/>
          <w:noProof/>
          <w:sz w:val="20"/>
          <w:szCs w:val="20"/>
        </w:rPr>
        <w:t>DOC_CD, DOC_DEPT_CD &amp; DOC_ID</w:t>
      </w:r>
      <w:r>
        <w:rPr>
          <w:rFonts w:asciiTheme="minorHAnsi" w:hAnsiTheme="minorHAnsi"/>
          <w:sz w:val="20"/>
          <w:szCs w:val="20"/>
        </w:rPr>
        <w:t xml:space="preserve"> matches </w:t>
      </w:r>
      <w:r>
        <w:rPr>
          <w:rFonts w:asciiTheme="minorHAnsi" w:hAnsiTheme="minorHAnsi"/>
          <w:i/>
          <w:sz w:val="20"/>
          <w:szCs w:val="20"/>
        </w:rPr>
        <w:t xml:space="preserve">NYCCheckbook. </w:t>
      </w:r>
      <w:proofErr w:type="spellStart"/>
      <w:r>
        <w:rPr>
          <w:rFonts w:asciiTheme="minorHAnsi" w:hAnsiTheme="minorHAnsi"/>
          <w:i/>
          <w:sz w:val="20"/>
          <w:szCs w:val="20"/>
        </w:rPr>
        <w:t>FMSMasterAgreement</w:t>
      </w:r>
      <w:proofErr w:type="spellEnd"/>
      <w:r>
        <w:rPr>
          <w:rFonts w:asciiTheme="minorHAnsi" w:hAnsiTheme="minorHAnsi"/>
          <w:sz w:val="20"/>
          <w:szCs w:val="20"/>
        </w:rPr>
        <w:t xml:space="preserve"> identified by </w:t>
      </w:r>
      <w:r>
        <w:rPr>
          <w:rFonts w:asciiTheme="minorHAnsi" w:hAnsiTheme="minorHAnsi" w:cs="Courier New"/>
          <w:noProof/>
          <w:sz w:val="20"/>
          <w:szCs w:val="20"/>
        </w:rPr>
        <w:t>DocCode, DocDeptCode &amp; DocID</w:t>
      </w:r>
      <w:r>
        <w:rPr>
          <w:rFonts w:asciiTheme="minorHAnsi" w:hAnsiTheme="minorHAnsi"/>
          <w:sz w:val="20"/>
          <w:szCs w:val="20"/>
        </w:rPr>
        <w:t xml:space="preserve"> in addition to the 2 conditions mentioned above.</w:t>
      </w:r>
    </w:p>
    <w:p w:rsidR="006735AC" w:rsidRDefault="00F034B9">
      <w:pPr>
        <w:pStyle w:val="ListParagraph"/>
        <w:numPr>
          <w:ilvl w:val="0"/>
          <w:numId w:val="37"/>
        </w:numPr>
        <w:jc w:val="both"/>
        <w:rPr>
          <w:rFonts w:asciiTheme="minorHAnsi" w:hAnsiTheme="minorHAnsi"/>
          <w:sz w:val="20"/>
          <w:szCs w:val="20"/>
          <w:u w:val="single"/>
        </w:rPr>
      </w:pPr>
      <w:r w:rsidRPr="00F034B9">
        <w:rPr>
          <w:rFonts w:asciiTheme="minorHAnsi" w:hAnsiTheme="minorHAnsi"/>
          <w:sz w:val="20"/>
          <w:szCs w:val="20"/>
          <w:u w:val="single"/>
        </w:rPr>
        <w:t xml:space="preserve">A row is not deleted from the </w:t>
      </w:r>
      <w:r w:rsidRPr="00F034B9">
        <w:rPr>
          <w:rFonts w:asciiTheme="minorHAnsi" w:hAnsiTheme="minorHAnsi"/>
          <w:i/>
          <w:sz w:val="20"/>
          <w:szCs w:val="20"/>
          <w:u w:val="single"/>
        </w:rPr>
        <w:t xml:space="preserve">NYCCheckbook. </w:t>
      </w:r>
      <w:proofErr w:type="spellStart"/>
      <w:r w:rsidRPr="00F034B9">
        <w:rPr>
          <w:rFonts w:asciiTheme="minorHAnsi" w:hAnsiTheme="minorHAnsi"/>
          <w:i/>
          <w:sz w:val="20"/>
          <w:szCs w:val="20"/>
          <w:u w:val="single"/>
        </w:rPr>
        <w:t>FMSMasterAgreement</w:t>
      </w:r>
      <w:proofErr w:type="spellEnd"/>
      <w:r w:rsidRPr="00F034B9">
        <w:rPr>
          <w:rFonts w:asciiTheme="minorHAnsi" w:hAnsiTheme="minorHAnsi"/>
          <w:sz w:val="20"/>
          <w:szCs w:val="20"/>
          <w:u w:val="single"/>
        </w:rPr>
        <w:t xml:space="preserve"> table when a row in the </w:t>
      </w:r>
      <w:r w:rsidRPr="00F034B9">
        <w:rPr>
          <w:rFonts w:asciiTheme="minorHAnsi" w:hAnsiTheme="minorHAnsi"/>
          <w:i/>
          <w:sz w:val="20"/>
          <w:szCs w:val="20"/>
          <w:u w:val="single"/>
        </w:rPr>
        <w:t xml:space="preserve">NYCCheckbook. </w:t>
      </w:r>
      <w:proofErr w:type="spellStart"/>
      <w:r w:rsidRPr="00F034B9">
        <w:rPr>
          <w:rFonts w:asciiTheme="minorHAnsi" w:hAnsiTheme="minorHAnsi"/>
          <w:i/>
          <w:sz w:val="20"/>
          <w:szCs w:val="20"/>
          <w:u w:val="single"/>
        </w:rPr>
        <w:t>FMSMasterAgreement</w:t>
      </w:r>
      <w:proofErr w:type="spellEnd"/>
      <w:r w:rsidRPr="00F034B9">
        <w:rPr>
          <w:rFonts w:asciiTheme="minorHAnsi" w:hAnsiTheme="minorHAnsi"/>
          <w:sz w:val="20"/>
          <w:szCs w:val="20"/>
          <w:u w:val="single"/>
        </w:rPr>
        <w:t xml:space="preserve"> table identified by </w:t>
      </w:r>
      <w:r w:rsidRPr="00F034B9">
        <w:rPr>
          <w:rFonts w:asciiTheme="minorHAnsi" w:hAnsiTheme="minorHAnsi" w:cs="Courier New"/>
          <w:noProof/>
          <w:sz w:val="20"/>
          <w:szCs w:val="20"/>
          <w:u w:val="single"/>
        </w:rPr>
        <w:t>DocCode, DocDeptCode &amp; DocID</w:t>
      </w:r>
      <w:r w:rsidRPr="00F034B9">
        <w:rPr>
          <w:rFonts w:asciiTheme="minorHAnsi" w:hAnsiTheme="minorHAnsi"/>
          <w:sz w:val="20"/>
          <w:szCs w:val="20"/>
          <w:u w:val="single"/>
        </w:rPr>
        <w:t xml:space="preserve"> is not available in </w:t>
      </w:r>
      <w:r w:rsidRPr="00F034B9">
        <w:rPr>
          <w:rFonts w:asciiTheme="minorHAnsi" w:hAnsiTheme="minorHAnsi"/>
          <w:i/>
          <w:sz w:val="20"/>
          <w:szCs w:val="20"/>
          <w:u w:val="single"/>
        </w:rPr>
        <w:t xml:space="preserve">ETL. </w:t>
      </w:r>
      <w:proofErr w:type="spellStart"/>
      <w:r w:rsidRPr="00F034B9">
        <w:rPr>
          <w:rFonts w:asciiTheme="minorHAnsi" w:hAnsiTheme="minorHAnsi"/>
          <w:i/>
          <w:sz w:val="20"/>
          <w:szCs w:val="20"/>
          <w:u w:val="single"/>
        </w:rPr>
        <w:t>FMSMasterAgreementStage</w:t>
      </w:r>
      <w:proofErr w:type="spellEnd"/>
      <w:r w:rsidRPr="00F034B9">
        <w:rPr>
          <w:rFonts w:asciiTheme="minorHAnsi" w:hAnsiTheme="minorHAnsi"/>
          <w:sz w:val="20"/>
          <w:szCs w:val="20"/>
          <w:u w:val="single"/>
        </w:rPr>
        <w:t xml:space="preserve"> and ETL.</w:t>
      </w:r>
      <w:r w:rsidRPr="00F034B9">
        <w:rPr>
          <w:rFonts w:asciiTheme="minorHAnsi" w:hAnsiTheme="minorHAnsi"/>
          <w:i/>
          <w:sz w:val="20"/>
          <w:szCs w:val="20"/>
          <w:u w:val="single"/>
        </w:rPr>
        <w:t xml:space="preserve"> </w:t>
      </w:r>
      <w:proofErr w:type="spellStart"/>
      <w:r w:rsidRPr="00F034B9">
        <w:rPr>
          <w:rFonts w:asciiTheme="minorHAnsi" w:hAnsiTheme="minorHAnsi"/>
          <w:i/>
          <w:sz w:val="20"/>
          <w:szCs w:val="20"/>
          <w:u w:val="single"/>
        </w:rPr>
        <w:t>FMSMasterAgreementAwardStage</w:t>
      </w:r>
      <w:proofErr w:type="spellEnd"/>
      <w:r w:rsidRPr="00F034B9">
        <w:rPr>
          <w:rFonts w:asciiTheme="minorHAnsi" w:hAnsiTheme="minorHAnsi"/>
          <w:sz w:val="20"/>
          <w:szCs w:val="20"/>
          <w:u w:val="single"/>
        </w:rPr>
        <w:t xml:space="preserve"> identified by </w:t>
      </w:r>
      <w:r w:rsidRPr="00F034B9">
        <w:rPr>
          <w:rFonts w:asciiTheme="minorHAnsi" w:hAnsiTheme="minorHAnsi" w:cs="Courier New"/>
          <w:noProof/>
          <w:sz w:val="20"/>
          <w:szCs w:val="20"/>
          <w:u w:val="single"/>
        </w:rPr>
        <w:t>DOC_CD, DOC_DEPT_CD &amp; DOC_ID</w:t>
      </w:r>
      <w:r w:rsidRPr="00F034B9">
        <w:rPr>
          <w:rFonts w:asciiTheme="minorHAnsi" w:hAnsiTheme="minorHAnsi"/>
          <w:sz w:val="20"/>
          <w:szCs w:val="20"/>
          <w:u w:val="single"/>
        </w:rPr>
        <w:t>.</w:t>
      </w:r>
    </w:p>
    <w:p w:rsidR="005D1D3B" w:rsidRDefault="005D1D3B" w:rsidP="004F2559">
      <w:pPr>
        <w:ind w:left="360"/>
        <w:rPr>
          <w:rFonts w:asciiTheme="minorHAnsi" w:hAnsiTheme="minorHAnsi"/>
          <w:sz w:val="20"/>
          <w:szCs w:val="20"/>
        </w:rPr>
      </w:pPr>
    </w:p>
    <w:p w:rsidR="006735AC" w:rsidRDefault="00F034B9">
      <w:pPr>
        <w:pStyle w:val="Heading3"/>
        <w:rPr>
          <w:u w:val="single"/>
        </w:rPr>
      </w:pPr>
      <w:bookmarkStart w:id="141" w:name="_Toc296547552"/>
      <w:r w:rsidRPr="00F034B9">
        <w:rPr>
          <w:u w:val="single"/>
        </w:rPr>
        <w:t>PMS Data Feed</w:t>
      </w:r>
      <w:bookmarkEnd w:id="141"/>
    </w:p>
    <w:p w:rsidR="002E1FFD" w:rsidRDefault="00DB7078" w:rsidP="002E1FFD">
      <w:pPr>
        <w:rPr>
          <w:rFonts w:asciiTheme="minorHAnsi" w:hAnsiTheme="minorHAnsi"/>
          <w:sz w:val="20"/>
          <w:szCs w:val="20"/>
        </w:rPr>
      </w:pPr>
      <w:r>
        <w:rPr>
          <w:rFonts w:asciiTheme="minorHAnsi" w:hAnsiTheme="minorHAnsi"/>
          <w:sz w:val="20"/>
          <w:szCs w:val="20"/>
        </w:rPr>
        <w:tab/>
      </w:r>
      <w:r w:rsidR="002E1FFD">
        <w:rPr>
          <w:rFonts w:asciiTheme="minorHAnsi" w:hAnsiTheme="minorHAnsi"/>
          <w:sz w:val="20"/>
          <w:szCs w:val="20"/>
        </w:rPr>
        <w:t xml:space="preserve">The </w:t>
      </w:r>
      <w:r w:rsidR="00A319CE">
        <w:rPr>
          <w:rFonts w:asciiTheme="minorHAnsi" w:hAnsiTheme="minorHAnsi"/>
          <w:sz w:val="20"/>
          <w:szCs w:val="20"/>
        </w:rPr>
        <w:t>PMS</w:t>
      </w:r>
      <w:r w:rsidR="002E1FFD">
        <w:rPr>
          <w:rFonts w:asciiTheme="minorHAnsi" w:hAnsiTheme="minorHAnsi"/>
          <w:sz w:val="20"/>
          <w:szCs w:val="20"/>
        </w:rPr>
        <w:t xml:space="preserve"> Feed provides information related to </w:t>
      </w:r>
      <w:r w:rsidR="0038504F">
        <w:rPr>
          <w:rFonts w:asciiTheme="minorHAnsi" w:hAnsiTheme="minorHAnsi"/>
          <w:sz w:val="20"/>
          <w:szCs w:val="20"/>
        </w:rPr>
        <w:t>Payroll Management System</w:t>
      </w:r>
      <w:r>
        <w:rPr>
          <w:rFonts w:asciiTheme="minorHAnsi" w:hAnsiTheme="minorHAnsi"/>
          <w:sz w:val="20"/>
          <w:szCs w:val="20"/>
        </w:rPr>
        <w:t xml:space="preserve">. </w:t>
      </w:r>
      <w:r w:rsidR="0038504F">
        <w:rPr>
          <w:rFonts w:asciiTheme="minorHAnsi" w:hAnsiTheme="minorHAnsi"/>
          <w:sz w:val="20"/>
          <w:szCs w:val="20"/>
        </w:rPr>
        <w:t xml:space="preserve">The data provided by FISA is at a summarized </w:t>
      </w:r>
      <w:r w:rsidR="00692B90">
        <w:rPr>
          <w:rFonts w:asciiTheme="minorHAnsi" w:hAnsiTheme="minorHAnsi"/>
          <w:sz w:val="20"/>
          <w:szCs w:val="20"/>
        </w:rPr>
        <w:t>level</w:t>
      </w:r>
      <w:r>
        <w:rPr>
          <w:rFonts w:asciiTheme="minorHAnsi" w:hAnsiTheme="minorHAnsi"/>
          <w:sz w:val="20"/>
          <w:szCs w:val="20"/>
        </w:rPr>
        <w:t xml:space="preserve"> and i</w:t>
      </w:r>
      <w:r w:rsidR="00D13122">
        <w:rPr>
          <w:rFonts w:asciiTheme="minorHAnsi" w:hAnsiTheme="minorHAnsi"/>
          <w:sz w:val="20"/>
          <w:szCs w:val="20"/>
        </w:rPr>
        <w:t xml:space="preserve">s </w:t>
      </w:r>
      <w:proofErr w:type="gramStart"/>
      <w:r>
        <w:rPr>
          <w:rFonts w:asciiTheme="minorHAnsi" w:hAnsiTheme="minorHAnsi"/>
          <w:sz w:val="20"/>
          <w:szCs w:val="20"/>
        </w:rPr>
        <w:t>a</w:t>
      </w:r>
      <w:proofErr w:type="gramEnd"/>
      <w:r>
        <w:rPr>
          <w:rFonts w:asciiTheme="minorHAnsi" w:hAnsiTheme="minorHAnsi"/>
          <w:sz w:val="20"/>
          <w:szCs w:val="20"/>
        </w:rPr>
        <w:t xml:space="preserve"> </w:t>
      </w:r>
      <w:commentRangeStart w:id="142"/>
      <w:commentRangeStart w:id="143"/>
      <w:del w:id="144" w:author="Kishore K. Vuppala" w:date="2011-11-28T18:30:00Z">
        <w:r w:rsidDel="008A0EBA">
          <w:rPr>
            <w:rFonts w:asciiTheme="minorHAnsi" w:hAnsiTheme="minorHAnsi"/>
            <w:sz w:val="20"/>
            <w:szCs w:val="20"/>
          </w:rPr>
          <w:delText>daily</w:delText>
        </w:r>
        <w:commentRangeEnd w:id="142"/>
        <w:r w:rsidR="00E44A07" w:rsidDel="008A0EBA">
          <w:rPr>
            <w:rStyle w:val="CommentReference"/>
          </w:rPr>
          <w:commentReference w:id="142"/>
        </w:r>
        <w:r w:rsidDel="008A0EBA">
          <w:rPr>
            <w:rFonts w:asciiTheme="minorHAnsi" w:hAnsiTheme="minorHAnsi"/>
            <w:sz w:val="20"/>
            <w:szCs w:val="20"/>
          </w:rPr>
          <w:delText xml:space="preserve"> </w:delText>
        </w:r>
        <w:commentRangeEnd w:id="143"/>
        <w:r w:rsidR="007F46F2" w:rsidDel="008A0EBA">
          <w:rPr>
            <w:rStyle w:val="CommentReference"/>
          </w:rPr>
          <w:commentReference w:id="143"/>
        </w:r>
      </w:del>
      <w:r w:rsidR="00D13122">
        <w:rPr>
          <w:rFonts w:asciiTheme="minorHAnsi" w:hAnsiTheme="minorHAnsi"/>
          <w:sz w:val="20"/>
          <w:szCs w:val="20"/>
        </w:rPr>
        <w:t>incremental</w:t>
      </w:r>
      <w:r>
        <w:rPr>
          <w:rFonts w:asciiTheme="minorHAnsi" w:hAnsiTheme="minorHAnsi"/>
          <w:sz w:val="20"/>
          <w:szCs w:val="20"/>
        </w:rPr>
        <w:t xml:space="preserve"> feed</w:t>
      </w:r>
      <w:r w:rsidR="00D13122">
        <w:rPr>
          <w:rFonts w:asciiTheme="minorHAnsi" w:hAnsiTheme="minorHAnsi"/>
          <w:sz w:val="20"/>
          <w:szCs w:val="20"/>
        </w:rPr>
        <w:t>.</w:t>
      </w:r>
      <w:r w:rsidR="00676D9C">
        <w:rPr>
          <w:rFonts w:asciiTheme="minorHAnsi" w:hAnsiTheme="minorHAnsi"/>
          <w:sz w:val="20"/>
          <w:szCs w:val="20"/>
        </w:rPr>
        <w:t xml:space="preserve"> Payroll summary information is provided only for </w:t>
      </w:r>
      <w:commentRangeStart w:id="145"/>
      <w:commentRangeStart w:id="146"/>
      <w:r w:rsidR="00676D9C">
        <w:rPr>
          <w:rFonts w:asciiTheme="minorHAnsi" w:hAnsiTheme="minorHAnsi"/>
          <w:sz w:val="20"/>
          <w:szCs w:val="20"/>
        </w:rPr>
        <w:t>general</w:t>
      </w:r>
      <w:commentRangeEnd w:id="145"/>
      <w:r w:rsidR="00570BFC">
        <w:rPr>
          <w:rStyle w:val="CommentReference"/>
        </w:rPr>
        <w:commentReference w:id="145"/>
      </w:r>
      <w:r w:rsidR="00676D9C">
        <w:rPr>
          <w:rFonts w:asciiTheme="minorHAnsi" w:hAnsiTheme="minorHAnsi"/>
          <w:sz w:val="20"/>
          <w:szCs w:val="20"/>
        </w:rPr>
        <w:t xml:space="preserve"> fund</w:t>
      </w:r>
      <w:ins w:id="147" w:author="vbeeravolu" w:date="2011-11-28T12:50:00Z">
        <w:r w:rsidR="00570BFC">
          <w:rPr>
            <w:rFonts w:asciiTheme="minorHAnsi" w:hAnsiTheme="minorHAnsi"/>
            <w:sz w:val="20"/>
            <w:szCs w:val="20"/>
          </w:rPr>
          <w:t xml:space="preserve"> (Fund Class 001)</w:t>
        </w:r>
      </w:ins>
      <w:r w:rsidR="00A55E8F">
        <w:rPr>
          <w:rFonts w:asciiTheme="minorHAnsi" w:hAnsiTheme="minorHAnsi"/>
          <w:sz w:val="20"/>
          <w:szCs w:val="20"/>
        </w:rPr>
        <w:t>.</w:t>
      </w:r>
      <w:commentRangeEnd w:id="146"/>
      <w:r w:rsidR="001C509F">
        <w:rPr>
          <w:rStyle w:val="CommentReference"/>
        </w:rPr>
        <w:commentReference w:id="146"/>
      </w:r>
    </w:p>
    <w:p w:rsidR="006735AC" w:rsidRDefault="00DB7078">
      <w:pPr>
        <w:pStyle w:val="ListParagraph"/>
        <w:numPr>
          <w:ilvl w:val="0"/>
          <w:numId w:val="67"/>
        </w:numPr>
        <w:rPr>
          <w:rFonts w:asciiTheme="minorHAnsi" w:hAnsiTheme="minorHAnsi"/>
          <w:b/>
          <w:sz w:val="20"/>
          <w:szCs w:val="20"/>
        </w:rPr>
      </w:pPr>
      <w:r w:rsidRPr="00DB7078">
        <w:rPr>
          <w:rFonts w:asciiTheme="minorHAnsi" w:hAnsiTheme="minorHAnsi"/>
          <w:b/>
          <w:i/>
          <w:sz w:val="20"/>
          <w:szCs w:val="20"/>
        </w:rPr>
        <w:t xml:space="preserve">Execution steps as in </w:t>
      </w:r>
      <w:proofErr w:type="spellStart"/>
      <w:r w:rsidR="00F034B9" w:rsidRPr="00F034B9">
        <w:rPr>
          <w:rFonts w:asciiTheme="minorHAnsi" w:hAnsiTheme="minorHAnsi"/>
          <w:b/>
          <w:sz w:val="20"/>
          <w:szCs w:val="20"/>
        </w:rPr>
        <w:t>LoadPMSDataLoads</w:t>
      </w:r>
      <w:r w:rsidRPr="00DB7078">
        <w:rPr>
          <w:rFonts w:asciiTheme="minorHAnsi" w:hAnsiTheme="minorHAnsi"/>
          <w:b/>
          <w:i/>
          <w:sz w:val="20"/>
          <w:szCs w:val="20"/>
        </w:rPr>
        <w:t>.</w:t>
      </w:r>
      <w:r w:rsidR="00B972C1">
        <w:rPr>
          <w:rFonts w:asciiTheme="minorHAnsi" w:hAnsiTheme="minorHAnsi"/>
          <w:b/>
          <w:i/>
          <w:sz w:val="20"/>
          <w:szCs w:val="20"/>
        </w:rPr>
        <w:t>dtsx</w:t>
      </w:r>
      <w:proofErr w:type="spellEnd"/>
    </w:p>
    <w:p w:rsidR="006735AC" w:rsidRDefault="006735AC">
      <w:pPr>
        <w:pStyle w:val="ListParagraph"/>
        <w:ind w:left="360"/>
        <w:rPr>
          <w:rFonts w:asciiTheme="minorHAnsi" w:hAnsiTheme="minorHAnsi"/>
          <w:b/>
          <w:sz w:val="20"/>
          <w:szCs w:val="20"/>
        </w:rPr>
      </w:pP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Check if any new files are available to be downloaded from FISA.</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I</w:t>
      </w:r>
      <w:r w:rsidRPr="002D79F5">
        <w:rPr>
          <w:rFonts w:asciiTheme="minorHAnsi" w:hAnsiTheme="minorHAnsi"/>
          <w:sz w:val="20"/>
          <w:szCs w:val="20"/>
        </w:rPr>
        <w:t>nitialize the process of loading data</w:t>
      </w:r>
      <w:r>
        <w:rPr>
          <w:rFonts w:asciiTheme="minorHAnsi" w:hAnsiTheme="minorHAnsi"/>
          <w:sz w:val="20"/>
          <w:szCs w:val="20"/>
        </w:rPr>
        <w:t xml:space="preserve"> by creating a record in </w:t>
      </w:r>
      <w:proofErr w:type="spellStart"/>
      <w:r>
        <w:rPr>
          <w:rFonts w:asciiTheme="minorHAnsi" w:hAnsiTheme="minorHAnsi"/>
          <w:sz w:val="20"/>
          <w:szCs w:val="20"/>
        </w:rPr>
        <w:t>ETL.dataload</w:t>
      </w:r>
      <w:proofErr w:type="spellEnd"/>
      <w:r>
        <w:rPr>
          <w:rFonts w:asciiTheme="minorHAnsi" w:hAnsiTheme="minorHAnsi"/>
          <w:sz w:val="20"/>
          <w:szCs w:val="20"/>
        </w:rPr>
        <w:t xml:space="preserve"> with the details on feed name (P for PMS), type of feed (I for Incremental) and the status as S for started</w:t>
      </w:r>
      <w:r w:rsidRPr="002D79F5">
        <w:rPr>
          <w:rFonts w:asciiTheme="minorHAnsi" w:hAnsiTheme="minorHAnsi"/>
          <w:sz w:val="20"/>
          <w:szCs w:val="20"/>
        </w:rPr>
        <w:t>.</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Drop foreign keys in the related staging tables, t</w:t>
      </w:r>
      <w:r w:rsidRPr="002D79F5">
        <w:rPr>
          <w:rFonts w:asciiTheme="minorHAnsi" w:hAnsiTheme="minorHAnsi"/>
          <w:sz w:val="20"/>
          <w:szCs w:val="20"/>
        </w:rPr>
        <w:t xml:space="preserve">runcate </w:t>
      </w:r>
      <w:r>
        <w:rPr>
          <w:rFonts w:asciiTheme="minorHAnsi" w:hAnsiTheme="minorHAnsi"/>
          <w:sz w:val="20"/>
          <w:szCs w:val="20"/>
        </w:rPr>
        <w:t>the data and re-create the FKs</w:t>
      </w:r>
      <w:r w:rsidRPr="002D79F5">
        <w:rPr>
          <w:rFonts w:asciiTheme="minorHAnsi" w:hAnsiTheme="minorHAnsi"/>
          <w:sz w:val="20"/>
          <w:szCs w:val="20"/>
        </w:rPr>
        <w:t>.</w:t>
      </w:r>
      <w:r>
        <w:rPr>
          <w:rFonts w:asciiTheme="minorHAnsi" w:hAnsiTheme="minorHAnsi"/>
          <w:sz w:val="20"/>
          <w:szCs w:val="20"/>
        </w:rPr>
        <w:t xml:space="preserve"> Refer to the procedure </w:t>
      </w:r>
      <w:r w:rsidRPr="004762BE">
        <w:rPr>
          <w:rFonts w:asciiTheme="minorHAnsi" w:hAnsiTheme="minorHAnsi"/>
          <w:i/>
          <w:sz w:val="20"/>
          <w:szCs w:val="20"/>
        </w:rPr>
        <w:t>ETL.</w:t>
      </w:r>
      <w:r w:rsidRPr="001104A2">
        <w:rPr>
          <w:rFonts w:asciiTheme="minorHAnsi" w:hAnsiTheme="minorHAnsi"/>
          <w:sz w:val="20"/>
          <w:szCs w:val="20"/>
        </w:rPr>
        <w:t xml:space="preserve"> </w:t>
      </w:r>
      <w:proofErr w:type="spellStart"/>
      <w:proofErr w:type="gramStart"/>
      <w:r w:rsidR="00F034B9" w:rsidRPr="00F034B9">
        <w:rPr>
          <w:rFonts w:asciiTheme="minorHAnsi" w:hAnsiTheme="minorHAnsi"/>
          <w:i/>
          <w:sz w:val="20"/>
          <w:szCs w:val="20"/>
        </w:rPr>
        <w:t>spTruncatePMSStagingTables</w:t>
      </w:r>
      <w:proofErr w:type="spellEnd"/>
      <w:proofErr w:type="gramEnd"/>
      <w:r>
        <w:rPr>
          <w:rFonts w:asciiTheme="minorHAnsi" w:hAnsiTheme="minorHAnsi"/>
          <w:sz w:val="20"/>
          <w:szCs w:val="20"/>
        </w:rPr>
        <w:t xml:space="preserve"> for more details</w:t>
      </w:r>
      <w:r>
        <w:rPr>
          <w:rFonts w:ascii="Courier New" w:hAnsi="Courier New" w:cs="Courier New"/>
          <w:noProof/>
          <w:sz w:val="20"/>
          <w:szCs w:val="20"/>
        </w:rPr>
        <w:t>.</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Check if the file downloaded from FISA</w:t>
      </w:r>
      <w:r>
        <w:rPr>
          <w:rFonts w:asciiTheme="minorHAnsi" w:hAnsiTheme="minorHAnsi"/>
          <w:sz w:val="20"/>
          <w:szCs w:val="20"/>
        </w:rPr>
        <w:t xml:space="preserve"> </w:t>
      </w:r>
      <w:r w:rsidRPr="002D79F5">
        <w:rPr>
          <w:rFonts w:asciiTheme="minorHAnsi" w:hAnsiTheme="minorHAnsi"/>
          <w:sz w:val="20"/>
          <w:szCs w:val="20"/>
        </w:rPr>
        <w:t>is in proper format.</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 xml:space="preserve">Create a new record in the </w:t>
      </w:r>
      <w:proofErr w:type="spellStart"/>
      <w:r>
        <w:rPr>
          <w:rFonts w:asciiTheme="minorHAnsi" w:hAnsiTheme="minorHAnsi"/>
          <w:sz w:val="20"/>
          <w:szCs w:val="20"/>
        </w:rPr>
        <w:t>ETL.</w:t>
      </w:r>
      <w:r w:rsidRPr="004762BE">
        <w:rPr>
          <w:rFonts w:asciiTheme="minorHAnsi" w:hAnsiTheme="minorHAnsi"/>
          <w:i/>
          <w:sz w:val="20"/>
          <w:szCs w:val="20"/>
        </w:rPr>
        <w:t>dataloadfile</w:t>
      </w:r>
      <w:proofErr w:type="spellEnd"/>
      <w:r>
        <w:rPr>
          <w:rFonts w:asciiTheme="minorHAnsi" w:hAnsiTheme="minorHAnsi"/>
          <w:sz w:val="20"/>
          <w:szCs w:val="20"/>
        </w:rPr>
        <w:t xml:space="preserve"> table with the details of the files to be loaded.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Load data from the downloaded file</w:t>
      </w:r>
      <w:r>
        <w:rPr>
          <w:rFonts w:asciiTheme="minorHAnsi" w:hAnsiTheme="minorHAnsi"/>
          <w:sz w:val="20"/>
          <w:szCs w:val="20"/>
        </w:rPr>
        <w:t>s</w:t>
      </w:r>
      <w:r w:rsidRPr="002D79F5">
        <w:rPr>
          <w:rFonts w:asciiTheme="minorHAnsi" w:hAnsiTheme="minorHAnsi"/>
          <w:sz w:val="20"/>
          <w:szCs w:val="20"/>
        </w:rPr>
        <w:t xml:space="preserve"> into</w:t>
      </w:r>
      <w:r>
        <w:rPr>
          <w:rFonts w:asciiTheme="minorHAnsi" w:hAnsiTheme="minorHAnsi"/>
          <w:sz w:val="20"/>
          <w:szCs w:val="20"/>
        </w:rPr>
        <w:t xml:space="preserve"> the staging table. Change the status of load from started to T for staged.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 xml:space="preserve">Validate data in the Staging tables.(Refer: </w:t>
      </w:r>
      <w:r>
        <w:rPr>
          <w:rFonts w:asciiTheme="minorHAnsi" w:hAnsiTheme="minorHAnsi" w:cs="Courier New"/>
          <w:i/>
          <w:noProof/>
          <w:sz w:val="20"/>
          <w:szCs w:val="20"/>
        </w:rPr>
        <w:t>ETL.spValidatePMS</w:t>
      </w:r>
      <w:r w:rsidRPr="004762BE">
        <w:rPr>
          <w:rFonts w:asciiTheme="minorHAnsi" w:hAnsiTheme="minorHAnsi" w:cs="Courier New"/>
          <w:i/>
          <w:noProof/>
          <w:sz w:val="20"/>
          <w:szCs w:val="20"/>
        </w:rPr>
        <w:t>DataLoad</w:t>
      </w:r>
      <w:r w:rsidRPr="002D79F5">
        <w:rPr>
          <w:rFonts w:asciiTheme="minorHAnsi" w:hAnsiTheme="minorHAnsi" w:cs="Courier New"/>
          <w:noProof/>
          <w:sz w:val="20"/>
          <w:szCs w:val="20"/>
        </w:rPr>
        <w:t>)</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cs="Courier New"/>
          <w:noProof/>
          <w:sz w:val="20"/>
          <w:szCs w:val="20"/>
        </w:rPr>
        <w:t xml:space="preserve">Move the </w:t>
      </w:r>
      <w:r w:rsidRPr="002D79F5">
        <w:rPr>
          <w:rFonts w:asciiTheme="minorHAnsi" w:hAnsiTheme="minorHAnsi" w:cs="Courier New"/>
          <w:noProof/>
          <w:sz w:val="20"/>
          <w:szCs w:val="20"/>
        </w:rPr>
        <w:t>invalid records to</w:t>
      </w:r>
      <w:r>
        <w:rPr>
          <w:rFonts w:asciiTheme="minorHAnsi" w:hAnsiTheme="minorHAnsi" w:cs="Courier New"/>
          <w:noProof/>
          <w:sz w:val="20"/>
          <w:szCs w:val="20"/>
        </w:rPr>
        <w:t xml:space="preserve"> the respective</w:t>
      </w:r>
      <w:r w:rsidRPr="002D79F5">
        <w:rPr>
          <w:rFonts w:asciiTheme="minorHAnsi" w:hAnsiTheme="minorHAnsi" w:cs="Courier New"/>
          <w:noProof/>
          <w:sz w:val="20"/>
          <w:szCs w:val="20"/>
        </w:rPr>
        <w:t xml:space="preserve"> invalid tables for future analysis</w:t>
      </w:r>
      <w:r>
        <w:rPr>
          <w:rFonts w:asciiTheme="minorHAnsi" w:hAnsiTheme="minorHAnsi" w:cs="Courier New"/>
          <w:noProof/>
          <w:sz w:val="20"/>
          <w:szCs w:val="20"/>
        </w:rPr>
        <w:t xml:space="preserve"> and delete the same from the staging tables</w:t>
      </w:r>
      <w:r w:rsidRPr="002D79F5">
        <w:rPr>
          <w:rFonts w:asciiTheme="minorHAnsi" w:hAnsiTheme="minorHAnsi" w:cs="Courier New"/>
          <w:noProof/>
          <w:sz w:val="20"/>
          <w:szCs w:val="20"/>
        </w:rPr>
        <w:t>.</w:t>
      </w:r>
      <w:r>
        <w:rPr>
          <w:rFonts w:asciiTheme="minorHAnsi" w:hAnsiTheme="minorHAnsi" w:cs="Courier New"/>
          <w:noProof/>
          <w:sz w:val="20"/>
          <w:szCs w:val="20"/>
        </w:rPr>
        <w:t xml:space="preserve"> </w:t>
      </w:r>
      <w:r>
        <w:rPr>
          <w:rFonts w:asciiTheme="minorHAnsi" w:hAnsiTheme="minorHAnsi"/>
          <w:sz w:val="20"/>
          <w:szCs w:val="20"/>
        </w:rPr>
        <w:t>Change the status of load from staged to V for Validated.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 xml:space="preserve">Load Data from staging tables into </w:t>
      </w:r>
      <w:r>
        <w:rPr>
          <w:rFonts w:asciiTheme="minorHAnsi" w:hAnsiTheme="minorHAnsi"/>
          <w:sz w:val="20"/>
          <w:szCs w:val="20"/>
        </w:rPr>
        <w:t>the corresponding</w:t>
      </w:r>
      <w:r w:rsidRPr="002D79F5">
        <w:rPr>
          <w:rFonts w:asciiTheme="minorHAnsi" w:hAnsiTheme="minorHAnsi"/>
          <w:sz w:val="20"/>
          <w:szCs w:val="20"/>
        </w:rPr>
        <w:t xml:space="preserve"> lookup tables in </w:t>
      </w:r>
      <w:r>
        <w:rPr>
          <w:rFonts w:asciiTheme="minorHAnsi" w:hAnsiTheme="minorHAnsi"/>
          <w:sz w:val="20"/>
          <w:szCs w:val="20"/>
        </w:rPr>
        <w:t xml:space="preserve">NYCCheckbook schema of </w:t>
      </w:r>
      <w:r w:rsidRPr="002D79F5">
        <w:rPr>
          <w:rFonts w:asciiTheme="minorHAnsi" w:hAnsiTheme="minorHAnsi"/>
          <w:sz w:val="20"/>
          <w:szCs w:val="20"/>
        </w:rPr>
        <w:t>MyMoney Database</w:t>
      </w:r>
      <w:r>
        <w:rPr>
          <w:rFonts w:asciiTheme="minorHAnsi" w:hAnsiTheme="minorHAnsi"/>
          <w:sz w:val="20"/>
          <w:szCs w:val="20"/>
        </w:rPr>
        <w:t xml:space="preserve">. </w:t>
      </w:r>
      <w:r w:rsidRPr="002D79F5">
        <w:rPr>
          <w:rFonts w:asciiTheme="minorHAnsi" w:hAnsiTheme="minorHAnsi"/>
          <w:sz w:val="20"/>
          <w:szCs w:val="20"/>
        </w:rPr>
        <w:t>Refer</w:t>
      </w:r>
      <w:r>
        <w:rPr>
          <w:rFonts w:asciiTheme="minorHAnsi" w:hAnsiTheme="minorHAnsi"/>
          <w:sz w:val="20"/>
          <w:szCs w:val="20"/>
        </w:rPr>
        <w:t xml:space="preserve"> to the procedure</w:t>
      </w:r>
      <w:r w:rsidRPr="002D79F5">
        <w:rPr>
          <w:rFonts w:asciiTheme="minorHAnsi" w:hAnsiTheme="minorHAnsi"/>
          <w:sz w:val="20"/>
          <w:szCs w:val="20"/>
        </w:rPr>
        <w:t xml:space="preserve"> </w:t>
      </w:r>
      <w:proofErr w:type="spellStart"/>
      <w:r>
        <w:rPr>
          <w:rFonts w:asciiTheme="minorHAnsi" w:hAnsiTheme="minorHAnsi"/>
          <w:i/>
          <w:sz w:val="20"/>
          <w:szCs w:val="20"/>
        </w:rPr>
        <w:t>ETL.spLoadPMS</w:t>
      </w:r>
      <w:r w:rsidRPr="004762BE">
        <w:rPr>
          <w:rFonts w:asciiTheme="minorHAnsi" w:hAnsiTheme="minorHAnsi"/>
          <w:i/>
          <w:sz w:val="20"/>
          <w:szCs w:val="20"/>
        </w:rPr>
        <w:t>DataLoad</w:t>
      </w:r>
      <w:proofErr w:type="spellEnd"/>
      <w:r>
        <w:rPr>
          <w:rFonts w:asciiTheme="minorHAnsi" w:hAnsiTheme="minorHAnsi"/>
          <w:sz w:val="20"/>
          <w:szCs w:val="20"/>
        </w:rPr>
        <w:t xml:space="preserve"> for more details</w:t>
      </w:r>
      <w:r w:rsidRPr="002D79F5">
        <w:rPr>
          <w:rFonts w:asciiTheme="minorHAnsi" w:hAnsiTheme="minorHAnsi"/>
          <w:sz w:val="20"/>
          <w:szCs w:val="20"/>
        </w:rPr>
        <w:t>.</w:t>
      </w:r>
      <w:r w:rsidRPr="009D2EDF">
        <w:rPr>
          <w:rFonts w:asciiTheme="minorHAnsi" w:hAnsiTheme="minorHAnsi"/>
          <w:sz w:val="20"/>
          <w:szCs w:val="20"/>
        </w:rPr>
        <w:t xml:space="preserve"> </w:t>
      </w:r>
      <w:r>
        <w:rPr>
          <w:rFonts w:asciiTheme="minorHAnsi" w:hAnsiTheme="minorHAnsi"/>
          <w:sz w:val="20"/>
          <w:szCs w:val="20"/>
        </w:rPr>
        <w:t>Change the status of load from Validated to L for Loaded.</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1104A2">
      <w:pPr>
        <w:pStyle w:val="ListParagraph"/>
        <w:numPr>
          <w:ilvl w:val="0"/>
          <w:numId w:val="41"/>
        </w:numPr>
        <w:jc w:val="both"/>
        <w:rPr>
          <w:rFonts w:asciiTheme="minorHAnsi" w:hAnsiTheme="minorHAnsi"/>
          <w:sz w:val="20"/>
          <w:szCs w:val="20"/>
        </w:rPr>
      </w:pPr>
      <w:r>
        <w:rPr>
          <w:rFonts w:asciiTheme="minorHAnsi" w:hAnsiTheme="minorHAnsi"/>
          <w:sz w:val="20"/>
          <w:szCs w:val="20"/>
        </w:rPr>
        <w:t>D</w:t>
      </w:r>
      <w:r w:rsidRPr="002D79F5">
        <w:rPr>
          <w:rFonts w:asciiTheme="minorHAnsi" w:hAnsiTheme="minorHAnsi"/>
          <w:sz w:val="20"/>
          <w:szCs w:val="20"/>
        </w:rPr>
        <w:t>elete all Statistics SSIS log files</w:t>
      </w:r>
      <w:r>
        <w:rPr>
          <w:rFonts w:asciiTheme="minorHAnsi" w:hAnsiTheme="minorHAnsi"/>
          <w:sz w:val="20"/>
          <w:szCs w:val="20"/>
        </w:rPr>
        <w:t>.</w:t>
      </w:r>
    </w:p>
    <w:p w:rsidR="006735AC" w:rsidRDefault="001104A2">
      <w:pPr>
        <w:pStyle w:val="ListParagraph"/>
        <w:numPr>
          <w:ilvl w:val="0"/>
          <w:numId w:val="41"/>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pPr>
    </w:p>
    <w:p w:rsidR="007F2279" w:rsidRDefault="00EC6F71">
      <w:pPr>
        <w:pStyle w:val="ListParagraph"/>
        <w:numPr>
          <w:ilvl w:val="0"/>
          <w:numId w:val="67"/>
        </w:numPr>
        <w:rPr>
          <w:rFonts w:asciiTheme="minorHAnsi" w:hAnsiTheme="minorHAnsi"/>
          <w:b/>
          <w:i/>
          <w:sz w:val="20"/>
          <w:szCs w:val="20"/>
        </w:rPr>
      </w:pPr>
      <w:r w:rsidRPr="00214088">
        <w:rPr>
          <w:rFonts w:asciiTheme="minorHAnsi" w:hAnsiTheme="minorHAnsi"/>
          <w:b/>
          <w:i/>
          <w:sz w:val="20"/>
          <w:szCs w:val="20"/>
        </w:rPr>
        <w:t>Business/Validation Rules for the staged data</w:t>
      </w:r>
    </w:p>
    <w:p w:rsidR="006735AC" w:rsidRDefault="003C2F7C">
      <w:pPr>
        <w:rPr>
          <w:rFonts w:asciiTheme="minorHAnsi" w:hAnsiTheme="minorHAnsi"/>
          <w:sz w:val="20"/>
          <w:szCs w:val="20"/>
        </w:rPr>
      </w:pPr>
      <w:r>
        <w:rPr>
          <w:rFonts w:ascii="Courier New" w:hAnsi="Courier New" w:cs="Courier New"/>
          <w:noProof/>
        </w:rPr>
        <w:tab/>
      </w:r>
      <w:r w:rsidRPr="00214088">
        <w:rPr>
          <w:rFonts w:asciiTheme="minorHAnsi" w:hAnsiTheme="minorHAnsi"/>
          <w:sz w:val="20"/>
          <w:szCs w:val="20"/>
        </w:rPr>
        <w:t>Each record is validated for the below rules and if one of them is true the record is invalidated with the appropriate reasoning by copying it to the corresponding invalid table  and deleted from the staging table.</w:t>
      </w:r>
    </w:p>
    <w:p w:rsidR="003A5774" w:rsidRPr="00DB78C0" w:rsidRDefault="00F034B9" w:rsidP="00C078ED">
      <w:pPr>
        <w:pStyle w:val="ListParagraph"/>
        <w:numPr>
          <w:ilvl w:val="0"/>
          <w:numId w:val="42"/>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Missing key values - PayCycleCode/ PayDate/ PayrollNumCode/ PayrollNumName/  AppropriationUnitCode / FiscalYear/ ExpenditureObjCode/ DeptCode/ BudgetCode/  BudgetName/  PayrollAmount is null.</w:t>
      </w:r>
    </w:p>
    <w:p w:rsidR="00D96F00" w:rsidRPr="00DB78C0" w:rsidRDefault="00F034B9" w:rsidP="00C078ED">
      <w:pPr>
        <w:pStyle w:val="ListParagraph"/>
        <w:numPr>
          <w:ilvl w:val="0"/>
          <w:numId w:val="42"/>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Duplicate records.</w:t>
      </w:r>
    </w:p>
    <w:p w:rsidR="006735AC" w:rsidRDefault="00F034B9">
      <w:pPr>
        <w:pStyle w:val="ListParagraph"/>
        <w:numPr>
          <w:ilvl w:val="0"/>
          <w:numId w:val="73"/>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Intra load duplicate records - If any duplicate records based on PayCycleCode,PayDate,PayrollNumCode,AppropriationUnitCode,  FiscalYear,ExpenditureObjCode,DeptCode,BudgetCode are found in the staging tables then the rule is to load one and to invalidate the rest.</w:t>
      </w:r>
    </w:p>
    <w:p w:rsidR="006735AC" w:rsidRDefault="00F034B9">
      <w:pPr>
        <w:pStyle w:val="ListParagraph"/>
        <w:numPr>
          <w:ilvl w:val="0"/>
          <w:numId w:val="73"/>
        </w:numPr>
        <w:rPr>
          <w:rFonts w:asciiTheme="minorHAnsi" w:hAnsiTheme="minorHAnsi"/>
          <w:color w:val="000000" w:themeColor="text1"/>
          <w:sz w:val="20"/>
          <w:szCs w:val="20"/>
        </w:rPr>
      </w:pPr>
      <w:r w:rsidRPr="00F034B9">
        <w:rPr>
          <w:rFonts w:asciiTheme="minorHAnsi" w:hAnsiTheme="minorHAnsi" w:cs="Courier New"/>
          <w:noProof/>
          <w:color w:val="000000" w:themeColor="text1"/>
          <w:sz w:val="20"/>
          <w:szCs w:val="20"/>
        </w:rPr>
        <w:t>Inter load duplicate records – If a record was already loaded from previous files (Presence of a matching record in NYCCheckbook.PayrollSummary for the same  PayCycleCode,PayDate,PayrollNumCode,AppropriationUnitCode,  FiscalYear,ExpenditureObjCode,DeptCode,BudgetCode) then the record in staging table is invalidated in order to avoid duplicates in the transaction table</w:t>
      </w:r>
    </w:p>
    <w:p w:rsidR="006735AC" w:rsidRDefault="00F034B9">
      <w:pPr>
        <w:pStyle w:val="ListParagraph"/>
        <w:numPr>
          <w:ilvl w:val="0"/>
          <w:numId w:val="42"/>
        </w:numPr>
        <w:rPr>
          <w:rFonts w:asciiTheme="minorHAnsi" w:hAnsiTheme="minorHAnsi" w:cs="Courier New"/>
          <w:noProof/>
          <w:color w:val="000000" w:themeColor="text1"/>
          <w:sz w:val="20"/>
          <w:szCs w:val="20"/>
        </w:rPr>
      </w:pPr>
      <w:r w:rsidRPr="00F034B9">
        <w:rPr>
          <w:rFonts w:asciiTheme="minorHAnsi" w:hAnsiTheme="minorHAnsi"/>
          <w:color w:val="000000" w:themeColor="text1"/>
          <w:sz w:val="20"/>
          <w:szCs w:val="20"/>
        </w:rPr>
        <w:t xml:space="preserve">Invalid/Inconsistent values – </w:t>
      </w:r>
      <w:r w:rsidRPr="00F034B9">
        <w:rPr>
          <w:rFonts w:asciiTheme="minorHAnsi" w:hAnsiTheme="minorHAnsi" w:cs="Courier New"/>
          <w:noProof/>
          <w:color w:val="000000" w:themeColor="text1"/>
          <w:sz w:val="20"/>
          <w:szCs w:val="20"/>
        </w:rPr>
        <w:t>PayCycleCode does not match with NYCCheckbook.PayCycle</w:t>
      </w:r>
    </w:p>
    <w:p w:rsidR="006735AC" w:rsidRDefault="006735AC">
      <w:pPr>
        <w:pStyle w:val="ListParagraph"/>
        <w:rPr>
          <w:noProof/>
        </w:rPr>
      </w:pPr>
    </w:p>
    <w:p w:rsidR="00D65823" w:rsidRDefault="00D65823" w:rsidP="00D65823">
      <w:pPr>
        <w:pStyle w:val="ListParagraph"/>
        <w:numPr>
          <w:ilvl w:val="0"/>
          <w:numId w:val="67"/>
        </w:numPr>
        <w:rPr>
          <w:rFonts w:asciiTheme="minorHAnsi" w:hAnsiTheme="minorHAnsi"/>
          <w:b/>
          <w:i/>
          <w:sz w:val="20"/>
          <w:szCs w:val="20"/>
        </w:rPr>
      </w:pPr>
      <w:r w:rsidRPr="006F1A21">
        <w:rPr>
          <w:rFonts w:asciiTheme="minorHAnsi" w:hAnsiTheme="minorHAnsi"/>
          <w:b/>
          <w:i/>
          <w:sz w:val="20"/>
          <w:szCs w:val="20"/>
        </w:rPr>
        <w:t xml:space="preserve">Rules to load data from Staging tables to </w:t>
      </w:r>
      <w:proofErr w:type="spellStart"/>
      <w:r w:rsidRPr="006F1A21">
        <w:rPr>
          <w:rFonts w:asciiTheme="minorHAnsi" w:hAnsiTheme="minorHAnsi"/>
          <w:b/>
          <w:i/>
          <w:sz w:val="20"/>
          <w:szCs w:val="20"/>
        </w:rPr>
        <w:t>NYCCheckBook</w:t>
      </w:r>
      <w:proofErr w:type="spellEnd"/>
      <w:r w:rsidRPr="006F1A21">
        <w:rPr>
          <w:rFonts w:asciiTheme="minorHAnsi" w:hAnsiTheme="minorHAnsi"/>
          <w:b/>
          <w:i/>
          <w:sz w:val="20"/>
          <w:szCs w:val="20"/>
        </w:rPr>
        <w:t xml:space="preserve"> Schema</w:t>
      </w:r>
    </w:p>
    <w:p w:rsidR="006735AC" w:rsidRDefault="006735AC">
      <w:pPr>
        <w:pStyle w:val="ListParagraph"/>
        <w:ind w:left="360"/>
        <w:rPr>
          <w:rFonts w:asciiTheme="minorHAnsi" w:hAnsiTheme="minorHAnsi" w:cs="Courier New"/>
          <w:noProof/>
          <w:sz w:val="20"/>
          <w:szCs w:val="20"/>
        </w:rPr>
      </w:pPr>
    </w:p>
    <w:p w:rsidR="006735AC" w:rsidRDefault="003F7D8C">
      <w:pPr>
        <w:pStyle w:val="ListParagraph"/>
        <w:numPr>
          <w:ilvl w:val="0"/>
          <w:numId w:val="43"/>
        </w:numPr>
        <w:jc w:val="both"/>
        <w:rPr>
          <w:rFonts w:asciiTheme="minorHAnsi" w:hAnsiTheme="minorHAnsi" w:cs="Courier New"/>
          <w:noProof/>
          <w:sz w:val="20"/>
          <w:szCs w:val="20"/>
        </w:rPr>
      </w:pPr>
      <w:r w:rsidRPr="005317EF">
        <w:rPr>
          <w:rFonts w:asciiTheme="minorHAnsi" w:hAnsiTheme="minorHAnsi" w:cs="Courier New"/>
          <w:noProof/>
          <w:sz w:val="20"/>
          <w:szCs w:val="20"/>
        </w:rPr>
        <w:t xml:space="preserve">Insert distinct payroll number information from </w:t>
      </w:r>
      <w:r w:rsidR="00F034B9" w:rsidRPr="00F034B9">
        <w:rPr>
          <w:rFonts w:asciiTheme="minorHAnsi" w:hAnsiTheme="minorHAnsi" w:cs="Courier New"/>
          <w:i/>
          <w:noProof/>
          <w:sz w:val="20"/>
          <w:szCs w:val="20"/>
        </w:rPr>
        <w:t>ETL.PayrollSummary</w:t>
      </w:r>
      <w:r w:rsidRPr="005317EF">
        <w:rPr>
          <w:rFonts w:asciiTheme="minorHAnsi" w:hAnsiTheme="minorHAnsi" w:cs="Courier New"/>
          <w:noProof/>
          <w:sz w:val="20"/>
          <w:szCs w:val="20"/>
        </w:rPr>
        <w:t xml:space="preserve"> table which are not available in </w:t>
      </w:r>
      <w:r w:rsidR="00F034B9" w:rsidRPr="00F034B9">
        <w:rPr>
          <w:rFonts w:asciiTheme="minorHAnsi" w:hAnsiTheme="minorHAnsi" w:cs="Courier New"/>
          <w:i/>
          <w:noProof/>
          <w:sz w:val="20"/>
          <w:szCs w:val="20"/>
        </w:rPr>
        <w:t>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 xml:space="preserve">PayrollNumber </w:t>
      </w:r>
      <w:r w:rsidR="00F034B9" w:rsidRPr="00F034B9">
        <w:rPr>
          <w:rFonts w:asciiTheme="minorHAnsi" w:hAnsiTheme="minorHAnsi" w:cs="Courier New"/>
          <w:noProof/>
          <w:sz w:val="20"/>
          <w:szCs w:val="20"/>
        </w:rPr>
        <w:t>identified by</w:t>
      </w:r>
      <w:r w:rsidR="00F034B9" w:rsidRPr="00F034B9">
        <w:rPr>
          <w:rFonts w:asciiTheme="minorHAnsi" w:hAnsiTheme="minorHAnsi" w:cs="Courier New"/>
          <w:i/>
          <w:noProof/>
          <w:sz w:val="20"/>
          <w:szCs w:val="20"/>
        </w:rPr>
        <w:t xml:space="preserve"> </w:t>
      </w:r>
      <w:r w:rsidR="00F034B9" w:rsidRPr="00F034B9">
        <w:rPr>
          <w:rFonts w:asciiTheme="minorHAnsi" w:hAnsiTheme="minorHAnsi" w:cs="Courier New"/>
          <w:noProof/>
          <w:sz w:val="20"/>
          <w:szCs w:val="20"/>
        </w:rPr>
        <w:t>PayrollNumCode and PayrollNumName.</w:t>
      </w:r>
    </w:p>
    <w:p w:rsidR="006735AC" w:rsidRDefault="00FB7AD9">
      <w:pPr>
        <w:pStyle w:val="ListParagraph"/>
        <w:numPr>
          <w:ilvl w:val="0"/>
          <w:numId w:val="43"/>
        </w:numPr>
        <w:jc w:val="both"/>
        <w:rPr>
          <w:rFonts w:asciiTheme="minorHAnsi" w:hAnsiTheme="minorHAnsi" w:cs="Courier New"/>
          <w:noProof/>
          <w:sz w:val="20"/>
          <w:szCs w:val="20"/>
        </w:rPr>
      </w:pPr>
      <w:r w:rsidRPr="005317EF">
        <w:rPr>
          <w:rFonts w:asciiTheme="minorHAnsi" w:hAnsiTheme="minorHAnsi" w:cs="Courier New"/>
          <w:noProof/>
          <w:sz w:val="20"/>
          <w:szCs w:val="20"/>
        </w:rPr>
        <w:t xml:space="preserve">Insert </w:t>
      </w:r>
      <w:r w:rsidR="00B972C1">
        <w:rPr>
          <w:rFonts w:asciiTheme="minorHAnsi" w:hAnsiTheme="minorHAnsi" w:cs="Courier New"/>
          <w:noProof/>
          <w:sz w:val="20"/>
          <w:szCs w:val="20"/>
        </w:rPr>
        <w:t xml:space="preserve">distinct BudgetCode from </w:t>
      </w:r>
      <w:r w:rsidR="00F034B9" w:rsidRPr="00F034B9">
        <w:rPr>
          <w:rFonts w:asciiTheme="minorHAnsi" w:hAnsiTheme="minorHAnsi" w:cs="Courier New"/>
          <w:i/>
          <w:noProof/>
          <w:sz w:val="20"/>
          <w:szCs w:val="20"/>
        </w:rPr>
        <w:t>ETL.PayrollSummary</w:t>
      </w:r>
      <w:r w:rsidRPr="005317EF">
        <w:rPr>
          <w:rFonts w:asciiTheme="minorHAnsi" w:hAnsiTheme="minorHAnsi" w:cs="Courier New"/>
          <w:noProof/>
          <w:sz w:val="20"/>
          <w:szCs w:val="20"/>
        </w:rPr>
        <w:t xml:space="preserve"> table </w:t>
      </w:r>
      <w:r w:rsidR="003F7D8C" w:rsidRPr="005317EF">
        <w:rPr>
          <w:rFonts w:asciiTheme="minorHAnsi" w:hAnsiTheme="minorHAnsi" w:cs="Courier New"/>
          <w:noProof/>
          <w:sz w:val="20"/>
          <w:szCs w:val="20"/>
        </w:rPr>
        <w:t xml:space="preserve">which are not available in </w:t>
      </w:r>
      <w:r w:rsidR="00F034B9" w:rsidRPr="00F034B9">
        <w:rPr>
          <w:rFonts w:asciiTheme="minorHAnsi" w:hAnsiTheme="minorHAnsi" w:cs="Courier New"/>
          <w:i/>
          <w:noProof/>
          <w:sz w:val="20"/>
          <w:szCs w:val="20"/>
        </w:rPr>
        <w:t>NYCCheckbook.Budget</w:t>
      </w:r>
      <w:r w:rsidRPr="005317EF">
        <w:rPr>
          <w:rFonts w:asciiTheme="minorHAnsi" w:hAnsiTheme="minorHAnsi" w:cs="Courier New"/>
          <w:noProof/>
          <w:sz w:val="20"/>
          <w:szCs w:val="20"/>
        </w:rPr>
        <w:t xml:space="preserve"> </w:t>
      </w:r>
      <w:r w:rsidR="00F034B9" w:rsidRPr="00F034B9">
        <w:rPr>
          <w:rFonts w:asciiTheme="minorHAnsi" w:hAnsiTheme="minorHAnsi" w:cs="Courier New"/>
          <w:noProof/>
          <w:sz w:val="20"/>
          <w:szCs w:val="20"/>
        </w:rPr>
        <w:t>identified by BudgetCode and BudgetName</w:t>
      </w:r>
      <w:r w:rsidR="003F7D8C" w:rsidRPr="005317EF" w:rsidDel="003F7D8C">
        <w:rPr>
          <w:rFonts w:asciiTheme="minorHAnsi" w:hAnsiTheme="minorHAnsi" w:cs="Courier New"/>
          <w:noProof/>
          <w:sz w:val="20"/>
          <w:szCs w:val="20"/>
        </w:rPr>
        <w:t xml:space="preserve"> </w:t>
      </w:r>
      <w:r w:rsidR="00B972C1">
        <w:rPr>
          <w:rFonts w:asciiTheme="minorHAnsi" w:hAnsiTheme="minorHAnsi" w:cs="Courier New"/>
          <w:noProof/>
          <w:sz w:val="20"/>
          <w:szCs w:val="20"/>
        </w:rPr>
        <w:t>.</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Department information from </w:t>
      </w:r>
      <w:r w:rsidR="00F034B9" w:rsidRPr="00F034B9">
        <w:rPr>
          <w:rFonts w:asciiTheme="minorHAnsi" w:hAnsiTheme="minorHAnsi" w:cs="Courier New"/>
          <w:i/>
          <w:noProof/>
          <w:sz w:val="20"/>
          <w:szCs w:val="20"/>
        </w:rPr>
        <w:t>ETL.PayrollSummaryStage</w:t>
      </w:r>
      <w:r w:rsidR="00676D9C" w:rsidRPr="005317EF">
        <w:rPr>
          <w:rFonts w:asciiTheme="minorHAnsi" w:hAnsiTheme="minorHAnsi" w:cs="Courier New"/>
          <w:noProof/>
          <w:sz w:val="20"/>
          <w:szCs w:val="20"/>
        </w:rPr>
        <w:t xml:space="preserve"> and </w:t>
      </w:r>
      <w:r w:rsidR="00F034B9" w:rsidRPr="00F034B9">
        <w:rPr>
          <w:rFonts w:asciiTheme="minorHAnsi" w:hAnsiTheme="minorHAnsi" w:cs="Courier New"/>
          <w:i/>
          <w:noProof/>
          <w:sz w:val="20"/>
          <w:szCs w:val="20"/>
        </w:rPr>
        <w:t>NYCCheckbook.FMSDepartment</w:t>
      </w:r>
      <w:r w:rsidR="00676D9C" w:rsidRPr="005317EF">
        <w:rPr>
          <w:rFonts w:asciiTheme="minorHAnsi" w:hAnsiTheme="minorHAnsi" w:cs="Courier New"/>
          <w:noProof/>
          <w:sz w:val="20"/>
          <w:szCs w:val="20"/>
        </w:rPr>
        <w:t xml:space="preserve"> which are not available in </w:t>
      </w:r>
      <w:r w:rsidR="00F034B9" w:rsidRPr="00F034B9">
        <w:rPr>
          <w:rFonts w:asciiTheme="minorHAnsi" w:hAnsiTheme="minorHAnsi" w:cs="Courier New"/>
          <w:i/>
          <w:noProof/>
          <w:sz w:val="20"/>
          <w:szCs w:val="20"/>
        </w:rPr>
        <w:t>NYCCheckbook.Department</w:t>
      </w:r>
      <w:r w:rsidR="00676D9C" w:rsidRPr="005317EF">
        <w:rPr>
          <w:rFonts w:asciiTheme="minorHAnsi" w:hAnsiTheme="minorHAnsi" w:cs="Courier New"/>
          <w:noProof/>
          <w:sz w:val="20"/>
          <w:szCs w:val="20"/>
        </w:rPr>
        <w:t xml:space="preserve"> </w:t>
      </w:r>
      <w:r>
        <w:rPr>
          <w:rFonts w:asciiTheme="minorHAnsi" w:hAnsiTheme="minorHAnsi" w:cs="Courier New"/>
          <w:noProof/>
          <w:sz w:val="20"/>
          <w:szCs w:val="20"/>
        </w:rPr>
        <w:t xml:space="preserve">table </w:t>
      </w:r>
      <w:ins w:id="148" w:author="Kishore K. Vuppala" w:date="2011-11-28T18:33:00Z">
        <w:r w:rsidR="00BA10C8">
          <w:rPr>
            <w:rFonts w:asciiTheme="minorHAnsi" w:hAnsiTheme="minorHAnsi" w:cs="Courier New"/>
            <w:noProof/>
            <w:sz w:val="20"/>
            <w:szCs w:val="20"/>
          </w:rPr>
          <w:t xml:space="preserve">with </w:t>
        </w:r>
      </w:ins>
      <w:del w:id="149" w:author="Kishore K. Vuppala" w:date="2011-11-28T18:33:00Z">
        <w:r w:rsidDel="00BA10C8">
          <w:rPr>
            <w:rFonts w:asciiTheme="minorHAnsi" w:hAnsiTheme="minorHAnsi" w:cs="Courier New"/>
            <w:noProof/>
            <w:sz w:val="20"/>
            <w:szCs w:val="20"/>
          </w:rPr>
          <w:delText xml:space="preserve">based of </w:delText>
        </w:r>
      </w:del>
      <w:commentRangeStart w:id="150"/>
      <w:commentRangeStart w:id="151"/>
      <w:r>
        <w:rPr>
          <w:rFonts w:asciiTheme="minorHAnsi" w:hAnsiTheme="minorHAnsi" w:cs="Courier New"/>
          <w:noProof/>
          <w:sz w:val="20"/>
          <w:szCs w:val="20"/>
        </w:rPr>
        <w:t>DeptCode</w:t>
      </w:r>
      <w:commentRangeEnd w:id="150"/>
      <w:commentRangeEnd w:id="151"/>
      <w:r w:rsidR="00490365">
        <w:rPr>
          <w:rStyle w:val="CommentReference"/>
        </w:rPr>
        <w:commentReference w:id="150"/>
      </w:r>
      <w:ins w:id="152" w:author="Kishore K. Vuppala" w:date="2011-11-28T18:33:00Z">
        <w:r w:rsidR="00D80D44">
          <w:rPr>
            <w:rFonts w:asciiTheme="minorHAnsi" w:hAnsiTheme="minorHAnsi" w:cs="Courier New"/>
            <w:noProof/>
            <w:sz w:val="20"/>
            <w:szCs w:val="20"/>
          </w:rPr>
          <w:t xml:space="preserve"> </w:t>
        </w:r>
        <w:r w:rsidR="00BA10C8">
          <w:rPr>
            <w:rFonts w:asciiTheme="minorHAnsi" w:hAnsiTheme="minorHAnsi" w:cs="Courier New"/>
            <w:noProof/>
            <w:sz w:val="20"/>
            <w:szCs w:val="20"/>
          </w:rPr>
          <w:t xml:space="preserve">from the PMS feed and </w:t>
        </w:r>
        <w:r w:rsidR="00D80D44">
          <w:rPr>
            <w:rFonts w:asciiTheme="minorHAnsi" w:hAnsiTheme="minorHAnsi" w:cs="Courier New"/>
            <w:noProof/>
            <w:sz w:val="20"/>
            <w:szCs w:val="20"/>
          </w:rPr>
          <w:t xml:space="preserve">the Department Name as </w:t>
        </w:r>
        <w:r w:rsidR="00D80D44">
          <w:rPr>
            <w:rFonts w:asciiTheme="minorHAnsi" w:hAnsiTheme="minorHAnsi" w:cs="Courier New"/>
            <w:noProof/>
            <w:sz w:val="20"/>
            <w:szCs w:val="20"/>
          </w:rPr>
          <w:t>“</w:t>
        </w:r>
        <w:r w:rsidR="00D80D44">
          <w:rPr>
            <w:rFonts w:asciiTheme="minorHAnsi" w:hAnsiTheme="minorHAnsi" w:cs="Courier New"/>
            <w:noProof/>
            <w:sz w:val="20"/>
            <w:szCs w:val="20"/>
          </w:rPr>
          <w:t>&lt;</w:t>
        </w:r>
      </w:ins>
      <w:ins w:id="153" w:author="Kishore K. Vuppala" w:date="2011-11-28T18:35:00Z">
        <w:r w:rsidR="00087572">
          <w:rPr>
            <w:rFonts w:asciiTheme="minorHAnsi" w:hAnsiTheme="minorHAnsi" w:cs="Courier New"/>
            <w:noProof/>
            <w:sz w:val="20"/>
            <w:szCs w:val="20"/>
          </w:rPr>
          <w:t>U</w:t>
        </w:r>
      </w:ins>
      <w:ins w:id="154" w:author="Kishore K. Vuppala" w:date="2011-11-28T18:33:00Z">
        <w:r w:rsidR="00D80D44">
          <w:rPr>
            <w:rFonts w:asciiTheme="minorHAnsi" w:hAnsiTheme="minorHAnsi" w:cs="Courier New"/>
            <w:noProof/>
            <w:sz w:val="20"/>
            <w:szCs w:val="20"/>
          </w:rPr>
          <w:t xml:space="preserve">nknown </w:t>
        </w:r>
      </w:ins>
      <w:ins w:id="155" w:author="Kishore K. Vuppala" w:date="2011-11-28T18:35:00Z">
        <w:r w:rsidR="00087572">
          <w:rPr>
            <w:rFonts w:asciiTheme="minorHAnsi" w:hAnsiTheme="minorHAnsi" w:cs="Courier New"/>
            <w:noProof/>
            <w:sz w:val="20"/>
            <w:szCs w:val="20"/>
          </w:rPr>
          <w:t>Depar</w:t>
        </w:r>
        <w:r w:rsidR="00462841">
          <w:rPr>
            <w:rFonts w:asciiTheme="minorHAnsi" w:hAnsiTheme="minorHAnsi" w:cs="Courier New"/>
            <w:noProof/>
            <w:sz w:val="20"/>
            <w:szCs w:val="20"/>
          </w:rPr>
          <w:t>t</w:t>
        </w:r>
        <w:r w:rsidR="00087572">
          <w:rPr>
            <w:rFonts w:asciiTheme="minorHAnsi" w:hAnsiTheme="minorHAnsi" w:cs="Courier New"/>
            <w:noProof/>
            <w:sz w:val="20"/>
            <w:szCs w:val="20"/>
          </w:rPr>
          <w:t>ment</w:t>
        </w:r>
      </w:ins>
      <w:ins w:id="156" w:author="Kishore K. Vuppala" w:date="2011-11-28T18:33:00Z">
        <w:r w:rsidR="00D80D44">
          <w:rPr>
            <w:rFonts w:asciiTheme="minorHAnsi" w:hAnsiTheme="minorHAnsi" w:cs="Courier New"/>
            <w:noProof/>
            <w:sz w:val="20"/>
            <w:szCs w:val="20"/>
          </w:rPr>
          <w:t>&gt;</w:t>
        </w:r>
        <w:r w:rsidR="00D80D44">
          <w:rPr>
            <w:rFonts w:asciiTheme="minorHAnsi" w:hAnsiTheme="minorHAnsi" w:cs="Courier New"/>
            <w:noProof/>
            <w:sz w:val="20"/>
            <w:szCs w:val="20"/>
          </w:rPr>
          <w:t>”</w:t>
        </w:r>
      </w:ins>
      <w:r w:rsidR="0057605C">
        <w:rPr>
          <w:rStyle w:val="CommentReference"/>
        </w:rPr>
        <w:commentReference w:id="151"/>
      </w:r>
      <w:r>
        <w:rPr>
          <w:rFonts w:asciiTheme="minorHAnsi" w:hAnsiTheme="minorHAnsi" w:cs="Courier New"/>
          <w:noProof/>
          <w:sz w:val="20"/>
          <w:szCs w:val="20"/>
        </w:rPr>
        <w:t xml:space="preserve">. </w:t>
      </w:r>
    </w:p>
    <w:p w:rsidR="006735AC" w:rsidRDefault="00B972C1">
      <w:pPr>
        <w:pStyle w:val="ListParagraph"/>
        <w:numPr>
          <w:ilvl w:val="0"/>
          <w:numId w:val="43"/>
        </w:numPr>
        <w:jc w:val="both"/>
        <w:rPr>
          <w:rFonts w:asciiTheme="minorHAnsi" w:hAnsiTheme="minorHAnsi" w:cs="Courier New"/>
          <w:noProof/>
          <w:sz w:val="20"/>
          <w:szCs w:val="20"/>
        </w:rPr>
      </w:pPr>
      <w:commentRangeStart w:id="157"/>
      <w:r>
        <w:rPr>
          <w:rFonts w:asciiTheme="minorHAnsi" w:hAnsiTheme="minorHAnsi" w:cs="Courier New"/>
          <w:noProof/>
          <w:sz w:val="20"/>
          <w:szCs w:val="20"/>
        </w:rPr>
        <w:t xml:space="preserve">Insert distinct AppropriationUnit from </w:t>
      </w:r>
      <w:r w:rsidR="00F034B9" w:rsidRPr="00F034B9">
        <w:rPr>
          <w:rFonts w:asciiTheme="minorHAnsi" w:hAnsiTheme="minorHAnsi" w:cs="Courier New"/>
          <w:i/>
          <w:noProof/>
          <w:sz w:val="20"/>
          <w:szCs w:val="20"/>
        </w:rPr>
        <w:t>ETL.PayrollSummaryStage</w:t>
      </w:r>
      <w:r w:rsidR="00676D9C" w:rsidRPr="005317EF">
        <w:rPr>
          <w:rFonts w:asciiTheme="minorHAnsi" w:hAnsiTheme="minorHAnsi" w:cs="Courier New"/>
          <w:noProof/>
          <w:sz w:val="20"/>
          <w:szCs w:val="20"/>
        </w:rPr>
        <w:t xml:space="preserve"> and </w:t>
      </w:r>
      <w:r w:rsidR="00F034B9" w:rsidRPr="00F034B9">
        <w:rPr>
          <w:rFonts w:asciiTheme="minorHAnsi" w:hAnsiTheme="minorHAnsi" w:cs="Courier New"/>
          <w:i/>
          <w:noProof/>
          <w:sz w:val="20"/>
          <w:szCs w:val="20"/>
        </w:rPr>
        <w:t>NYCCheckbook.FMSAppropriationUnit</w:t>
      </w:r>
      <w:r w:rsidR="002E43AE" w:rsidRPr="005317EF">
        <w:rPr>
          <w:rFonts w:asciiTheme="minorHAnsi" w:hAnsiTheme="minorHAnsi" w:cs="Courier New"/>
          <w:noProof/>
          <w:sz w:val="20"/>
          <w:szCs w:val="20"/>
        </w:rPr>
        <w:t xml:space="preserve"> </w:t>
      </w:r>
      <w:r w:rsidR="00676D9C" w:rsidRPr="005317EF">
        <w:rPr>
          <w:rFonts w:asciiTheme="minorHAnsi" w:hAnsiTheme="minorHAnsi" w:cs="Courier New"/>
          <w:noProof/>
          <w:sz w:val="20"/>
          <w:szCs w:val="20"/>
        </w:rPr>
        <w:t xml:space="preserve">which are not available </w:t>
      </w:r>
      <w:r w:rsidR="00F034B9" w:rsidRPr="00F034B9">
        <w:rPr>
          <w:rFonts w:asciiTheme="minorHAnsi" w:hAnsiTheme="minorHAnsi" w:cs="Courier New"/>
          <w:i/>
          <w:noProof/>
          <w:sz w:val="20"/>
          <w:szCs w:val="20"/>
        </w:rPr>
        <w:t>in 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AppropriationUnit</w:t>
      </w:r>
      <w:r w:rsidR="00676D9C" w:rsidRPr="005317EF">
        <w:rPr>
          <w:rFonts w:asciiTheme="minorHAnsi" w:hAnsiTheme="minorHAnsi" w:cs="Courier New"/>
          <w:noProof/>
          <w:sz w:val="20"/>
          <w:szCs w:val="20"/>
        </w:rPr>
        <w:t xml:space="preserve"> </w:t>
      </w:r>
      <w:r w:rsidR="002E43AE" w:rsidRPr="005317EF">
        <w:rPr>
          <w:rFonts w:asciiTheme="minorHAnsi" w:hAnsiTheme="minorHAnsi" w:cs="Courier New"/>
          <w:noProof/>
          <w:sz w:val="20"/>
          <w:szCs w:val="20"/>
        </w:rPr>
        <w:t>table based on AppropriationUnitCode</w:t>
      </w:r>
      <w:r>
        <w:rPr>
          <w:rFonts w:asciiTheme="minorHAnsi" w:hAnsiTheme="minorHAnsi" w:cs="Courier New"/>
          <w:noProof/>
          <w:sz w:val="20"/>
          <w:szCs w:val="20"/>
        </w:rPr>
        <w:t xml:space="preserve"> ,DeptCode, FundClassCode</w:t>
      </w:r>
      <w:ins w:id="158" w:author="vbeeravolu" w:date="2011-11-28T16:04:00Z">
        <w:r w:rsidR="003D1CCE">
          <w:rPr>
            <w:rFonts w:asciiTheme="minorHAnsi" w:hAnsiTheme="minorHAnsi" w:cs="Courier New"/>
            <w:noProof/>
            <w:sz w:val="20"/>
            <w:szCs w:val="20"/>
          </w:rPr>
          <w:t>(</w:t>
        </w:r>
        <w:commentRangeStart w:id="159"/>
        <w:del w:id="160" w:author="Kishore K. Vuppala" w:date="2011-11-28T18:37:00Z">
          <w:r w:rsidR="003D1CCE" w:rsidDel="00787BBC">
            <w:rPr>
              <w:rFonts w:asciiTheme="minorHAnsi" w:hAnsiTheme="minorHAnsi" w:cs="Courier New"/>
              <w:noProof/>
              <w:sz w:val="20"/>
              <w:szCs w:val="20"/>
            </w:rPr>
            <w:delText xml:space="preserve">Static Value </w:delText>
          </w:r>
        </w:del>
        <w:r w:rsidR="003D1CCE">
          <w:rPr>
            <w:rFonts w:asciiTheme="minorHAnsi" w:hAnsiTheme="minorHAnsi" w:cs="Courier New"/>
            <w:noProof/>
            <w:sz w:val="20"/>
            <w:szCs w:val="20"/>
          </w:rPr>
          <w:t xml:space="preserve">001 </w:t>
        </w:r>
      </w:ins>
      <w:ins w:id="161" w:author="Kishore K. Vuppala" w:date="2011-11-28T18:37:00Z">
        <w:r w:rsidR="00787BBC">
          <w:rPr>
            <w:rFonts w:asciiTheme="minorHAnsi" w:hAnsiTheme="minorHAnsi" w:cs="Courier New"/>
            <w:noProof/>
            <w:sz w:val="20"/>
            <w:szCs w:val="20"/>
          </w:rPr>
          <w:t xml:space="preserve">- </w:t>
        </w:r>
      </w:ins>
      <w:ins w:id="162" w:author="vbeeravolu" w:date="2011-11-28T16:04:00Z">
        <w:r w:rsidR="003D1CCE">
          <w:rPr>
            <w:rFonts w:asciiTheme="minorHAnsi" w:hAnsiTheme="minorHAnsi" w:cs="Courier New"/>
            <w:noProof/>
            <w:sz w:val="20"/>
            <w:szCs w:val="20"/>
          </w:rPr>
          <w:t>General Fund</w:t>
        </w:r>
      </w:ins>
      <w:commentRangeEnd w:id="159"/>
      <w:ins w:id="163" w:author="vbeeravolu" w:date="2011-11-28T16:05:00Z">
        <w:r w:rsidR="003D1CCE">
          <w:rPr>
            <w:rStyle w:val="CommentReference"/>
          </w:rPr>
          <w:commentReference w:id="159"/>
        </w:r>
      </w:ins>
      <w:ins w:id="164" w:author="vbeeravolu" w:date="2011-11-28T16:04:00Z">
        <w:r w:rsidR="003D1CCE">
          <w:rPr>
            <w:rFonts w:asciiTheme="minorHAnsi" w:hAnsiTheme="minorHAnsi" w:cs="Courier New"/>
            <w:noProof/>
            <w:sz w:val="20"/>
            <w:szCs w:val="20"/>
          </w:rPr>
          <w:t>)</w:t>
        </w:r>
      </w:ins>
      <w:r>
        <w:rPr>
          <w:rFonts w:asciiTheme="minorHAnsi" w:hAnsiTheme="minorHAnsi" w:cs="Courier New"/>
          <w:noProof/>
          <w:sz w:val="20"/>
          <w:szCs w:val="20"/>
        </w:rPr>
        <w:t>, and FiscalYear</w:t>
      </w:r>
      <w:commentRangeEnd w:id="157"/>
      <w:r w:rsidR="00017C30">
        <w:rPr>
          <w:rStyle w:val="CommentReference"/>
        </w:rPr>
        <w:commentReference w:id="157"/>
      </w:r>
      <w:r>
        <w:rPr>
          <w:rFonts w:asciiTheme="minorHAnsi" w:hAnsiTheme="minorHAnsi" w:cs="Courier New"/>
          <w:noProof/>
          <w:sz w:val="20"/>
          <w:szCs w:val="20"/>
        </w:rPr>
        <w:t>.</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ExpenditureObjCode from </w:t>
      </w:r>
      <w:r w:rsidR="00F034B9" w:rsidRPr="00F034B9">
        <w:rPr>
          <w:rFonts w:asciiTheme="minorHAnsi" w:hAnsiTheme="minorHAnsi" w:cs="Courier New"/>
          <w:i/>
          <w:noProof/>
          <w:sz w:val="20"/>
          <w:szCs w:val="20"/>
        </w:rPr>
        <w:t>ETL.PayrollSummaryStage</w:t>
      </w:r>
      <w:r w:rsidR="00676D9C" w:rsidRPr="005317EF">
        <w:rPr>
          <w:rFonts w:asciiTheme="minorHAnsi" w:hAnsiTheme="minorHAnsi" w:cs="Courier New"/>
          <w:noProof/>
          <w:sz w:val="20"/>
          <w:szCs w:val="20"/>
        </w:rPr>
        <w:t xml:space="preserve"> and </w:t>
      </w:r>
      <w:r w:rsidR="00F034B9" w:rsidRPr="00F034B9">
        <w:rPr>
          <w:rFonts w:asciiTheme="minorHAnsi" w:hAnsiTheme="minorHAnsi" w:cs="Courier New"/>
          <w:i/>
          <w:noProof/>
          <w:sz w:val="20"/>
          <w:szCs w:val="20"/>
        </w:rPr>
        <w:t xml:space="preserve">NYCCheckbook. FMSExpenditureObject </w:t>
      </w:r>
      <w:r w:rsidR="00676D9C" w:rsidRPr="005317EF">
        <w:rPr>
          <w:rFonts w:asciiTheme="minorHAnsi" w:hAnsiTheme="minorHAnsi" w:cs="Courier New"/>
          <w:noProof/>
          <w:sz w:val="20"/>
          <w:szCs w:val="20"/>
        </w:rPr>
        <w:t xml:space="preserve">which are not available in </w:t>
      </w:r>
      <w:r w:rsidR="00F034B9" w:rsidRPr="00F034B9">
        <w:rPr>
          <w:rFonts w:asciiTheme="minorHAnsi" w:hAnsiTheme="minorHAnsi" w:cs="Courier New"/>
          <w:i/>
          <w:noProof/>
          <w:sz w:val="20"/>
          <w:szCs w:val="20"/>
        </w:rPr>
        <w:t>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 xml:space="preserve"> ExpenditureObject</w:t>
      </w:r>
      <w:r w:rsidR="00676D9C" w:rsidRPr="005317EF">
        <w:rPr>
          <w:rFonts w:asciiTheme="minorHAnsi" w:hAnsiTheme="minorHAnsi" w:cs="Courier New"/>
          <w:noProof/>
          <w:sz w:val="20"/>
          <w:szCs w:val="20"/>
        </w:rPr>
        <w:t xml:space="preserve"> table based on </w:t>
      </w:r>
      <w:r w:rsidR="00F034B9" w:rsidRPr="00F034B9">
        <w:rPr>
          <w:rFonts w:asciiTheme="minorHAnsi" w:hAnsiTheme="minorHAnsi" w:cs="Courier New"/>
          <w:noProof/>
          <w:sz w:val="20"/>
          <w:szCs w:val="20"/>
        </w:rPr>
        <w:t>ExpenditureObjCode</w:t>
      </w:r>
      <w:r w:rsidR="00676D9C" w:rsidRPr="005317EF">
        <w:rPr>
          <w:rFonts w:asciiTheme="minorHAnsi" w:hAnsiTheme="minorHAnsi" w:cs="Courier New"/>
          <w:noProof/>
          <w:sz w:val="20"/>
          <w:szCs w:val="20"/>
        </w:rPr>
        <w:t xml:space="preserve"> and FiscalYear</w:t>
      </w:r>
      <w:r w:rsidR="00F164BA">
        <w:rPr>
          <w:rFonts w:asciiTheme="minorHAnsi" w:hAnsiTheme="minorHAnsi" w:cs="Courier New"/>
          <w:noProof/>
          <w:sz w:val="20"/>
          <w:szCs w:val="20"/>
        </w:rPr>
        <w:t>.</w:t>
      </w:r>
    </w:p>
    <w:p w:rsidR="006735AC" w:rsidRDefault="00B972C1">
      <w:pPr>
        <w:pStyle w:val="ListParagraph"/>
        <w:numPr>
          <w:ilvl w:val="0"/>
          <w:numId w:val="43"/>
        </w:numPr>
        <w:jc w:val="both"/>
        <w:rPr>
          <w:rFonts w:asciiTheme="minorHAnsi" w:hAnsiTheme="minorHAnsi" w:cs="Courier New"/>
          <w:noProof/>
          <w:sz w:val="20"/>
          <w:szCs w:val="20"/>
        </w:rPr>
      </w:pPr>
      <w:r>
        <w:rPr>
          <w:rFonts w:asciiTheme="minorHAnsi" w:hAnsiTheme="minorHAnsi" w:cs="Courier New"/>
          <w:noProof/>
          <w:sz w:val="20"/>
          <w:szCs w:val="20"/>
        </w:rPr>
        <w:t xml:space="preserve">Insert New distinct Payrollnumber from </w:t>
      </w:r>
      <w:r w:rsidR="00F034B9" w:rsidRPr="00F034B9">
        <w:rPr>
          <w:rFonts w:asciiTheme="minorHAnsi" w:hAnsiTheme="minorHAnsi" w:cs="Courier New"/>
          <w:i/>
          <w:noProof/>
          <w:sz w:val="20"/>
          <w:szCs w:val="20"/>
        </w:rPr>
        <w:t>ETL.PayrollSummaryStage</w:t>
      </w:r>
      <w:r w:rsidR="00C43DC3" w:rsidRPr="005317EF">
        <w:rPr>
          <w:rFonts w:asciiTheme="minorHAnsi" w:hAnsiTheme="minorHAnsi" w:cs="Courier New"/>
          <w:noProof/>
          <w:sz w:val="20"/>
          <w:szCs w:val="20"/>
        </w:rPr>
        <w:t xml:space="preserve"> table</w:t>
      </w:r>
      <w:r w:rsidR="004C569F" w:rsidRPr="005317EF">
        <w:rPr>
          <w:rFonts w:asciiTheme="minorHAnsi" w:hAnsiTheme="minorHAnsi" w:cs="Courier New"/>
          <w:noProof/>
          <w:sz w:val="20"/>
          <w:szCs w:val="20"/>
        </w:rPr>
        <w:t xml:space="preserve"> </w:t>
      </w:r>
      <w:r>
        <w:rPr>
          <w:rFonts w:asciiTheme="minorHAnsi" w:hAnsiTheme="minorHAnsi" w:cs="Courier New"/>
          <w:noProof/>
          <w:sz w:val="20"/>
          <w:szCs w:val="20"/>
        </w:rPr>
        <w:t>based on PayrollNumCode,PayrollnumberName into NYCCheckbook. Payrollnumber reference table.</w:t>
      </w:r>
    </w:p>
    <w:p w:rsidR="006735AC" w:rsidRDefault="00B972C1">
      <w:pPr>
        <w:pStyle w:val="ListParagraph"/>
        <w:numPr>
          <w:ilvl w:val="0"/>
          <w:numId w:val="43"/>
        </w:numPr>
        <w:jc w:val="both"/>
        <w:rPr>
          <w:ins w:id="165" w:author="vbeeravolu" w:date="2011-11-28T15:55:00Z"/>
          <w:rFonts w:asciiTheme="minorHAnsi" w:hAnsiTheme="minorHAnsi" w:cs="Courier New"/>
          <w:noProof/>
          <w:sz w:val="20"/>
          <w:szCs w:val="20"/>
        </w:rPr>
      </w:pPr>
      <w:r>
        <w:rPr>
          <w:rFonts w:asciiTheme="minorHAnsi" w:hAnsiTheme="minorHAnsi" w:cs="Courier New"/>
          <w:noProof/>
          <w:sz w:val="20"/>
          <w:szCs w:val="20"/>
        </w:rPr>
        <w:t xml:space="preserve">Insert the records from </w:t>
      </w:r>
      <w:r w:rsidR="00F034B9" w:rsidRPr="00F034B9">
        <w:rPr>
          <w:rFonts w:asciiTheme="minorHAnsi" w:hAnsiTheme="minorHAnsi" w:cs="Courier New"/>
          <w:i/>
          <w:noProof/>
          <w:sz w:val="20"/>
          <w:szCs w:val="20"/>
        </w:rPr>
        <w:t>ETL</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PayrollSummaryStage</w:t>
      </w:r>
      <w:r w:rsidR="005317EF" w:rsidRPr="005317EF">
        <w:rPr>
          <w:rFonts w:asciiTheme="minorHAnsi" w:hAnsiTheme="minorHAnsi" w:cs="Courier New"/>
          <w:noProof/>
          <w:sz w:val="20"/>
          <w:szCs w:val="20"/>
        </w:rPr>
        <w:t xml:space="preserve">  to </w:t>
      </w:r>
      <w:r w:rsidR="00F034B9" w:rsidRPr="00F034B9">
        <w:rPr>
          <w:rFonts w:asciiTheme="minorHAnsi" w:hAnsiTheme="minorHAnsi" w:cs="Courier New"/>
          <w:i/>
          <w:noProof/>
          <w:sz w:val="20"/>
          <w:szCs w:val="20"/>
        </w:rPr>
        <w:t>NYCCheckbook.PayrollSummary</w:t>
      </w:r>
      <w:r w:rsidR="00CF17B8" w:rsidRPr="005317EF">
        <w:rPr>
          <w:rFonts w:asciiTheme="minorHAnsi" w:hAnsiTheme="minorHAnsi" w:cs="Courier New"/>
          <w:noProof/>
          <w:sz w:val="20"/>
          <w:szCs w:val="20"/>
        </w:rPr>
        <w:t xml:space="preserve"> </w:t>
      </w:r>
      <w:commentRangeStart w:id="166"/>
      <w:r w:rsidR="00CF17B8" w:rsidRPr="005317EF">
        <w:rPr>
          <w:rFonts w:asciiTheme="minorHAnsi" w:hAnsiTheme="minorHAnsi" w:cs="Courier New"/>
          <w:noProof/>
          <w:sz w:val="20"/>
          <w:szCs w:val="20"/>
        </w:rPr>
        <w:t>table</w:t>
      </w:r>
      <w:commentRangeEnd w:id="166"/>
      <w:ins w:id="167" w:author="Kishore K. Vuppala" w:date="2011-11-28T18:40:00Z">
        <w:r w:rsidR="001034FB">
          <w:rPr>
            <w:rFonts w:asciiTheme="minorHAnsi" w:hAnsiTheme="minorHAnsi" w:cs="Courier New"/>
            <w:noProof/>
            <w:sz w:val="20"/>
            <w:szCs w:val="20"/>
          </w:rPr>
          <w:t xml:space="preserve">, by </w:t>
        </w:r>
      </w:ins>
      <w:ins w:id="168" w:author="vbeeravolu" w:date="2011-11-28T16:06:00Z">
        <w:del w:id="169" w:author="Kishore K. Vuppala" w:date="2011-11-28T18:40:00Z">
          <w:r w:rsidR="003D1CCE" w:rsidDel="001034FB">
            <w:rPr>
              <w:rFonts w:asciiTheme="minorHAnsi" w:hAnsiTheme="minorHAnsi" w:cs="Courier New"/>
              <w:noProof/>
              <w:sz w:val="20"/>
              <w:szCs w:val="20"/>
            </w:rPr>
            <w:delText xml:space="preserve"> </w:delText>
          </w:r>
        </w:del>
        <w:commentRangeStart w:id="170"/>
        <w:r w:rsidR="003D1CCE">
          <w:rPr>
            <w:rFonts w:asciiTheme="minorHAnsi" w:hAnsiTheme="minorHAnsi" w:cs="Courier New"/>
            <w:noProof/>
            <w:sz w:val="20"/>
            <w:szCs w:val="20"/>
          </w:rPr>
          <w:t>matching values with lookup tables for DepartmentId,</w:t>
        </w:r>
      </w:ins>
      <w:r w:rsidR="00F1603C">
        <w:rPr>
          <w:rStyle w:val="CommentReference"/>
        </w:rPr>
        <w:commentReference w:id="166"/>
      </w:r>
      <w:ins w:id="171" w:author="vbeeravolu" w:date="2011-11-28T16:07:00Z">
        <w:r w:rsidR="003D1CCE" w:rsidRPr="003D1CCE">
          <w:t xml:space="preserve"> </w:t>
        </w:r>
        <w:proofErr w:type="spellStart"/>
        <w:r w:rsidR="003D1CCE">
          <w:t>AppropriationUnitID</w:t>
        </w:r>
        <w:proofErr w:type="spellEnd"/>
        <w:r w:rsidR="003D1CCE">
          <w:t xml:space="preserve">, </w:t>
        </w:r>
        <w:proofErr w:type="spellStart"/>
        <w:r w:rsidR="003D1CCE">
          <w:t>ExpenditureObjectID</w:t>
        </w:r>
        <w:proofErr w:type="spellEnd"/>
        <w:r w:rsidR="003D1CCE">
          <w:t xml:space="preserve">, </w:t>
        </w:r>
        <w:proofErr w:type="spellStart"/>
        <w:r w:rsidR="003D1CCE">
          <w:t>PayrollNumID</w:t>
        </w:r>
        <w:proofErr w:type="spellEnd"/>
        <w:r w:rsidR="003D1CCE">
          <w:t xml:space="preserve">, and </w:t>
        </w:r>
        <w:proofErr w:type="spellStart"/>
        <w:r w:rsidR="003D1CCE">
          <w:t>BudgetID</w:t>
        </w:r>
        <w:proofErr w:type="spellEnd"/>
        <w:r w:rsidR="003D1CCE">
          <w:t xml:space="preserve"> from respective tables in </w:t>
        </w:r>
        <w:proofErr w:type="spellStart"/>
        <w:r w:rsidR="003D1CCE">
          <w:t>NYCCheckbook</w:t>
        </w:r>
        <w:proofErr w:type="spellEnd"/>
        <w:r w:rsidR="003D1CCE">
          <w:t xml:space="preserve"> schema</w:t>
        </w:r>
      </w:ins>
      <w:r w:rsidR="005317EF" w:rsidRPr="005317EF">
        <w:rPr>
          <w:rFonts w:asciiTheme="minorHAnsi" w:hAnsiTheme="minorHAnsi" w:cs="Courier New"/>
          <w:noProof/>
          <w:sz w:val="20"/>
          <w:szCs w:val="20"/>
        </w:rPr>
        <w:t>.</w:t>
      </w:r>
      <w:commentRangeEnd w:id="170"/>
      <w:r w:rsidR="00CF20A1">
        <w:rPr>
          <w:rStyle w:val="CommentReference"/>
        </w:rPr>
        <w:commentReference w:id="170"/>
      </w:r>
    </w:p>
    <w:p w:rsidR="00CE2AFC" w:rsidRDefault="007D3419">
      <w:pPr>
        <w:pStyle w:val="ListParagraph"/>
        <w:jc w:val="both"/>
        <w:rPr>
          <w:rFonts w:asciiTheme="minorHAnsi" w:hAnsiTheme="minorHAnsi" w:cs="Courier New"/>
          <w:noProof/>
          <w:sz w:val="20"/>
          <w:szCs w:val="20"/>
        </w:rPr>
        <w:pPrChange w:id="172" w:author="vbeeravolu" w:date="2011-11-28T16:00:00Z">
          <w:pPr>
            <w:pStyle w:val="ListParagraph"/>
            <w:numPr>
              <w:numId w:val="43"/>
            </w:numPr>
            <w:ind w:hanging="360"/>
            <w:jc w:val="both"/>
          </w:pPr>
        </w:pPrChange>
      </w:pPr>
      <w:ins w:id="173" w:author="vbeeravolu" w:date="2011-11-28T15:59:00Z">
        <w:r>
          <w:rPr>
            <w:rFonts w:asciiTheme="minorHAnsi" w:hAnsiTheme="minorHAnsi" w:cs="Courier New"/>
            <w:noProof/>
            <w:sz w:val="20"/>
            <w:szCs w:val="20"/>
          </w:rPr>
          <w:t xml:space="preserve"> </w:t>
        </w:r>
      </w:ins>
      <w:ins w:id="174" w:author="vbeeravolu" w:date="2011-11-28T15:56:00Z">
        <w:r>
          <w:rPr>
            <w:rFonts w:asciiTheme="minorHAnsi" w:hAnsiTheme="minorHAnsi" w:cs="Courier New"/>
            <w:noProof/>
            <w:sz w:val="20"/>
            <w:szCs w:val="20"/>
          </w:rPr>
          <w:t xml:space="preserve"> </w:t>
        </w:r>
      </w:ins>
    </w:p>
    <w:p w:rsidR="006735AC" w:rsidRDefault="00F034B9">
      <w:pPr>
        <w:pStyle w:val="Heading3"/>
        <w:rPr>
          <w:noProof/>
          <w:sz w:val="20"/>
          <w:szCs w:val="20"/>
          <w:u w:val="single"/>
        </w:rPr>
      </w:pPr>
      <w:bookmarkStart w:id="175" w:name="_Toc296547553"/>
      <w:r w:rsidRPr="00F034B9">
        <w:rPr>
          <w:noProof/>
          <w:u w:val="single"/>
        </w:rPr>
        <w:t>FMS Data Load</w:t>
      </w:r>
      <w:bookmarkEnd w:id="175"/>
    </w:p>
    <w:p w:rsidR="006735AC" w:rsidRDefault="008020B4">
      <w:pPr>
        <w:jc w:val="both"/>
        <w:rPr>
          <w:rFonts w:asciiTheme="minorHAnsi" w:hAnsiTheme="minorHAnsi"/>
          <w:sz w:val="20"/>
          <w:szCs w:val="20"/>
        </w:rPr>
      </w:pPr>
      <w:r>
        <w:rPr>
          <w:rFonts w:asciiTheme="minorHAnsi" w:hAnsiTheme="minorHAnsi"/>
          <w:sz w:val="20"/>
          <w:szCs w:val="20"/>
        </w:rPr>
        <w:tab/>
      </w:r>
      <w:r w:rsidR="00E24945">
        <w:rPr>
          <w:rFonts w:asciiTheme="minorHAnsi" w:hAnsiTheme="minorHAnsi"/>
          <w:sz w:val="20"/>
          <w:szCs w:val="20"/>
        </w:rPr>
        <w:t xml:space="preserve">The FMS Feed provides information related to </w:t>
      </w:r>
      <w:r w:rsidR="00624FF0">
        <w:rPr>
          <w:rFonts w:asciiTheme="minorHAnsi" w:hAnsiTheme="minorHAnsi"/>
          <w:sz w:val="20"/>
          <w:szCs w:val="20"/>
        </w:rPr>
        <w:t>disbursement dat</w:t>
      </w:r>
      <w:r>
        <w:rPr>
          <w:rFonts w:asciiTheme="minorHAnsi" w:hAnsiTheme="minorHAnsi"/>
          <w:sz w:val="20"/>
          <w:szCs w:val="20"/>
        </w:rPr>
        <w:t xml:space="preserve">a as daily incremental files. Filename carries the information on the visibility of disbursements which can be </w:t>
      </w:r>
      <w:r w:rsidR="00A10B34">
        <w:rPr>
          <w:rFonts w:asciiTheme="minorHAnsi" w:hAnsiTheme="minorHAnsi"/>
          <w:sz w:val="20"/>
          <w:szCs w:val="20"/>
        </w:rPr>
        <w:t>Full</w:t>
      </w:r>
      <w:r>
        <w:rPr>
          <w:rFonts w:asciiTheme="minorHAnsi" w:hAnsiTheme="minorHAnsi"/>
          <w:sz w:val="20"/>
          <w:szCs w:val="20"/>
        </w:rPr>
        <w:t>y</w:t>
      </w:r>
      <w:r w:rsidR="00A10B34">
        <w:rPr>
          <w:rFonts w:asciiTheme="minorHAnsi" w:hAnsiTheme="minorHAnsi"/>
          <w:sz w:val="20"/>
          <w:szCs w:val="20"/>
        </w:rPr>
        <w:t xml:space="preserve"> </w:t>
      </w:r>
      <w:r>
        <w:rPr>
          <w:rFonts w:asciiTheme="minorHAnsi" w:hAnsiTheme="minorHAnsi"/>
          <w:sz w:val="20"/>
          <w:szCs w:val="20"/>
        </w:rPr>
        <w:t>Displayed,</w:t>
      </w:r>
      <w:r w:rsidR="00A10B34">
        <w:rPr>
          <w:rFonts w:asciiTheme="minorHAnsi" w:hAnsiTheme="minorHAnsi"/>
          <w:sz w:val="20"/>
          <w:szCs w:val="20"/>
        </w:rPr>
        <w:t xml:space="preserve"> Partially displayed </w:t>
      </w:r>
      <w:r>
        <w:rPr>
          <w:rFonts w:asciiTheme="minorHAnsi" w:hAnsiTheme="minorHAnsi"/>
          <w:sz w:val="20"/>
          <w:szCs w:val="20"/>
        </w:rPr>
        <w:t xml:space="preserve">or </w:t>
      </w:r>
      <w:r w:rsidR="00A10B34">
        <w:rPr>
          <w:rFonts w:asciiTheme="minorHAnsi" w:hAnsiTheme="minorHAnsi"/>
          <w:sz w:val="20"/>
          <w:szCs w:val="20"/>
        </w:rPr>
        <w:t>Not Displayed.</w:t>
      </w:r>
      <w:r w:rsidR="00AA0360">
        <w:rPr>
          <w:rFonts w:asciiTheme="minorHAnsi" w:hAnsiTheme="minorHAnsi"/>
          <w:sz w:val="20"/>
          <w:szCs w:val="20"/>
        </w:rPr>
        <w:t xml:space="preserve"> </w:t>
      </w:r>
    </w:p>
    <w:p w:rsidR="006735AC" w:rsidRDefault="008020B4">
      <w:pPr>
        <w:jc w:val="both"/>
        <w:rPr>
          <w:rFonts w:asciiTheme="minorHAnsi" w:hAnsiTheme="minorHAnsi"/>
          <w:sz w:val="20"/>
          <w:szCs w:val="20"/>
        </w:rPr>
      </w:pPr>
      <w:r>
        <w:rPr>
          <w:rFonts w:asciiTheme="minorHAnsi" w:hAnsiTheme="minorHAnsi"/>
          <w:sz w:val="20"/>
          <w:szCs w:val="20"/>
        </w:rPr>
        <w:tab/>
        <w:t xml:space="preserve">Data is heterogeneous in nature and the different types of records are identified by the record type. </w:t>
      </w:r>
      <w:r w:rsidR="002E2A52">
        <w:rPr>
          <w:rFonts w:asciiTheme="minorHAnsi" w:hAnsiTheme="minorHAnsi"/>
          <w:sz w:val="20"/>
          <w:szCs w:val="20"/>
        </w:rPr>
        <w:t>Feed contains one Header record, one vendor record and one or more accounting line records. Header</w:t>
      </w:r>
      <w:r>
        <w:rPr>
          <w:rFonts w:asciiTheme="minorHAnsi" w:hAnsiTheme="minorHAnsi"/>
          <w:sz w:val="20"/>
          <w:szCs w:val="20"/>
        </w:rPr>
        <w:t xml:space="preserve"> records identified by H are staged in </w:t>
      </w:r>
      <w:proofErr w:type="spellStart"/>
      <w:r w:rsidR="002E2A52">
        <w:rPr>
          <w:rFonts w:asciiTheme="minorHAnsi" w:hAnsiTheme="minorHAnsi"/>
          <w:i/>
          <w:sz w:val="20"/>
          <w:szCs w:val="20"/>
        </w:rPr>
        <w:t>ETL.</w:t>
      </w:r>
      <w:r>
        <w:rPr>
          <w:rFonts w:asciiTheme="minorHAnsi" w:hAnsiTheme="minorHAnsi"/>
          <w:i/>
          <w:sz w:val="20"/>
          <w:szCs w:val="20"/>
        </w:rPr>
        <w:t>Disbursement</w:t>
      </w:r>
      <w:r w:rsidRPr="006A688F">
        <w:rPr>
          <w:rFonts w:asciiTheme="minorHAnsi" w:hAnsiTheme="minorHAnsi"/>
          <w:i/>
          <w:sz w:val="20"/>
          <w:szCs w:val="20"/>
        </w:rPr>
        <w:t>Stage</w:t>
      </w:r>
      <w:proofErr w:type="spellEnd"/>
      <w:r w:rsidR="002E2A52">
        <w:rPr>
          <w:rFonts w:asciiTheme="minorHAnsi" w:hAnsiTheme="minorHAnsi"/>
          <w:sz w:val="20"/>
          <w:szCs w:val="20"/>
        </w:rPr>
        <w:t xml:space="preserve">, vendor records identified by record type V are staged in </w:t>
      </w:r>
      <w:proofErr w:type="spellStart"/>
      <w:r w:rsidR="002E2A52">
        <w:rPr>
          <w:rFonts w:asciiTheme="minorHAnsi" w:hAnsiTheme="minorHAnsi"/>
          <w:sz w:val="20"/>
          <w:szCs w:val="20"/>
        </w:rPr>
        <w:t>ETL.vendorstage</w:t>
      </w:r>
      <w:proofErr w:type="spellEnd"/>
      <w:r w:rsidR="002E2A52">
        <w:rPr>
          <w:rFonts w:asciiTheme="minorHAnsi" w:hAnsiTheme="minorHAnsi"/>
          <w:sz w:val="20"/>
          <w:szCs w:val="20"/>
        </w:rPr>
        <w:t xml:space="preserve"> </w:t>
      </w:r>
      <w:r>
        <w:rPr>
          <w:rFonts w:asciiTheme="minorHAnsi" w:hAnsiTheme="minorHAnsi"/>
          <w:sz w:val="20"/>
          <w:szCs w:val="20"/>
        </w:rPr>
        <w:t xml:space="preserve">and </w:t>
      </w:r>
      <w:r w:rsidR="002E2A52">
        <w:rPr>
          <w:rFonts w:asciiTheme="minorHAnsi" w:hAnsiTheme="minorHAnsi"/>
          <w:sz w:val="20"/>
          <w:szCs w:val="20"/>
        </w:rPr>
        <w:t xml:space="preserve">disbursement line items identified by record type as </w:t>
      </w:r>
      <w:proofErr w:type="gramStart"/>
      <w:r w:rsidR="002E2A52">
        <w:rPr>
          <w:rFonts w:asciiTheme="minorHAnsi" w:hAnsiTheme="minorHAnsi"/>
          <w:sz w:val="20"/>
          <w:szCs w:val="20"/>
        </w:rPr>
        <w:t>A</w:t>
      </w:r>
      <w:proofErr w:type="gramEnd"/>
      <w:r w:rsidR="002E2A52">
        <w:rPr>
          <w:rFonts w:asciiTheme="minorHAnsi" w:hAnsiTheme="minorHAnsi"/>
          <w:sz w:val="20"/>
          <w:szCs w:val="20"/>
        </w:rPr>
        <w:t xml:space="preserve"> </w:t>
      </w:r>
      <w:r>
        <w:rPr>
          <w:rFonts w:asciiTheme="minorHAnsi" w:hAnsiTheme="minorHAnsi"/>
          <w:sz w:val="20"/>
          <w:szCs w:val="20"/>
        </w:rPr>
        <w:t xml:space="preserve">are staged in </w:t>
      </w:r>
      <w:proofErr w:type="spellStart"/>
      <w:r w:rsidR="002E2A52">
        <w:rPr>
          <w:rFonts w:asciiTheme="minorHAnsi" w:hAnsiTheme="minorHAnsi"/>
          <w:i/>
          <w:sz w:val="20"/>
          <w:szCs w:val="20"/>
        </w:rPr>
        <w:t>ETL.DisbLineItemStage</w:t>
      </w:r>
      <w:proofErr w:type="spellEnd"/>
      <w:r w:rsidR="002E2A52">
        <w:rPr>
          <w:rFonts w:asciiTheme="minorHAnsi" w:hAnsiTheme="minorHAnsi"/>
          <w:i/>
          <w:sz w:val="20"/>
          <w:szCs w:val="20"/>
        </w:rPr>
        <w:t>.</w:t>
      </w:r>
      <w:r w:rsidR="00AA0360">
        <w:rPr>
          <w:rFonts w:asciiTheme="minorHAnsi" w:hAnsiTheme="minorHAnsi"/>
          <w:sz w:val="20"/>
          <w:szCs w:val="20"/>
        </w:rPr>
        <w:t xml:space="preserve"> </w:t>
      </w:r>
    </w:p>
    <w:p w:rsidR="006735AC" w:rsidRDefault="00AA74F0">
      <w:pPr>
        <w:pStyle w:val="ListParagraph"/>
        <w:numPr>
          <w:ilvl w:val="0"/>
          <w:numId w:val="67"/>
        </w:numPr>
        <w:rPr>
          <w:rFonts w:asciiTheme="minorHAnsi" w:hAnsiTheme="minorHAnsi"/>
          <w:b/>
          <w:sz w:val="20"/>
          <w:szCs w:val="20"/>
        </w:rPr>
      </w:pPr>
      <w:r w:rsidRPr="00AA74F0">
        <w:rPr>
          <w:rFonts w:asciiTheme="minorHAnsi" w:hAnsiTheme="minorHAnsi"/>
          <w:b/>
          <w:i/>
          <w:sz w:val="20"/>
          <w:szCs w:val="20"/>
        </w:rPr>
        <w:t xml:space="preserve">Execution steps as in </w:t>
      </w:r>
      <w:proofErr w:type="spellStart"/>
      <w:r w:rsidR="00F034B9" w:rsidRPr="00F034B9">
        <w:rPr>
          <w:rFonts w:asciiTheme="minorHAnsi" w:hAnsiTheme="minorHAnsi"/>
          <w:b/>
          <w:sz w:val="20"/>
          <w:szCs w:val="20"/>
        </w:rPr>
        <w:t>LoadFMSDataLoads</w:t>
      </w:r>
      <w:r w:rsidRPr="00AA74F0">
        <w:rPr>
          <w:rFonts w:asciiTheme="minorHAnsi" w:hAnsiTheme="minorHAnsi"/>
          <w:b/>
          <w:i/>
          <w:sz w:val="20"/>
          <w:szCs w:val="20"/>
        </w:rPr>
        <w:t>.dtsx</w:t>
      </w:r>
      <w:proofErr w:type="spellEnd"/>
    </w:p>
    <w:p w:rsidR="006735AC" w:rsidRDefault="006735AC">
      <w:pPr>
        <w:pStyle w:val="ListParagraph"/>
        <w:ind w:left="360"/>
        <w:rPr>
          <w:rFonts w:asciiTheme="minorHAnsi" w:hAnsiTheme="minorHAnsi"/>
          <w:b/>
          <w:sz w:val="20"/>
          <w:szCs w:val="20"/>
        </w:rPr>
      </w:pP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Check if any new files are available</w:t>
      </w:r>
      <w:del w:id="176" w:author="vbeeravolu" w:date="2011-11-28T16:09:00Z">
        <w:r w:rsidRPr="002D79F5" w:rsidDel="00722A50">
          <w:rPr>
            <w:rFonts w:asciiTheme="minorHAnsi" w:hAnsiTheme="minorHAnsi"/>
            <w:sz w:val="20"/>
            <w:szCs w:val="20"/>
          </w:rPr>
          <w:delText xml:space="preserve"> </w:delText>
        </w:r>
      </w:del>
      <w:ins w:id="177" w:author="vbeeravolu" w:date="2011-11-28T16:09:00Z">
        <w:r w:rsidR="00722A50">
          <w:rPr>
            <w:rFonts w:asciiTheme="minorHAnsi" w:hAnsiTheme="minorHAnsi"/>
            <w:sz w:val="20"/>
            <w:szCs w:val="20"/>
          </w:rPr>
          <w:t xml:space="preserve"> in the Incoming files directory</w:t>
        </w:r>
      </w:ins>
      <w:del w:id="178" w:author="vbeeravolu" w:date="2011-11-28T16:09:00Z">
        <w:r w:rsidRPr="002D79F5" w:rsidDel="00722A50">
          <w:rPr>
            <w:rFonts w:asciiTheme="minorHAnsi" w:hAnsiTheme="minorHAnsi"/>
            <w:sz w:val="20"/>
            <w:szCs w:val="20"/>
          </w:rPr>
          <w:delText>to be downloaded from FISA</w:delText>
        </w:r>
      </w:del>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 xml:space="preserve">Initialize the process of loading data by creating a record in </w:t>
      </w:r>
      <w:proofErr w:type="spellStart"/>
      <w:r w:rsidRPr="009D2EDF">
        <w:rPr>
          <w:rFonts w:asciiTheme="minorHAnsi" w:hAnsiTheme="minorHAnsi"/>
          <w:sz w:val="20"/>
          <w:szCs w:val="20"/>
        </w:rPr>
        <w:t>ETL.dataload</w:t>
      </w:r>
      <w:proofErr w:type="spellEnd"/>
      <w:r w:rsidRPr="009D2EDF">
        <w:rPr>
          <w:rFonts w:asciiTheme="minorHAnsi" w:hAnsiTheme="minorHAnsi"/>
          <w:sz w:val="20"/>
          <w:szCs w:val="20"/>
        </w:rPr>
        <w:t xml:space="preserve"> </w:t>
      </w:r>
      <w:r>
        <w:rPr>
          <w:rFonts w:asciiTheme="minorHAnsi" w:hAnsiTheme="minorHAnsi"/>
          <w:sz w:val="20"/>
          <w:szCs w:val="20"/>
        </w:rPr>
        <w:t>with the details on feed name (F for FMS), type of feed (I for incremental</w:t>
      </w:r>
      <w:r w:rsidRPr="009D2EDF">
        <w:rPr>
          <w:rFonts w:asciiTheme="minorHAnsi" w:hAnsiTheme="minorHAnsi"/>
          <w:sz w:val="20"/>
          <w:szCs w:val="20"/>
        </w:rPr>
        <w:t xml:space="preserve">) </w:t>
      </w:r>
      <w:r>
        <w:rPr>
          <w:rFonts w:asciiTheme="minorHAnsi" w:hAnsiTheme="minorHAnsi"/>
          <w:sz w:val="20"/>
          <w:szCs w:val="20"/>
        </w:rPr>
        <w:t>and the status as S for started</w:t>
      </w:r>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Pr>
          <w:rFonts w:asciiTheme="minorHAnsi" w:hAnsiTheme="minorHAnsi"/>
          <w:sz w:val="20"/>
          <w:szCs w:val="20"/>
        </w:rPr>
        <w:t>D</w:t>
      </w:r>
      <w:r w:rsidRPr="009D2EDF">
        <w:rPr>
          <w:rFonts w:asciiTheme="minorHAnsi" w:hAnsiTheme="minorHAnsi"/>
          <w:sz w:val="20"/>
          <w:szCs w:val="20"/>
        </w:rPr>
        <w:t xml:space="preserve">rop foreign keys in the related staging tables, truncate the data and re-create the FKs. Refer to the procedure </w:t>
      </w:r>
      <w:r w:rsidRPr="00E23C97">
        <w:rPr>
          <w:rFonts w:asciiTheme="minorHAnsi" w:hAnsiTheme="minorHAnsi"/>
          <w:i/>
          <w:sz w:val="20"/>
          <w:szCs w:val="20"/>
        </w:rPr>
        <w:t xml:space="preserve">ETL. </w:t>
      </w:r>
      <w:proofErr w:type="spellStart"/>
      <w:proofErr w:type="gramStart"/>
      <w:r w:rsidRPr="00E23C97">
        <w:rPr>
          <w:rFonts w:asciiTheme="minorHAnsi" w:hAnsiTheme="minorHAnsi"/>
          <w:i/>
          <w:sz w:val="20"/>
          <w:szCs w:val="20"/>
        </w:rPr>
        <w:t>spTruncate</w:t>
      </w:r>
      <w:r>
        <w:rPr>
          <w:rFonts w:asciiTheme="minorHAnsi" w:hAnsiTheme="minorHAnsi"/>
          <w:i/>
          <w:sz w:val="20"/>
          <w:szCs w:val="20"/>
        </w:rPr>
        <w:t>FMS</w:t>
      </w:r>
      <w:r w:rsidRPr="00E23C97">
        <w:rPr>
          <w:rFonts w:asciiTheme="minorHAnsi" w:hAnsiTheme="minorHAnsi"/>
          <w:i/>
          <w:sz w:val="20"/>
          <w:szCs w:val="20"/>
        </w:rPr>
        <w:t>StagingTables</w:t>
      </w:r>
      <w:proofErr w:type="spellEnd"/>
      <w:proofErr w:type="gramEnd"/>
      <w:r w:rsidRPr="00E23C97">
        <w:rPr>
          <w:rFonts w:asciiTheme="minorHAnsi" w:hAnsiTheme="minorHAnsi"/>
          <w:i/>
          <w:sz w:val="20"/>
          <w:szCs w:val="20"/>
        </w:rPr>
        <w:t xml:space="preserve"> </w:t>
      </w:r>
      <w:r w:rsidRPr="009D2EDF">
        <w:rPr>
          <w:rFonts w:asciiTheme="minorHAnsi" w:hAnsiTheme="minorHAnsi"/>
          <w:sz w:val="20"/>
          <w:szCs w:val="20"/>
        </w:rPr>
        <w:t>for more</w:t>
      </w:r>
      <w:r>
        <w:rPr>
          <w:rFonts w:asciiTheme="minorHAnsi" w:hAnsiTheme="minorHAnsi"/>
          <w:sz w:val="20"/>
          <w:szCs w:val="20"/>
        </w:rPr>
        <w:t xml:space="preserve"> details</w:t>
      </w:r>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Check if the file</w:t>
      </w:r>
      <w:ins w:id="179" w:author="vbeeravolu" w:date="2011-11-28T16:09:00Z">
        <w:r w:rsidR="00722A50">
          <w:rPr>
            <w:rFonts w:asciiTheme="minorHAnsi" w:hAnsiTheme="minorHAnsi"/>
            <w:sz w:val="20"/>
            <w:szCs w:val="20"/>
          </w:rPr>
          <w:t>name</w:t>
        </w:r>
      </w:ins>
      <w:r w:rsidRPr="002D79F5">
        <w:rPr>
          <w:rFonts w:asciiTheme="minorHAnsi" w:hAnsiTheme="minorHAnsi"/>
          <w:sz w:val="20"/>
          <w:szCs w:val="20"/>
        </w:rPr>
        <w:t xml:space="preserve"> downloaded from FISA is</w:t>
      </w:r>
      <w:del w:id="180" w:author="vbeeravolu" w:date="2011-11-28T16:09:00Z">
        <w:r w:rsidRPr="002D79F5" w:rsidDel="00722A50">
          <w:rPr>
            <w:rFonts w:asciiTheme="minorHAnsi" w:hAnsiTheme="minorHAnsi"/>
            <w:sz w:val="20"/>
            <w:szCs w:val="20"/>
          </w:rPr>
          <w:delText xml:space="preserve"> </w:delText>
        </w:r>
      </w:del>
      <w:ins w:id="181" w:author="vbeeravolu" w:date="2011-11-28T16:09:00Z">
        <w:r w:rsidR="00722A50">
          <w:rPr>
            <w:rFonts w:asciiTheme="minorHAnsi" w:hAnsiTheme="minorHAnsi"/>
            <w:sz w:val="20"/>
            <w:szCs w:val="20"/>
          </w:rPr>
          <w:t xml:space="preserve"> matching the file pattern</w:t>
        </w:r>
      </w:ins>
      <w:del w:id="182" w:author="vbeeravolu" w:date="2011-11-28T16:09:00Z">
        <w:r w:rsidRPr="002D79F5" w:rsidDel="00722A50">
          <w:rPr>
            <w:rFonts w:asciiTheme="minorHAnsi" w:hAnsiTheme="minorHAnsi"/>
            <w:sz w:val="20"/>
            <w:szCs w:val="20"/>
          </w:rPr>
          <w:delText>in proper format</w:delText>
        </w:r>
      </w:del>
      <w:r w:rsidRPr="002D79F5">
        <w:rPr>
          <w:rFonts w:asciiTheme="minorHAnsi" w:hAnsiTheme="minorHAnsi"/>
          <w:sz w:val="20"/>
          <w:szCs w:val="20"/>
        </w:rPr>
        <w:t>.</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 xml:space="preserve">Create a new record in the </w:t>
      </w:r>
      <w:proofErr w:type="spellStart"/>
      <w:r w:rsidRPr="009D2EDF">
        <w:rPr>
          <w:rFonts w:asciiTheme="minorHAnsi" w:hAnsiTheme="minorHAnsi"/>
          <w:sz w:val="20"/>
          <w:szCs w:val="20"/>
        </w:rPr>
        <w:t>ETL.dataloadfile</w:t>
      </w:r>
      <w:proofErr w:type="spellEnd"/>
      <w:r w:rsidRPr="009D2EDF">
        <w:rPr>
          <w:rFonts w:asciiTheme="minorHAnsi" w:hAnsiTheme="minorHAnsi"/>
          <w:sz w:val="20"/>
          <w:szCs w:val="20"/>
        </w:rPr>
        <w:t xml:space="preserve"> table with the details of the file to be loaded.</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If the record is malformed then load file into malformed tables (</w:t>
      </w:r>
      <w:proofErr w:type="spellStart"/>
      <w:r w:rsidRPr="009D2EDF">
        <w:rPr>
          <w:rFonts w:asciiTheme="minorHAnsi" w:hAnsiTheme="minorHAnsi"/>
          <w:i/>
          <w:sz w:val="20"/>
          <w:szCs w:val="20"/>
        </w:rPr>
        <w:t>ETL.MalformedRecords</w:t>
      </w:r>
      <w:proofErr w:type="spellEnd"/>
      <w:r w:rsidRPr="009D2EDF">
        <w:rPr>
          <w:rFonts w:asciiTheme="minorHAnsi" w:hAnsiTheme="minorHAnsi"/>
          <w:sz w:val="20"/>
          <w:szCs w:val="20"/>
        </w:rPr>
        <w:t xml:space="preserve">) for further Analysis. </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Load data from the downloaded file into staging tables based on</w:t>
      </w:r>
      <w:r>
        <w:rPr>
          <w:rFonts w:asciiTheme="minorHAnsi" w:hAnsiTheme="minorHAnsi"/>
          <w:sz w:val="20"/>
          <w:szCs w:val="20"/>
        </w:rPr>
        <w:t xml:space="preserve"> the</w:t>
      </w:r>
      <w:r w:rsidRPr="002D79F5">
        <w:rPr>
          <w:rFonts w:asciiTheme="minorHAnsi" w:hAnsiTheme="minorHAnsi"/>
          <w:sz w:val="20"/>
          <w:szCs w:val="20"/>
        </w:rPr>
        <w:t xml:space="preserve"> </w:t>
      </w:r>
      <w:r>
        <w:rPr>
          <w:rFonts w:asciiTheme="minorHAnsi" w:hAnsiTheme="minorHAnsi"/>
          <w:sz w:val="20"/>
          <w:szCs w:val="20"/>
        </w:rPr>
        <w:t>r</w:t>
      </w:r>
      <w:r w:rsidRPr="002D79F5">
        <w:rPr>
          <w:rFonts w:asciiTheme="minorHAnsi" w:hAnsiTheme="minorHAnsi"/>
          <w:sz w:val="20"/>
          <w:szCs w:val="20"/>
        </w:rPr>
        <w:t xml:space="preserve">ecord </w:t>
      </w:r>
      <w:r>
        <w:rPr>
          <w:rFonts w:asciiTheme="minorHAnsi" w:hAnsiTheme="minorHAnsi"/>
          <w:sz w:val="20"/>
          <w:szCs w:val="20"/>
        </w:rPr>
        <w:t>t</w:t>
      </w:r>
      <w:r w:rsidRPr="002D79F5">
        <w:rPr>
          <w:rFonts w:asciiTheme="minorHAnsi" w:hAnsiTheme="minorHAnsi"/>
          <w:sz w:val="20"/>
          <w:szCs w:val="20"/>
        </w:rPr>
        <w:t>ype.</w:t>
      </w:r>
      <w:r w:rsidRPr="009D2EDF">
        <w:t xml:space="preserve"> </w:t>
      </w:r>
      <w:r w:rsidRPr="009D2EDF">
        <w:rPr>
          <w:rFonts w:asciiTheme="minorHAnsi" w:hAnsiTheme="minorHAnsi"/>
          <w:sz w:val="20"/>
          <w:szCs w:val="20"/>
        </w:rPr>
        <w:t>Change the status of load from started to T for staged.</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Validate data in the Staging tables</w:t>
      </w:r>
      <w:proofErr w:type="gramStart"/>
      <w:r w:rsidRPr="002D79F5">
        <w:rPr>
          <w:rFonts w:asciiTheme="minorHAnsi" w:hAnsiTheme="minorHAnsi"/>
          <w:sz w:val="20"/>
          <w:szCs w:val="20"/>
        </w:rPr>
        <w:t>.(</w:t>
      </w:r>
      <w:proofErr w:type="gramEnd"/>
      <w:r w:rsidRPr="002D79F5">
        <w:rPr>
          <w:rFonts w:asciiTheme="minorHAnsi" w:hAnsiTheme="minorHAnsi"/>
          <w:sz w:val="20"/>
          <w:szCs w:val="20"/>
        </w:rPr>
        <w:t xml:space="preserve">Refer: </w:t>
      </w:r>
      <w:r>
        <w:rPr>
          <w:rFonts w:asciiTheme="minorHAnsi" w:hAnsiTheme="minorHAnsi" w:cs="Courier New"/>
          <w:i/>
          <w:noProof/>
          <w:sz w:val="20"/>
          <w:szCs w:val="20"/>
        </w:rPr>
        <w:t>ETL.spValidateFMS</w:t>
      </w:r>
      <w:r w:rsidRPr="009D2EDF">
        <w:rPr>
          <w:rFonts w:asciiTheme="minorHAnsi" w:hAnsiTheme="minorHAnsi" w:cs="Courier New"/>
          <w:i/>
          <w:noProof/>
          <w:sz w:val="20"/>
          <w:szCs w:val="20"/>
        </w:rPr>
        <w:t>DataLoad</w:t>
      </w:r>
      <w:r w:rsidRPr="002D79F5">
        <w:rPr>
          <w:rFonts w:asciiTheme="minorHAnsi" w:hAnsiTheme="minorHAnsi" w:cs="Courier New"/>
          <w:noProof/>
          <w:sz w:val="20"/>
          <w:szCs w:val="20"/>
        </w:rPr>
        <w:t>)</w:t>
      </w:r>
      <w:r>
        <w:rPr>
          <w:rFonts w:asciiTheme="minorHAnsi" w:hAnsiTheme="minorHAnsi" w:cs="Courier New"/>
          <w:noProof/>
          <w:sz w:val="20"/>
          <w:szCs w:val="20"/>
        </w:rPr>
        <w:t>.</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Move the invalid records to the respective invalid tables for future analysis and delete the same from the staging tables. Change the status of load from staged to V for Validated.</w:t>
      </w:r>
    </w:p>
    <w:p w:rsidR="006735AC" w:rsidRDefault="00B65984">
      <w:pPr>
        <w:pStyle w:val="ListParagraph"/>
        <w:numPr>
          <w:ilvl w:val="0"/>
          <w:numId w:val="44"/>
        </w:numPr>
        <w:jc w:val="both"/>
        <w:rPr>
          <w:rFonts w:asciiTheme="minorHAnsi" w:hAnsiTheme="minorHAnsi"/>
          <w:sz w:val="20"/>
          <w:szCs w:val="20"/>
        </w:rPr>
      </w:pPr>
      <w:r w:rsidRPr="009D2EDF">
        <w:rPr>
          <w:rFonts w:asciiTheme="minorHAnsi" w:hAnsiTheme="minorHAnsi"/>
          <w:sz w:val="20"/>
          <w:szCs w:val="20"/>
        </w:rPr>
        <w:t xml:space="preserve">Load Data from staging tables into the corresponding </w:t>
      </w:r>
      <w:commentRangeStart w:id="183"/>
      <w:del w:id="184" w:author="vbeeravolu" w:date="2011-11-28T16:08:00Z">
        <w:r w:rsidRPr="009D2EDF" w:rsidDel="002E2ACF">
          <w:rPr>
            <w:rFonts w:asciiTheme="minorHAnsi" w:hAnsiTheme="minorHAnsi"/>
            <w:sz w:val="20"/>
            <w:szCs w:val="20"/>
          </w:rPr>
          <w:delText xml:space="preserve">lookup </w:delText>
        </w:r>
        <w:commentRangeEnd w:id="183"/>
        <w:r w:rsidR="00E07194" w:rsidDel="002E2ACF">
          <w:rPr>
            <w:rStyle w:val="CommentReference"/>
          </w:rPr>
          <w:commentReference w:id="183"/>
        </w:r>
      </w:del>
      <w:r w:rsidRPr="009D2EDF">
        <w:rPr>
          <w:rFonts w:asciiTheme="minorHAnsi" w:hAnsiTheme="minorHAnsi"/>
          <w:sz w:val="20"/>
          <w:szCs w:val="20"/>
        </w:rPr>
        <w:t xml:space="preserve">tables in NYCCheckbook schema of MyMoney Database. Refer to the procedure </w:t>
      </w:r>
      <w:r w:rsidRPr="009D2EDF">
        <w:rPr>
          <w:rFonts w:asciiTheme="minorHAnsi" w:hAnsiTheme="minorHAnsi"/>
          <w:i/>
          <w:sz w:val="20"/>
          <w:szCs w:val="20"/>
        </w:rPr>
        <w:t xml:space="preserve">ETL. </w:t>
      </w:r>
      <w:proofErr w:type="spellStart"/>
      <w:proofErr w:type="gramStart"/>
      <w:r w:rsidRPr="009D2EDF">
        <w:rPr>
          <w:rFonts w:asciiTheme="minorHAnsi" w:hAnsiTheme="minorHAnsi"/>
          <w:i/>
          <w:sz w:val="20"/>
          <w:szCs w:val="20"/>
        </w:rPr>
        <w:t>spLoad</w:t>
      </w:r>
      <w:r>
        <w:rPr>
          <w:rFonts w:asciiTheme="minorHAnsi" w:hAnsiTheme="minorHAnsi"/>
          <w:i/>
          <w:sz w:val="20"/>
          <w:szCs w:val="20"/>
        </w:rPr>
        <w:t>FMS</w:t>
      </w:r>
      <w:r w:rsidRPr="009D2EDF">
        <w:rPr>
          <w:rFonts w:asciiTheme="minorHAnsi" w:hAnsiTheme="minorHAnsi"/>
          <w:i/>
          <w:sz w:val="20"/>
          <w:szCs w:val="20"/>
        </w:rPr>
        <w:t>DataLoad</w:t>
      </w:r>
      <w:proofErr w:type="spellEnd"/>
      <w:proofErr w:type="gramEnd"/>
      <w:r w:rsidRPr="009D2EDF">
        <w:rPr>
          <w:rFonts w:asciiTheme="minorHAnsi" w:hAnsiTheme="minorHAnsi"/>
          <w:sz w:val="20"/>
          <w:szCs w:val="20"/>
        </w:rPr>
        <w:t xml:space="preserve"> for more details. Change the status of load from Validated to L for Loaded.</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Create a Statistics log files to be attached to the mail.</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Move over all the loaded files from the existing location.</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delete all Statistics SSIS log files</w:t>
      </w:r>
    </w:p>
    <w:p w:rsidR="006735AC" w:rsidRDefault="00B65984">
      <w:pPr>
        <w:pStyle w:val="ListParagraph"/>
        <w:numPr>
          <w:ilvl w:val="0"/>
          <w:numId w:val="44"/>
        </w:numPr>
        <w:jc w:val="both"/>
        <w:rPr>
          <w:rFonts w:asciiTheme="minorHAnsi" w:hAnsiTheme="minorHAnsi"/>
          <w:sz w:val="20"/>
          <w:szCs w:val="20"/>
        </w:rPr>
      </w:pPr>
      <w:r w:rsidRPr="002D79F5">
        <w:rPr>
          <w:rFonts w:asciiTheme="minorHAnsi" w:hAnsiTheme="minorHAnsi"/>
          <w:sz w:val="20"/>
          <w:szCs w:val="20"/>
        </w:rPr>
        <w:t>Send mail with success/failure notification.</w:t>
      </w:r>
    </w:p>
    <w:p w:rsidR="006735AC" w:rsidRDefault="006735AC">
      <w:pPr>
        <w:pStyle w:val="ListParagraph"/>
        <w:ind w:left="1080"/>
        <w:rPr>
          <w:rFonts w:asciiTheme="minorHAnsi" w:hAnsiTheme="minorHAnsi"/>
          <w:sz w:val="20"/>
          <w:szCs w:val="20"/>
        </w:rPr>
      </w:pPr>
    </w:p>
    <w:p w:rsidR="006735AC" w:rsidRDefault="00F034B9">
      <w:pPr>
        <w:pStyle w:val="ListParagraph"/>
        <w:numPr>
          <w:ilvl w:val="0"/>
          <w:numId w:val="75"/>
        </w:numPr>
        <w:rPr>
          <w:rFonts w:asciiTheme="minorHAnsi" w:hAnsiTheme="minorHAnsi"/>
          <w:b/>
          <w:i/>
          <w:sz w:val="20"/>
          <w:szCs w:val="20"/>
        </w:rPr>
      </w:pPr>
      <w:r w:rsidRPr="00F034B9">
        <w:rPr>
          <w:b/>
          <w:i/>
        </w:rPr>
        <w:t>Business/Validation Rules for the staged data</w:t>
      </w:r>
      <w:r w:rsidRPr="00F034B9">
        <w:rPr>
          <w:rFonts w:asciiTheme="minorHAnsi" w:hAnsiTheme="minorHAnsi"/>
          <w:b/>
          <w:i/>
          <w:sz w:val="20"/>
          <w:szCs w:val="20"/>
        </w:rPr>
        <w:t xml:space="preserve"> </w:t>
      </w:r>
    </w:p>
    <w:p w:rsidR="006735AC" w:rsidRDefault="006735AC">
      <w:pPr>
        <w:pStyle w:val="ListParagraph"/>
        <w:autoSpaceDE w:val="0"/>
        <w:autoSpaceDN w:val="0"/>
        <w:adjustRightInd w:val="0"/>
        <w:spacing w:after="0" w:line="240" w:lineRule="auto"/>
        <w:rPr>
          <w:rFonts w:asciiTheme="minorHAnsi" w:hAnsiTheme="minorHAnsi"/>
          <w:sz w:val="20"/>
          <w:szCs w:val="20"/>
        </w:rPr>
      </w:pPr>
    </w:p>
    <w:p w:rsidR="006735AC" w:rsidRDefault="00F034B9">
      <w:pPr>
        <w:pStyle w:val="ListParagraph"/>
        <w:autoSpaceDE w:val="0"/>
        <w:autoSpaceDN w:val="0"/>
        <w:adjustRightInd w:val="0"/>
        <w:spacing w:after="0" w:line="240" w:lineRule="auto"/>
        <w:ind w:left="360"/>
        <w:rPr>
          <w:rFonts w:asciiTheme="minorHAnsi" w:hAnsiTheme="minorHAnsi"/>
          <w:b/>
          <w:i/>
          <w:sz w:val="20"/>
          <w:szCs w:val="20"/>
        </w:rPr>
      </w:pPr>
      <w:r w:rsidRPr="00F034B9">
        <w:rPr>
          <w:rFonts w:asciiTheme="minorHAnsi" w:hAnsiTheme="minorHAnsi"/>
          <w:b/>
          <w:i/>
          <w:sz w:val="20"/>
          <w:szCs w:val="20"/>
        </w:rPr>
        <w:t>Disbursement:</w:t>
      </w:r>
    </w:p>
    <w:p w:rsidR="006735AC" w:rsidRDefault="006735AC">
      <w:pPr>
        <w:pStyle w:val="ListParagraph"/>
        <w:autoSpaceDE w:val="0"/>
        <w:autoSpaceDN w:val="0"/>
        <w:adjustRightInd w:val="0"/>
        <w:spacing w:after="0" w:line="240" w:lineRule="auto"/>
        <w:rPr>
          <w:rFonts w:asciiTheme="minorHAnsi" w:hAnsiTheme="minorHAnsi"/>
          <w:b/>
          <w:sz w:val="20"/>
          <w:szCs w:val="20"/>
        </w:rPr>
      </w:pPr>
    </w:p>
    <w:p w:rsidR="006735AC" w:rsidRDefault="004A0943">
      <w:pPr>
        <w:pStyle w:val="ListParagraph"/>
        <w:numPr>
          <w:ilvl w:val="0"/>
          <w:numId w:val="45"/>
        </w:numPr>
        <w:autoSpaceDE w:val="0"/>
        <w:autoSpaceDN w:val="0"/>
        <w:adjustRightInd w:val="0"/>
        <w:spacing w:after="0" w:line="240" w:lineRule="auto"/>
        <w:jc w:val="both"/>
        <w:rPr>
          <w:rFonts w:asciiTheme="minorHAnsi" w:hAnsiTheme="minorHAnsi" w:cs="Courier New"/>
          <w:noProof/>
          <w:color w:val="000000" w:themeColor="text1"/>
          <w:sz w:val="20"/>
          <w:szCs w:val="20"/>
        </w:rPr>
      </w:pPr>
      <w:r w:rsidRPr="00280B5D">
        <w:rPr>
          <w:rFonts w:asciiTheme="minorHAnsi" w:hAnsiTheme="minorHAnsi"/>
          <w:sz w:val="20"/>
          <w:szCs w:val="20"/>
        </w:rPr>
        <w:t xml:space="preserve">Missing key values - </w:t>
      </w:r>
      <w:r w:rsidRPr="00280B5D">
        <w:rPr>
          <w:rFonts w:asciiTheme="minorHAnsi" w:hAnsiTheme="minorHAnsi" w:cs="Courier New"/>
          <w:noProof/>
          <w:color w:val="000000" w:themeColor="text1"/>
          <w:sz w:val="20"/>
          <w:szCs w:val="20"/>
        </w:rPr>
        <w:t>DOC_CD / DOC_DEPT_CD / DOC_ID / DOC_VERS_NO / DOC_REC_DT_DC / DOC_BFY/ DOC_FY_DC/ DOC_PER_DC</w:t>
      </w:r>
      <w:r w:rsidR="00B972C1">
        <w:rPr>
          <w:rFonts w:asciiTheme="minorHAnsi" w:hAnsiTheme="minorHAnsi" w:cs="Courier New"/>
          <w:noProof/>
          <w:color w:val="000000" w:themeColor="text1"/>
          <w:sz w:val="20"/>
          <w:szCs w:val="20"/>
        </w:rPr>
        <w:t>/ CHK_EFT_AM / CHK_EFT_ISS_DT/ DISC_AM/ INTR_AM/ BKUP_WHLD_AM/ INCT_AM/ RTG_AM is null.</w:t>
      </w:r>
    </w:p>
    <w:p w:rsidR="006735AC" w:rsidRDefault="00B972C1">
      <w:pPr>
        <w:pStyle w:val="ListParagraph"/>
        <w:numPr>
          <w:ilvl w:val="0"/>
          <w:numId w:val="45"/>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Duplicate records.</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Intra load duplicate records - If any duplicate records based on </w:t>
      </w:r>
      <w:r w:rsidR="00F034B9" w:rsidRPr="00F034B9">
        <w:rPr>
          <w:rFonts w:asciiTheme="minorHAnsi" w:hAnsiTheme="minorHAnsi" w:cs="Courier New"/>
          <w:noProof/>
          <w:sz w:val="20"/>
          <w:szCs w:val="20"/>
        </w:rPr>
        <w:t>DOC_CD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sidR="00280B5D" w:rsidRPr="00280B5D">
        <w:rPr>
          <w:rFonts w:asciiTheme="minorHAnsi" w:hAnsiTheme="minorHAnsi" w:cs="Courier New"/>
          <w:noProof/>
          <w:color w:val="000000" w:themeColor="text1"/>
          <w:sz w:val="20"/>
          <w:szCs w:val="20"/>
        </w:rPr>
        <w:t xml:space="preserve"> are found in the staging tables then the rule is to load one and to invalidate the rest.</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Inter load duplicate records – If a record was already loaded from previous files (Presence of a matching record in </w:t>
      </w:r>
      <w:r>
        <w:rPr>
          <w:rFonts w:asciiTheme="minorHAnsi" w:hAnsiTheme="minorHAnsi" w:cs="Courier New"/>
          <w:i/>
          <w:noProof/>
          <w:color w:val="000000" w:themeColor="text1"/>
          <w:sz w:val="20"/>
          <w:szCs w:val="20"/>
        </w:rPr>
        <w:t>NYCCheckbook.</w:t>
      </w:r>
      <w:r w:rsidR="00F034B9" w:rsidRPr="00F034B9">
        <w:rPr>
          <w:rFonts w:asciiTheme="minorHAnsi" w:hAnsiTheme="minorHAnsi" w:cs="Courier New"/>
          <w:i/>
          <w:noProof/>
          <w:sz w:val="20"/>
          <w:szCs w:val="20"/>
        </w:rPr>
        <w:t xml:space="preserve">Disbursement </w:t>
      </w:r>
      <w:r w:rsidR="00280B5D" w:rsidRPr="00280B5D">
        <w:rPr>
          <w:rFonts w:asciiTheme="minorHAnsi" w:hAnsiTheme="minorHAnsi" w:cs="Courier New"/>
          <w:i/>
          <w:noProof/>
          <w:color w:val="000000" w:themeColor="text1"/>
          <w:sz w:val="20"/>
          <w:szCs w:val="20"/>
        </w:rPr>
        <w:t>for</w:t>
      </w:r>
      <w:r w:rsidR="00280B5D" w:rsidRPr="00280B5D">
        <w:rPr>
          <w:rFonts w:asciiTheme="minorHAnsi" w:hAnsiTheme="minorHAnsi" w:cs="Courier New"/>
          <w:noProof/>
          <w:color w:val="000000" w:themeColor="text1"/>
          <w:sz w:val="20"/>
          <w:szCs w:val="20"/>
        </w:rPr>
        <w:t xml:space="preserve"> the same  </w:t>
      </w:r>
      <w:r w:rsidR="00F034B9" w:rsidRPr="00F034B9">
        <w:rPr>
          <w:rFonts w:asciiTheme="minorHAnsi" w:hAnsiTheme="minorHAnsi" w:cs="Courier New"/>
          <w:noProof/>
          <w:sz w:val="20"/>
          <w:szCs w:val="20"/>
        </w:rPr>
        <w:t>DOC_CD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sidR="00280B5D" w:rsidRPr="00280B5D">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sidR="00280B5D" w:rsidRPr="00280B5D">
        <w:rPr>
          <w:rFonts w:asciiTheme="minorHAnsi" w:hAnsiTheme="minorHAnsi" w:cs="Courier New"/>
          <w:noProof/>
          <w:color w:val="000000" w:themeColor="text1"/>
          <w:sz w:val="20"/>
          <w:szCs w:val="20"/>
        </w:rPr>
        <w:t>) then the record in staging table is invalidated in order to avoid duplicates in the transaction table.</w:t>
      </w:r>
    </w:p>
    <w:p w:rsidR="006735AC" w:rsidRDefault="00B972C1">
      <w:pPr>
        <w:pStyle w:val="ListParagraph"/>
        <w:numPr>
          <w:ilvl w:val="0"/>
          <w:numId w:val="45"/>
        </w:numPr>
        <w:autoSpaceDE w:val="0"/>
        <w:autoSpaceDN w:val="0"/>
        <w:adjustRightInd w:val="0"/>
        <w:spacing w:after="0" w:line="240" w:lineRule="auto"/>
        <w:jc w:val="both"/>
        <w:rPr>
          <w:rFonts w:asciiTheme="minorHAnsi" w:hAnsiTheme="minorHAnsi"/>
          <w:i/>
          <w:sz w:val="20"/>
          <w:szCs w:val="20"/>
        </w:rPr>
      </w:pPr>
      <w:r>
        <w:rPr>
          <w:rFonts w:asciiTheme="minorHAnsi" w:hAnsiTheme="minorHAnsi"/>
          <w:sz w:val="20"/>
          <w:szCs w:val="20"/>
        </w:rPr>
        <w:t xml:space="preserve">Missing vendor – Disbursements without any vendor information in the </w:t>
      </w:r>
      <w:proofErr w:type="spellStart"/>
      <w:r w:rsidR="00F034B9" w:rsidRPr="00F034B9">
        <w:rPr>
          <w:rFonts w:asciiTheme="minorHAnsi" w:hAnsiTheme="minorHAnsi"/>
          <w:i/>
          <w:sz w:val="20"/>
          <w:szCs w:val="20"/>
        </w:rPr>
        <w:t>ETL.vendorstage</w:t>
      </w:r>
      <w:proofErr w:type="spellEnd"/>
      <w:r w:rsidR="00F034B9" w:rsidRPr="00F034B9">
        <w:rPr>
          <w:rFonts w:asciiTheme="minorHAnsi" w:hAnsiTheme="minorHAnsi"/>
          <w:i/>
          <w:sz w:val="20"/>
          <w:szCs w:val="20"/>
        </w:rPr>
        <w:t>.</w:t>
      </w:r>
    </w:p>
    <w:p w:rsidR="006735AC" w:rsidRDefault="00280B5D">
      <w:pPr>
        <w:pStyle w:val="ListParagraph"/>
        <w:numPr>
          <w:ilvl w:val="0"/>
          <w:numId w:val="45"/>
        </w:numPr>
        <w:autoSpaceDE w:val="0"/>
        <w:autoSpaceDN w:val="0"/>
        <w:adjustRightInd w:val="0"/>
        <w:spacing w:after="0" w:line="240" w:lineRule="auto"/>
        <w:jc w:val="both"/>
        <w:rPr>
          <w:rFonts w:asciiTheme="minorHAnsi" w:hAnsiTheme="minorHAnsi"/>
          <w:sz w:val="20"/>
          <w:szCs w:val="20"/>
        </w:rPr>
      </w:pPr>
      <w:r w:rsidRPr="00280B5D">
        <w:rPr>
          <w:rFonts w:asciiTheme="minorHAnsi" w:hAnsiTheme="minorHAnsi"/>
          <w:sz w:val="20"/>
          <w:szCs w:val="20"/>
        </w:rPr>
        <w:t xml:space="preserve">Multiple vendors – Disbursements which are associated to multiple vendors in the </w:t>
      </w:r>
      <w:proofErr w:type="spellStart"/>
      <w:r w:rsidR="00F034B9" w:rsidRPr="00F034B9">
        <w:rPr>
          <w:rFonts w:asciiTheme="minorHAnsi" w:hAnsiTheme="minorHAnsi"/>
          <w:i/>
          <w:sz w:val="20"/>
          <w:szCs w:val="20"/>
        </w:rPr>
        <w:t>ETL.vendorstage</w:t>
      </w:r>
      <w:proofErr w:type="spellEnd"/>
      <w:r w:rsidR="00F034B9" w:rsidRPr="00F034B9">
        <w:rPr>
          <w:rFonts w:asciiTheme="minorHAnsi" w:hAnsiTheme="minorHAnsi"/>
          <w:i/>
          <w:sz w:val="20"/>
          <w:szCs w:val="20"/>
        </w:rPr>
        <w:t>.</w:t>
      </w:r>
    </w:p>
    <w:p w:rsidR="006735AC" w:rsidRDefault="00B972C1">
      <w:pPr>
        <w:pStyle w:val="ListParagraph"/>
        <w:numPr>
          <w:ilvl w:val="0"/>
          <w:numId w:val="45"/>
        </w:numPr>
        <w:autoSpaceDE w:val="0"/>
        <w:autoSpaceDN w:val="0"/>
        <w:adjustRightInd w:val="0"/>
        <w:spacing w:after="0" w:line="240" w:lineRule="auto"/>
        <w:jc w:val="both"/>
        <w:rPr>
          <w:rFonts w:asciiTheme="minorHAnsi" w:hAnsiTheme="minorHAnsi"/>
          <w:i/>
          <w:sz w:val="20"/>
          <w:szCs w:val="20"/>
        </w:rPr>
      </w:pPr>
      <w:r>
        <w:rPr>
          <w:rFonts w:asciiTheme="minorHAnsi" w:hAnsiTheme="minorHAnsi"/>
          <w:sz w:val="20"/>
          <w:szCs w:val="20"/>
        </w:rPr>
        <w:t xml:space="preserve">Missing disbursement line item - Disbursements without any disbursement line items in the </w:t>
      </w:r>
      <w:proofErr w:type="spellStart"/>
      <w:r>
        <w:rPr>
          <w:rFonts w:asciiTheme="minorHAnsi" w:hAnsiTheme="minorHAnsi"/>
          <w:i/>
          <w:sz w:val="20"/>
          <w:szCs w:val="20"/>
        </w:rPr>
        <w:t>ETL.DisbLineItemStage</w:t>
      </w:r>
      <w:proofErr w:type="spellEnd"/>
      <w:r>
        <w:rPr>
          <w:rFonts w:asciiTheme="minorHAnsi" w:hAnsiTheme="minorHAnsi"/>
          <w:i/>
          <w:sz w:val="20"/>
          <w:szCs w:val="20"/>
        </w:rPr>
        <w:t>.</w:t>
      </w:r>
    </w:p>
    <w:p w:rsidR="006735AC" w:rsidRDefault="00280B5D">
      <w:pPr>
        <w:pStyle w:val="ListParagraph"/>
        <w:numPr>
          <w:ilvl w:val="0"/>
          <w:numId w:val="45"/>
        </w:numPr>
        <w:autoSpaceDE w:val="0"/>
        <w:autoSpaceDN w:val="0"/>
        <w:adjustRightInd w:val="0"/>
        <w:spacing w:after="0" w:line="240" w:lineRule="auto"/>
        <w:jc w:val="both"/>
        <w:rPr>
          <w:rFonts w:asciiTheme="minorHAnsi" w:hAnsiTheme="minorHAnsi"/>
          <w:sz w:val="20"/>
          <w:szCs w:val="20"/>
        </w:rPr>
      </w:pPr>
      <w:r w:rsidRPr="00280B5D">
        <w:rPr>
          <w:rFonts w:asciiTheme="minorHAnsi" w:hAnsiTheme="minorHAnsi" w:cs="Courier New"/>
          <w:noProof/>
          <w:color w:val="000000" w:themeColor="text1"/>
          <w:sz w:val="20"/>
          <w:szCs w:val="20"/>
        </w:rPr>
        <w:t>Disbursements associated to invalid related entities</w:t>
      </w:r>
    </w:p>
    <w:p w:rsidR="006735AC" w:rsidRDefault="00280B5D">
      <w:pPr>
        <w:pStyle w:val="ListParagraph"/>
        <w:numPr>
          <w:ilvl w:val="0"/>
          <w:numId w:val="79"/>
        </w:numPr>
        <w:autoSpaceDE w:val="0"/>
        <w:autoSpaceDN w:val="0"/>
        <w:adjustRightInd w:val="0"/>
        <w:spacing w:after="0" w:line="240" w:lineRule="auto"/>
        <w:jc w:val="both"/>
        <w:rPr>
          <w:rFonts w:asciiTheme="minorHAnsi" w:hAnsiTheme="minorHAnsi"/>
          <w:sz w:val="20"/>
          <w:szCs w:val="20"/>
        </w:rPr>
      </w:pPr>
      <w:r w:rsidRPr="00280B5D">
        <w:rPr>
          <w:rFonts w:asciiTheme="minorHAnsi" w:hAnsiTheme="minorHAnsi" w:cs="Courier New"/>
          <w:noProof/>
          <w:color w:val="000000" w:themeColor="text1"/>
          <w:sz w:val="20"/>
          <w:szCs w:val="20"/>
        </w:rPr>
        <w:t xml:space="preserve">Disbursements </w:t>
      </w:r>
      <w:r w:rsidRPr="00280B5D">
        <w:rPr>
          <w:rFonts w:asciiTheme="minorHAnsi" w:hAnsiTheme="minorHAnsi"/>
          <w:sz w:val="20"/>
          <w:szCs w:val="20"/>
        </w:rPr>
        <w:t>associated with vendor records that are invalidated for reasons other than ‘Duplicate’.</w:t>
      </w:r>
    </w:p>
    <w:p w:rsidR="006735AC" w:rsidRDefault="00B972C1">
      <w:pPr>
        <w:pStyle w:val="ListParagraph"/>
        <w:numPr>
          <w:ilvl w:val="0"/>
          <w:numId w:val="79"/>
        </w:numPr>
        <w:autoSpaceDE w:val="0"/>
        <w:autoSpaceDN w:val="0"/>
        <w:adjustRightInd w:val="0"/>
        <w:spacing w:after="0" w:line="240" w:lineRule="auto"/>
        <w:jc w:val="both"/>
        <w:rPr>
          <w:rFonts w:asciiTheme="minorHAnsi" w:hAnsiTheme="minorHAnsi"/>
          <w:sz w:val="20"/>
          <w:szCs w:val="20"/>
        </w:rPr>
      </w:pPr>
      <w:r>
        <w:rPr>
          <w:rFonts w:asciiTheme="minorHAnsi" w:hAnsiTheme="minorHAnsi" w:cs="Courier New"/>
          <w:noProof/>
          <w:color w:val="000000" w:themeColor="text1"/>
          <w:sz w:val="20"/>
          <w:szCs w:val="20"/>
        </w:rPr>
        <w:t xml:space="preserve">Disbursements </w:t>
      </w:r>
      <w:r>
        <w:rPr>
          <w:rFonts w:asciiTheme="minorHAnsi" w:hAnsiTheme="minorHAnsi"/>
          <w:sz w:val="20"/>
          <w:szCs w:val="20"/>
        </w:rPr>
        <w:t>associated with disbursement line item records that are invalidated for reasons other than ‘Duplicate’.</w:t>
      </w:r>
    </w:p>
    <w:p w:rsidR="006735AC" w:rsidRDefault="00F034B9">
      <w:pPr>
        <w:autoSpaceDE w:val="0"/>
        <w:autoSpaceDN w:val="0"/>
        <w:adjustRightInd w:val="0"/>
        <w:spacing w:after="0" w:line="240" w:lineRule="auto"/>
        <w:rPr>
          <w:rFonts w:asciiTheme="minorHAnsi" w:hAnsiTheme="minorHAnsi" w:cs="Courier New"/>
          <w:noProof/>
          <w:sz w:val="20"/>
          <w:szCs w:val="20"/>
        </w:rPr>
      </w:pPr>
      <w:r w:rsidRPr="00F034B9">
        <w:rPr>
          <w:rFonts w:asciiTheme="minorHAnsi" w:hAnsiTheme="minorHAnsi" w:cs="Courier New"/>
          <w:b/>
          <w:i/>
          <w:noProof/>
          <w:sz w:val="20"/>
          <w:szCs w:val="20"/>
        </w:rPr>
        <w:tab/>
      </w:r>
    </w:p>
    <w:p w:rsidR="006735AC" w:rsidRDefault="00F034B9">
      <w:pPr>
        <w:autoSpaceDE w:val="0"/>
        <w:autoSpaceDN w:val="0"/>
        <w:adjustRightInd w:val="0"/>
        <w:spacing w:after="0" w:line="240" w:lineRule="auto"/>
        <w:ind w:left="360"/>
        <w:rPr>
          <w:rFonts w:asciiTheme="minorHAnsi" w:hAnsiTheme="minorHAnsi" w:cs="Courier New"/>
          <w:b/>
          <w:i/>
          <w:noProof/>
          <w:sz w:val="20"/>
          <w:szCs w:val="20"/>
        </w:rPr>
      </w:pPr>
      <w:r w:rsidRPr="00F034B9">
        <w:rPr>
          <w:rFonts w:asciiTheme="minorHAnsi" w:hAnsiTheme="minorHAnsi" w:cs="Courier New"/>
          <w:b/>
          <w:i/>
          <w:noProof/>
          <w:sz w:val="20"/>
          <w:szCs w:val="20"/>
        </w:rPr>
        <w:t>Vendor:</w:t>
      </w:r>
    </w:p>
    <w:p w:rsidR="006735AC" w:rsidRDefault="006735AC">
      <w:pPr>
        <w:autoSpaceDE w:val="0"/>
        <w:autoSpaceDN w:val="0"/>
        <w:adjustRightInd w:val="0"/>
        <w:spacing w:after="0" w:line="240" w:lineRule="auto"/>
        <w:rPr>
          <w:rFonts w:asciiTheme="minorHAnsi" w:hAnsiTheme="minorHAnsi" w:cs="Courier New"/>
          <w:b/>
          <w:i/>
          <w:noProof/>
          <w:sz w:val="20"/>
          <w:szCs w:val="20"/>
        </w:rPr>
      </w:pPr>
    </w:p>
    <w:p w:rsidR="006735AC" w:rsidRDefault="00B972C1">
      <w:pPr>
        <w:pStyle w:val="ListParagraph"/>
        <w:numPr>
          <w:ilvl w:val="0"/>
          <w:numId w:val="80"/>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Missing key values - DOC_CD/ DOC_DEPT_CD / DOC_ID/ DOC_VERS_NO/VEND_CUST_CD/ LGL_NM/  DOC_VEND_LN_NO/ ORG_CLS/MISC_ACCT_FL is null.</w:t>
      </w:r>
    </w:p>
    <w:p w:rsidR="006735AC" w:rsidRDefault="00B972C1">
      <w:pPr>
        <w:pStyle w:val="ListParagraph"/>
        <w:numPr>
          <w:ilvl w:val="0"/>
          <w:numId w:val="80"/>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Duplicate records.</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Intra load duplicate records - If any duplicate records based on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Pr>
          <w:rFonts w:asciiTheme="minorHAnsi" w:hAnsiTheme="minorHAnsi" w:cs="Courier New"/>
          <w:noProof/>
          <w:color w:val="000000" w:themeColor="text1"/>
          <w:sz w:val="20"/>
          <w:szCs w:val="20"/>
        </w:rPr>
        <w:t xml:space="preserve"> are found in the staging tables then the rule is to load one and to invalidate the rest.</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Inter load duplicate records – If a record was already loaded from previous files (Presence of a matching record in </w:t>
      </w:r>
      <w:r>
        <w:rPr>
          <w:rFonts w:asciiTheme="minorHAnsi" w:hAnsiTheme="minorHAnsi" w:cs="Courier New"/>
          <w:i/>
          <w:noProof/>
          <w:color w:val="000000" w:themeColor="text1"/>
          <w:sz w:val="20"/>
          <w:szCs w:val="20"/>
        </w:rPr>
        <w:t>NYCCheckbook.</w:t>
      </w:r>
      <w:r w:rsidR="00F034B9" w:rsidRPr="00F034B9">
        <w:rPr>
          <w:rFonts w:asciiTheme="minorHAnsi" w:hAnsiTheme="minorHAnsi" w:cs="Courier New"/>
          <w:i/>
          <w:noProof/>
          <w:sz w:val="20"/>
          <w:szCs w:val="20"/>
        </w:rPr>
        <w:t xml:space="preserve">Disbursement </w:t>
      </w:r>
      <w:r>
        <w:rPr>
          <w:rFonts w:asciiTheme="minorHAnsi" w:hAnsiTheme="minorHAnsi" w:cs="Courier New"/>
          <w:i/>
          <w:noProof/>
          <w:color w:val="000000" w:themeColor="text1"/>
          <w:sz w:val="20"/>
          <w:szCs w:val="20"/>
        </w:rPr>
        <w:t>for</w:t>
      </w:r>
      <w:r>
        <w:rPr>
          <w:rFonts w:asciiTheme="minorHAnsi" w:hAnsiTheme="minorHAnsi" w:cs="Courier New"/>
          <w:noProof/>
          <w:color w:val="000000" w:themeColor="text1"/>
          <w:sz w:val="20"/>
          <w:szCs w:val="20"/>
        </w:rPr>
        <w:t xml:space="preserve"> the same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w:t>
      </w:r>
      <w:r>
        <w:rPr>
          <w:rFonts w:asciiTheme="minorHAnsi" w:hAnsiTheme="minorHAnsi" w:cs="Courier New"/>
          <w:noProof/>
          <w:color w:val="000000" w:themeColor="text1"/>
          <w:sz w:val="20"/>
          <w:szCs w:val="20"/>
        </w:rPr>
        <w:t>) then the record in staging table is invalidated in order to avoid duplicates in the transaction table.</w:t>
      </w:r>
    </w:p>
    <w:p w:rsidR="006735AC" w:rsidRDefault="00B972C1">
      <w:pPr>
        <w:pStyle w:val="ListParagraph"/>
        <w:numPr>
          <w:ilvl w:val="0"/>
          <w:numId w:val="80"/>
        </w:numPr>
        <w:jc w:val="both"/>
        <w:rPr>
          <w:rFonts w:asciiTheme="minorHAnsi" w:hAnsiTheme="minorHAnsi"/>
          <w:sz w:val="20"/>
          <w:szCs w:val="20"/>
        </w:rPr>
      </w:pPr>
      <w:r>
        <w:rPr>
          <w:rFonts w:asciiTheme="minorHAnsi" w:hAnsiTheme="minorHAnsi" w:cs="Courier New"/>
          <w:noProof/>
          <w:color w:val="000000" w:themeColor="text1"/>
          <w:sz w:val="20"/>
          <w:szCs w:val="20"/>
        </w:rPr>
        <w:t xml:space="preserve">Missing referenced parent entity - </w:t>
      </w:r>
      <w:r>
        <w:rPr>
          <w:rFonts w:asciiTheme="minorHAnsi" w:hAnsiTheme="minorHAnsi"/>
          <w:sz w:val="20"/>
          <w:szCs w:val="20"/>
        </w:rPr>
        <w:t>Vendor records whose disbursement information is not available in the staging table related to disbursement.</w:t>
      </w:r>
    </w:p>
    <w:p w:rsidR="006735AC" w:rsidRDefault="00B972C1">
      <w:pPr>
        <w:pStyle w:val="ListParagraph"/>
        <w:numPr>
          <w:ilvl w:val="0"/>
          <w:numId w:val="80"/>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 xml:space="preserve">Invalid/Inconsistent values - </w:t>
      </w:r>
      <w:r w:rsidR="00F034B9" w:rsidRPr="00F034B9">
        <w:rPr>
          <w:rFonts w:asciiTheme="minorHAnsi" w:hAnsiTheme="minorHAnsi" w:cs="Courier New"/>
          <w:noProof/>
          <w:sz w:val="20"/>
          <w:szCs w:val="20"/>
        </w:rPr>
        <w:t xml:space="preserve">ORG_CLS (Organizational classification) does not match with </w:t>
      </w:r>
      <w:r w:rsidR="00F034B9" w:rsidRPr="00F034B9">
        <w:rPr>
          <w:rFonts w:asciiTheme="minorHAnsi" w:hAnsiTheme="minorHAnsi" w:cs="Courier New"/>
          <w:i/>
          <w:noProof/>
          <w:sz w:val="20"/>
          <w:szCs w:val="20"/>
        </w:rPr>
        <w:t>NYCCheckbook</w:t>
      </w:r>
      <w:r w:rsidR="00F034B9" w:rsidRPr="00F034B9">
        <w:rPr>
          <w:rFonts w:asciiTheme="minorHAnsi" w:hAnsiTheme="minorHAnsi" w:cs="Courier New"/>
          <w:i/>
          <w:noProof/>
          <w:color w:val="808080"/>
          <w:sz w:val="20"/>
          <w:szCs w:val="20"/>
        </w:rPr>
        <w:t>.</w:t>
      </w:r>
      <w:r w:rsidR="00F034B9" w:rsidRPr="00F034B9">
        <w:rPr>
          <w:rFonts w:asciiTheme="minorHAnsi" w:hAnsiTheme="minorHAnsi" w:cs="Courier New"/>
          <w:i/>
          <w:noProof/>
          <w:sz w:val="20"/>
          <w:szCs w:val="20"/>
        </w:rPr>
        <w:t>VendorOrgClassification.</w:t>
      </w:r>
    </w:p>
    <w:p w:rsidR="006735AC" w:rsidRDefault="00B972C1">
      <w:pPr>
        <w:pStyle w:val="ListParagraph"/>
        <w:numPr>
          <w:ilvl w:val="0"/>
          <w:numId w:val="80"/>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Vendors associated to invalid related entities</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 xml:space="preserve">Vendors associated with disbursement records that are invalidated for reasons other than ‘Duplicate’. </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Vendors associated with disbursement line item records that are invalidated for reasons other than ‘Duplicate’.</w:t>
      </w:r>
    </w:p>
    <w:p w:rsidR="006735AC" w:rsidRDefault="006735AC">
      <w:pPr>
        <w:pStyle w:val="ListParagraph"/>
        <w:autoSpaceDE w:val="0"/>
        <w:autoSpaceDN w:val="0"/>
        <w:adjustRightInd w:val="0"/>
        <w:spacing w:after="0" w:line="240" w:lineRule="auto"/>
        <w:rPr>
          <w:rFonts w:asciiTheme="minorHAnsi" w:hAnsiTheme="minorHAnsi" w:cs="Courier New"/>
          <w:noProof/>
          <w:color w:val="000000" w:themeColor="text1"/>
          <w:sz w:val="20"/>
          <w:szCs w:val="20"/>
        </w:rPr>
      </w:pPr>
    </w:p>
    <w:p w:rsidR="006735AC" w:rsidRDefault="00F034B9">
      <w:pPr>
        <w:pStyle w:val="ListParagraph"/>
        <w:autoSpaceDE w:val="0"/>
        <w:autoSpaceDN w:val="0"/>
        <w:adjustRightInd w:val="0"/>
        <w:spacing w:after="0" w:line="240" w:lineRule="auto"/>
        <w:ind w:left="360"/>
        <w:rPr>
          <w:rFonts w:asciiTheme="minorHAnsi" w:hAnsiTheme="minorHAnsi" w:cs="Courier New"/>
          <w:noProof/>
          <w:color w:val="000000" w:themeColor="text1"/>
          <w:sz w:val="20"/>
          <w:szCs w:val="20"/>
        </w:rPr>
      </w:pPr>
      <w:r w:rsidRPr="00F034B9">
        <w:rPr>
          <w:rFonts w:asciiTheme="minorHAnsi" w:hAnsiTheme="minorHAnsi" w:cs="Courier New"/>
          <w:b/>
          <w:i/>
          <w:noProof/>
          <w:color w:val="000000" w:themeColor="text1"/>
          <w:sz w:val="20"/>
          <w:szCs w:val="20"/>
        </w:rPr>
        <w:t>Disbursement Line Items:</w:t>
      </w:r>
    </w:p>
    <w:p w:rsidR="006735AC" w:rsidRDefault="006735AC">
      <w:pPr>
        <w:pStyle w:val="ListParagraph"/>
        <w:autoSpaceDE w:val="0"/>
        <w:autoSpaceDN w:val="0"/>
        <w:adjustRightInd w:val="0"/>
        <w:spacing w:after="0" w:line="240" w:lineRule="auto"/>
        <w:ind w:left="360"/>
        <w:rPr>
          <w:rFonts w:asciiTheme="minorHAnsi" w:hAnsiTheme="minorHAnsi" w:cs="Courier New"/>
          <w:noProof/>
          <w:color w:val="000000" w:themeColor="text1"/>
          <w:sz w:val="20"/>
          <w:szCs w:val="20"/>
        </w:rPr>
      </w:pPr>
    </w:p>
    <w:p w:rsidR="006735AC" w:rsidRDefault="00B972C1">
      <w:pPr>
        <w:pStyle w:val="ListParagraph"/>
        <w:numPr>
          <w:ilvl w:val="0"/>
          <w:numId w:val="81"/>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Missing values - DOC_CD/ DOC_DEPT_CD/ DOC_ID/ DOC_VERS_NO/ DOC_VEND_LN_NO/ DOC_ACTG_LN_NO/ DEPT_CD/ BFY/ FY_DC/ PER_DC/ CHK_AM/ BKUP_WHLD_LN_AM/ DISC_LN_AM/ INCT_LN_AM/ INTR_LN_AM/ RTG_LN_AM/ RFED_DOC_CD/ RFED_DOC_DEPT_CD/ RFED_DOC_ID/ RFED_VEND_LN_NO/ RFED_ACTG_LN_NO  is null.</w:t>
      </w:r>
    </w:p>
    <w:p w:rsidR="006735AC" w:rsidRDefault="00B972C1">
      <w:pPr>
        <w:pStyle w:val="ListParagraph"/>
        <w:numPr>
          <w:ilvl w:val="0"/>
          <w:numId w:val="81"/>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Duplicate records.</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Intra load duplicate records - If any duplicate records based on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 &amp; DOC_ACTG_LN_NO</w:t>
      </w:r>
      <w:r>
        <w:rPr>
          <w:rFonts w:asciiTheme="minorHAnsi" w:hAnsiTheme="minorHAnsi" w:cs="Courier New"/>
          <w:noProof/>
          <w:color w:val="000000" w:themeColor="text1"/>
          <w:sz w:val="20"/>
          <w:szCs w:val="20"/>
        </w:rPr>
        <w:t xml:space="preserve"> are found in the staging tables then the rule is to load one and to invalidate the rest.</w:t>
      </w:r>
    </w:p>
    <w:p w:rsidR="006735AC" w:rsidRDefault="00B972C1">
      <w:pPr>
        <w:pStyle w:val="ListParagraph"/>
        <w:numPr>
          <w:ilvl w:val="0"/>
          <w:numId w:val="73"/>
        </w:numPr>
        <w:jc w:val="both"/>
        <w:rPr>
          <w:rFonts w:asciiTheme="minorHAnsi" w:hAnsiTheme="minorHAnsi"/>
          <w:color w:val="000000" w:themeColor="text1"/>
          <w:sz w:val="20"/>
          <w:szCs w:val="20"/>
        </w:rPr>
      </w:pPr>
      <w:r>
        <w:rPr>
          <w:rFonts w:asciiTheme="minorHAnsi" w:hAnsiTheme="minorHAnsi" w:cs="Courier New"/>
          <w:noProof/>
          <w:color w:val="000000" w:themeColor="text1"/>
          <w:sz w:val="20"/>
          <w:szCs w:val="20"/>
        </w:rPr>
        <w:t xml:space="preserve">Inter load duplicate records – If a record was already loaded from previous files (Presence of a matching record in </w:t>
      </w:r>
      <w:r>
        <w:rPr>
          <w:rFonts w:asciiTheme="minorHAnsi" w:hAnsiTheme="minorHAnsi" w:cs="Courier New"/>
          <w:i/>
          <w:noProof/>
          <w:color w:val="000000" w:themeColor="text1"/>
          <w:sz w:val="20"/>
          <w:szCs w:val="20"/>
        </w:rPr>
        <w:t>NYCCheckbook.</w:t>
      </w:r>
      <w:r w:rsidR="00F034B9" w:rsidRPr="00F034B9">
        <w:rPr>
          <w:rFonts w:asciiTheme="minorHAnsi" w:hAnsiTheme="minorHAnsi" w:cs="Courier New"/>
          <w:noProof/>
          <w:sz w:val="20"/>
          <w:szCs w:val="20"/>
        </w:rPr>
        <w:t xml:space="preserve"> DisbursementLineItem </w:t>
      </w:r>
      <w:r>
        <w:rPr>
          <w:rFonts w:asciiTheme="minorHAnsi" w:hAnsiTheme="minorHAnsi" w:cs="Courier New"/>
          <w:i/>
          <w:noProof/>
          <w:color w:val="000000" w:themeColor="text1"/>
          <w:sz w:val="20"/>
          <w:szCs w:val="20"/>
        </w:rPr>
        <w:t>for</w:t>
      </w:r>
      <w:r>
        <w:rPr>
          <w:rFonts w:asciiTheme="minorHAnsi" w:hAnsiTheme="minorHAnsi" w:cs="Courier New"/>
          <w:noProof/>
          <w:color w:val="000000" w:themeColor="text1"/>
          <w:sz w:val="20"/>
          <w:szCs w:val="20"/>
        </w:rPr>
        <w:t xml:space="preserve"> the same  </w:t>
      </w:r>
      <w:r w:rsidR="00F034B9" w:rsidRPr="00F034B9">
        <w:rPr>
          <w:rFonts w:asciiTheme="minorHAnsi" w:hAnsiTheme="minorHAnsi" w:cs="Courier New"/>
          <w:noProof/>
          <w:sz w:val="20"/>
          <w:szCs w:val="20"/>
        </w:rPr>
        <w:t>DOC_CD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DOC_DEPT_CD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DOC_ID</w:t>
      </w:r>
      <w:r>
        <w:rPr>
          <w:rFonts w:asciiTheme="minorHAnsi" w:hAnsiTheme="minorHAnsi" w:cs="Courier New"/>
          <w:noProof/>
          <w:color w:val="000000" w:themeColor="text1"/>
          <w:sz w:val="20"/>
          <w:szCs w:val="20"/>
        </w:rPr>
        <w:t>,</w:t>
      </w:r>
      <w:r w:rsidR="00F034B9" w:rsidRPr="00F034B9">
        <w:rPr>
          <w:rFonts w:asciiTheme="minorHAnsi" w:hAnsiTheme="minorHAnsi" w:cs="Courier New"/>
          <w:noProof/>
          <w:sz w:val="20"/>
          <w:szCs w:val="20"/>
        </w:rPr>
        <w:t xml:space="preserve"> DOC_VERS_NO &amp; DOC_ACTG_LN_NO</w:t>
      </w:r>
      <w:r>
        <w:rPr>
          <w:rFonts w:asciiTheme="minorHAnsi" w:hAnsiTheme="minorHAnsi" w:cs="Courier New"/>
          <w:noProof/>
          <w:color w:val="000000" w:themeColor="text1"/>
          <w:sz w:val="20"/>
          <w:szCs w:val="20"/>
        </w:rPr>
        <w:t>) then the record in staging table is invalidated in order to avoid duplicates in the transaction table.</w:t>
      </w:r>
    </w:p>
    <w:p w:rsidR="006735AC" w:rsidRDefault="00B972C1">
      <w:pPr>
        <w:pStyle w:val="ListParagraph"/>
        <w:numPr>
          <w:ilvl w:val="0"/>
          <w:numId w:val="81"/>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cs="Courier New"/>
          <w:noProof/>
          <w:color w:val="000000" w:themeColor="text1"/>
          <w:sz w:val="20"/>
          <w:szCs w:val="20"/>
        </w:rPr>
        <w:t xml:space="preserve">Missing referenced parent entity – </w:t>
      </w:r>
      <w:r>
        <w:rPr>
          <w:rFonts w:asciiTheme="minorHAnsi" w:hAnsiTheme="minorHAnsi"/>
          <w:sz w:val="20"/>
          <w:szCs w:val="20"/>
        </w:rPr>
        <w:t>Disbursement line item records whose disbursement information is not available in the staging table related to disbursement.</w:t>
      </w:r>
    </w:p>
    <w:p w:rsidR="006735AC" w:rsidRDefault="00B972C1">
      <w:pPr>
        <w:pStyle w:val="ListParagraph"/>
        <w:numPr>
          <w:ilvl w:val="0"/>
          <w:numId w:val="81"/>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sz w:val="20"/>
          <w:szCs w:val="20"/>
        </w:rPr>
        <w:t xml:space="preserve">Disbursement line items </w:t>
      </w:r>
      <w:r>
        <w:rPr>
          <w:rFonts w:asciiTheme="minorHAnsi" w:hAnsiTheme="minorHAnsi" w:cs="Courier New"/>
          <w:noProof/>
          <w:color w:val="000000" w:themeColor="text1"/>
          <w:sz w:val="20"/>
          <w:szCs w:val="20"/>
        </w:rPr>
        <w:t>associated to invalid related entities</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sz w:val="20"/>
          <w:szCs w:val="20"/>
        </w:rPr>
        <w:t>Disbursement line items</w:t>
      </w:r>
      <w:r>
        <w:rPr>
          <w:rFonts w:asciiTheme="minorHAnsi" w:hAnsiTheme="minorHAnsi" w:cs="Courier New"/>
          <w:noProof/>
          <w:color w:val="000000" w:themeColor="text1"/>
          <w:sz w:val="20"/>
          <w:szCs w:val="20"/>
        </w:rPr>
        <w:t xml:space="preserve"> associated with disbursement records that are invalidated for reasons other than ‘Duplicate’. </w:t>
      </w:r>
    </w:p>
    <w:p w:rsidR="006735AC" w:rsidRDefault="00B972C1">
      <w:pPr>
        <w:pStyle w:val="ListParagraph"/>
        <w:numPr>
          <w:ilvl w:val="0"/>
          <w:numId w:val="76"/>
        </w:numPr>
        <w:autoSpaceDE w:val="0"/>
        <w:autoSpaceDN w:val="0"/>
        <w:adjustRightInd w:val="0"/>
        <w:spacing w:after="0" w:line="240" w:lineRule="auto"/>
        <w:jc w:val="both"/>
        <w:rPr>
          <w:rFonts w:asciiTheme="minorHAnsi" w:hAnsiTheme="minorHAnsi" w:cs="Courier New"/>
          <w:noProof/>
          <w:color w:val="000000" w:themeColor="text1"/>
          <w:sz w:val="20"/>
          <w:szCs w:val="20"/>
        </w:rPr>
      </w:pPr>
      <w:r>
        <w:rPr>
          <w:rFonts w:asciiTheme="minorHAnsi" w:hAnsiTheme="minorHAnsi"/>
          <w:sz w:val="20"/>
          <w:szCs w:val="20"/>
        </w:rPr>
        <w:t>Disbursement line item</w:t>
      </w:r>
      <w:r>
        <w:rPr>
          <w:rFonts w:asciiTheme="minorHAnsi" w:hAnsiTheme="minorHAnsi" w:cs="Courier New"/>
          <w:noProof/>
          <w:color w:val="000000" w:themeColor="text1"/>
          <w:sz w:val="20"/>
          <w:szCs w:val="20"/>
        </w:rPr>
        <w:t xml:space="preserve"> associated with vendor records that are invalidated for reasons other than ‘Duplicate’.</w:t>
      </w:r>
    </w:p>
    <w:p w:rsidR="006735AC" w:rsidRDefault="006735AC">
      <w:pPr>
        <w:pStyle w:val="ListParagraph"/>
        <w:autoSpaceDE w:val="0"/>
        <w:autoSpaceDN w:val="0"/>
        <w:adjustRightInd w:val="0"/>
        <w:spacing w:after="0" w:line="240" w:lineRule="auto"/>
        <w:ind w:left="360"/>
        <w:rPr>
          <w:rFonts w:asciiTheme="minorHAnsi" w:hAnsiTheme="minorHAnsi" w:cs="Courier New"/>
          <w:noProof/>
          <w:color w:val="000000" w:themeColor="text1"/>
          <w:sz w:val="20"/>
          <w:szCs w:val="20"/>
        </w:rPr>
      </w:pPr>
    </w:p>
    <w:p w:rsidR="00977B3A" w:rsidRDefault="00977B3A" w:rsidP="00977B3A">
      <w:pPr>
        <w:pStyle w:val="ListParagraph"/>
        <w:numPr>
          <w:ilvl w:val="0"/>
          <w:numId w:val="67"/>
        </w:numPr>
        <w:rPr>
          <w:rFonts w:asciiTheme="minorHAnsi" w:hAnsiTheme="minorHAnsi"/>
          <w:b/>
          <w:i/>
          <w:sz w:val="20"/>
          <w:szCs w:val="20"/>
        </w:rPr>
      </w:pPr>
      <w:r w:rsidRPr="006F1A21">
        <w:rPr>
          <w:rFonts w:asciiTheme="minorHAnsi" w:hAnsiTheme="minorHAnsi"/>
          <w:b/>
          <w:i/>
          <w:sz w:val="20"/>
          <w:szCs w:val="20"/>
        </w:rPr>
        <w:t>Rules to load data from Staging tables to NYCCheckBook Schema</w:t>
      </w:r>
    </w:p>
    <w:p w:rsidR="006735AC" w:rsidRDefault="006735AC">
      <w:pPr>
        <w:pStyle w:val="ListParagraph"/>
        <w:ind w:left="360"/>
        <w:rPr>
          <w:rFonts w:asciiTheme="minorHAnsi" w:hAnsiTheme="minorHAnsi"/>
          <w:b/>
          <w:i/>
          <w:sz w:val="20"/>
          <w:szCs w:val="20"/>
        </w:rPr>
      </w:pPr>
    </w:p>
    <w:p w:rsidR="00722A50" w:rsidRDefault="00B972C1" w:rsidP="00722A50">
      <w:pPr>
        <w:pStyle w:val="CommentText"/>
        <w:rPr>
          <w:ins w:id="185" w:author="vbeeravolu" w:date="2011-11-28T16:11:00Z"/>
        </w:rPr>
      </w:pPr>
      <w:commentRangeStart w:id="186"/>
      <w:r>
        <w:rPr>
          <w:rFonts w:asciiTheme="minorHAnsi" w:hAnsiTheme="minorHAnsi" w:cs="Courier New"/>
          <w:noProof/>
          <w:color w:val="000000" w:themeColor="text1"/>
        </w:rPr>
        <w:t xml:space="preserve">Insert vendor information from </w:t>
      </w:r>
      <w:r w:rsidR="00F034B9" w:rsidRPr="00F034B9">
        <w:rPr>
          <w:rFonts w:asciiTheme="minorHAnsi" w:hAnsiTheme="minorHAnsi" w:cs="Courier New"/>
          <w:noProof/>
        </w:rPr>
        <w:t>VendorStage which are not available in the NYCCheckbook</w:t>
      </w:r>
      <w:r w:rsidR="00F034B9" w:rsidRPr="00F034B9">
        <w:rPr>
          <w:rFonts w:asciiTheme="minorHAnsi" w:hAnsiTheme="minorHAnsi" w:cs="Courier New"/>
          <w:noProof/>
          <w:color w:val="808080"/>
        </w:rPr>
        <w:t>.</w:t>
      </w:r>
      <w:r w:rsidR="00F034B9" w:rsidRPr="00F034B9">
        <w:rPr>
          <w:rFonts w:asciiTheme="minorHAnsi" w:hAnsiTheme="minorHAnsi" w:cs="Courier New"/>
          <w:noProof/>
        </w:rPr>
        <w:t>Vendor identified by VendorCode, vendorsubcode and VendorName</w:t>
      </w:r>
      <w:commentRangeEnd w:id="186"/>
      <w:r w:rsidR="00DF5C8B">
        <w:rPr>
          <w:rStyle w:val="CommentReference"/>
        </w:rPr>
        <w:commentReference w:id="186"/>
      </w:r>
      <w:r w:rsidR="00F034B9" w:rsidRPr="00F034B9">
        <w:rPr>
          <w:rFonts w:asciiTheme="minorHAnsi" w:hAnsiTheme="minorHAnsi" w:cs="Courier New"/>
          <w:noProof/>
        </w:rPr>
        <w:t xml:space="preserve">. </w:t>
      </w:r>
      <w:commentRangeStart w:id="187"/>
      <w:r w:rsidR="00F034B9" w:rsidRPr="00F034B9">
        <w:rPr>
          <w:rFonts w:asciiTheme="minorHAnsi" w:hAnsiTheme="minorHAnsi" w:cs="Courier New"/>
          <w:noProof/>
        </w:rPr>
        <w:t xml:space="preserve">Vendorsubcode is applicable only for miscellaneous vendors </w:t>
      </w:r>
      <w:ins w:id="188" w:author="Kishore K. Vuppala" w:date="2011-11-28T18:45:00Z">
        <w:r w:rsidR="00027489">
          <w:rPr>
            <w:rFonts w:asciiTheme="minorHAnsi" w:hAnsiTheme="minorHAnsi" w:cs="Courier New"/>
            <w:noProof/>
          </w:rPr>
          <w:t>identified by a non-zero value</w:t>
        </w:r>
        <w:r w:rsidR="00027489">
          <w:rPr>
            <w:rFonts w:asciiTheme="minorHAnsi" w:hAnsiTheme="minorHAnsi" w:cs="Courier New"/>
            <w:noProof/>
          </w:rPr>
          <w:t>,</w:t>
        </w:r>
        <w:r w:rsidR="00027489">
          <w:rPr>
            <w:rFonts w:asciiTheme="minorHAnsi" w:hAnsiTheme="minorHAnsi" w:cs="Courier New"/>
            <w:noProof/>
          </w:rPr>
          <w:t xml:space="preserve"> </w:t>
        </w:r>
      </w:ins>
      <w:r w:rsidR="00F034B9" w:rsidRPr="00F034B9">
        <w:rPr>
          <w:rFonts w:asciiTheme="minorHAnsi" w:hAnsiTheme="minorHAnsi" w:cs="Courier New"/>
          <w:noProof/>
        </w:rPr>
        <w:t xml:space="preserve">which are </w:t>
      </w:r>
      <w:del w:id="189" w:author="Kishore K. Vuppala" w:date="2011-11-28T18:44:00Z">
        <w:r w:rsidR="00F034B9" w:rsidRPr="00F034B9" w:rsidDel="00521AD6">
          <w:rPr>
            <w:rFonts w:asciiTheme="minorHAnsi" w:hAnsiTheme="minorHAnsi" w:cs="Courier New"/>
            <w:noProof/>
          </w:rPr>
          <w:delText xml:space="preserve">identified </w:delText>
        </w:r>
      </w:del>
      <w:ins w:id="190" w:author="Kishore K. Vuppala" w:date="2011-11-28T18:45:00Z">
        <w:r w:rsidR="00521AD6">
          <w:rPr>
            <w:rFonts w:asciiTheme="minorHAnsi" w:hAnsiTheme="minorHAnsi" w:cs="Courier New"/>
            <w:noProof/>
          </w:rPr>
          <w:t>available</w:t>
        </w:r>
      </w:ins>
      <w:ins w:id="191" w:author="Kishore K. Vuppala" w:date="2011-11-28T18:44:00Z">
        <w:r w:rsidR="00521AD6">
          <w:rPr>
            <w:rFonts w:asciiTheme="minorHAnsi" w:hAnsiTheme="minorHAnsi" w:cs="Courier New"/>
            <w:noProof/>
          </w:rPr>
          <w:t xml:space="preserve"> </w:t>
        </w:r>
      </w:ins>
      <w:del w:id="192" w:author="Kishore K. Vuppala" w:date="2011-11-28T18:45:00Z">
        <w:r w:rsidR="00F034B9" w:rsidRPr="00F034B9" w:rsidDel="00521AD6">
          <w:rPr>
            <w:rFonts w:asciiTheme="minorHAnsi" w:hAnsiTheme="minorHAnsi" w:cs="Courier New"/>
            <w:noProof/>
          </w:rPr>
          <w:delText xml:space="preserve">by VEND_CUST_CD </w:delText>
        </w:r>
      </w:del>
      <w:r w:rsidR="00F034B9" w:rsidRPr="00F034B9">
        <w:rPr>
          <w:rFonts w:asciiTheme="minorHAnsi" w:hAnsiTheme="minorHAnsi" w:cs="Courier New"/>
          <w:noProof/>
        </w:rPr>
        <w:t>in ETL</w:t>
      </w:r>
      <w:r w:rsidR="00F034B9" w:rsidRPr="00F034B9">
        <w:rPr>
          <w:rFonts w:asciiTheme="minorHAnsi" w:hAnsiTheme="minorHAnsi" w:cs="Courier New"/>
          <w:noProof/>
          <w:color w:val="808080"/>
        </w:rPr>
        <w:t>.</w:t>
      </w:r>
      <w:r w:rsidR="00F034B9" w:rsidRPr="00F034B9">
        <w:rPr>
          <w:rFonts w:asciiTheme="minorHAnsi" w:hAnsiTheme="minorHAnsi" w:cs="Courier New"/>
          <w:noProof/>
        </w:rPr>
        <w:t>MiscVendo</w:t>
      </w:r>
      <w:del w:id="193" w:author="Kishore K. Vuppala" w:date="2011-11-28T18:45:00Z">
        <w:r w:rsidR="00F034B9" w:rsidRPr="00F034B9" w:rsidDel="008972FB">
          <w:rPr>
            <w:rFonts w:asciiTheme="minorHAnsi" w:hAnsiTheme="minorHAnsi" w:cs="Courier New"/>
            <w:noProof/>
          </w:rPr>
          <w:delText>r</w:delText>
        </w:r>
      </w:del>
      <w:commentRangeEnd w:id="187"/>
      <w:ins w:id="194" w:author="Kishore K. Vuppala" w:date="2011-11-28T18:46:00Z">
        <w:r w:rsidR="008972FB">
          <w:rPr>
            <w:rFonts w:asciiTheme="minorHAnsi" w:hAnsiTheme="minorHAnsi" w:cs="Courier New"/>
            <w:noProof/>
          </w:rPr>
          <w:t xml:space="preserve"> table</w:t>
        </w:r>
      </w:ins>
      <w:del w:id="195" w:author="Kishore K. Vuppala" w:date="2011-11-28T18:45:00Z">
        <w:r w:rsidR="00E07194" w:rsidDel="008972FB">
          <w:rPr>
            <w:rStyle w:val="CommentReference"/>
          </w:rPr>
          <w:commentReference w:id="187"/>
        </w:r>
        <w:r w:rsidR="00F034B9" w:rsidRPr="00F034B9" w:rsidDel="008972FB">
          <w:rPr>
            <w:rFonts w:asciiTheme="minorHAnsi" w:hAnsiTheme="minorHAnsi" w:cs="Courier New"/>
            <w:noProof/>
          </w:rPr>
          <w:delText>.</w:delText>
        </w:r>
      </w:del>
      <w:ins w:id="196" w:author="Kishore K. Vuppala" w:date="2011-11-28T18:45:00Z">
        <w:r w:rsidR="008972FB">
          <w:rPr>
            <w:rFonts w:asciiTheme="minorHAnsi" w:hAnsiTheme="minorHAnsi" w:cs="Courier New"/>
            <w:noProof/>
          </w:rPr>
          <w:t xml:space="preserve"> </w:t>
        </w:r>
      </w:ins>
      <w:ins w:id="197" w:author="vbeeravolu" w:date="2011-11-28T16:11:00Z">
        <w:r w:rsidR="00722A50">
          <w:rPr>
            <w:rFonts w:asciiTheme="minorHAnsi" w:hAnsiTheme="minorHAnsi" w:cs="Courier New"/>
            <w:noProof/>
          </w:rPr>
          <w:t xml:space="preserve"> </w:t>
        </w:r>
        <w:proofErr w:type="gramStart"/>
        <w:r w:rsidR="00722A50">
          <w:t>For</w:t>
        </w:r>
        <w:proofErr w:type="gramEnd"/>
        <w:r w:rsidR="00722A50">
          <w:t xml:space="preserve"> any disbursement made to a miscellaneous vendor, insert a new distinct row in the </w:t>
        </w:r>
        <w:proofErr w:type="spellStart"/>
        <w:r w:rsidR="00722A50">
          <w:t>NYCCheckbook.Vendor</w:t>
        </w:r>
        <w:proofErr w:type="spellEnd"/>
        <w:r w:rsidR="00722A50">
          <w:t xml:space="preserve"> table, generating an arbitrary value for the </w:t>
        </w:r>
        <w:proofErr w:type="spellStart"/>
        <w:r w:rsidR="00722A50">
          <w:t>VendorSubCode</w:t>
        </w:r>
        <w:proofErr w:type="spellEnd"/>
        <w:r w:rsidR="00722A50">
          <w:t xml:space="preserve"> column.</w:t>
        </w:r>
      </w:ins>
    </w:p>
    <w:p w:rsidR="006735AC" w:rsidRDefault="006735AC">
      <w:pPr>
        <w:pStyle w:val="ListParagraph"/>
        <w:numPr>
          <w:ilvl w:val="0"/>
          <w:numId w:val="46"/>
        </w:numPr>
        <w:jc w:val="both"/>
        <w:rPr>
          <w:rFonts w:asciiTheme="minorHAnsi" w:hAnsiTheme="minorHAnsi" w:cs="Courier New"/>
          <w:noProof/>
          <w:color w:val="000000" w:themeColor="text1"/>
          <w:sz w:val="20"/>
          <w:szCs w:val="20"/>
        </w:rPr>
      </w:pP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Department information from </w:t>
      </w:r>
      <w:commentRangeStart w:id="198"/>
      <w:commentRangeStart w:id="199"/>
      <w:r>
        <w:rPr>
          <w:rFonts w:asciiTheme="minorHAnsi" w:hAnsiTheme="minorHAnsi" w:cs="Courier New"/>
          <w:i/>
          <w:noProof/>
          <w:sz w:val="20"/>
          <w:szCs w:val="20"/>
        </w:rPr>
        <w:t>ETL.</w:t>
      </w:r>
      <w:r w:rsidR="00F034B9" w:rsidRPr="00F034B9">
        <w:rPr>
          <w:rFonts w:asciiTheme="minorHAnsi" w:hAnsiTheme="minorHAnsi" w:cs="Courier New"/>
          <w:noProof/>
          <w:sz w:val="20"/>
          <w:szCs w:val="20"/>
        </w:rPr>
        <w:t xml:space="preserve"> DisbLineItemStage </w:t>
      </w:r>
      <w:r>
        <w:rPr>
          <w:rFonts w:asciiTheme="minorHAnsi" w:hAnsiTheme="minorHAnsi" w:cs="Courier New"/>
          <w:noProof/>
          <w:sz w:val="20"/>
          <w:szCs w:val="20"/>
        </w:rPr>
        <w:t xml:space="preserve">and </w:t>
      </w:r>
      <w:r>
        <w:rPr>
          <w:rFonts w:asciiTheme="minorHAnsi" w:hAnsiTheme="minorHAnsi" w:cs="Courier New"/>
          <w:i/>
          <w:noProof/>
          <w:sz w:val="20"/>
          <w:szCs w:val="20"/>
        </w:rPr>
        <w:t>NYCCheckbook.FMSDepartment</w:t>
      </w:r>
      <w:r>
        <w:rPr>
          <w:rFonts w:asciiTheme="minorHAnsi" w:hAnsiTheme="minorHAnsi" w:cs="Courier New"/>
          <w:noProof/>
          <w:sz w:val="20"/>
          <w:szCs w:val="20"/>
        </w:rPr>
        <w:t xml:space="preserve"> </w:t>
      </w:r>
      <w:commentRangeEnd w:id="198"/>
      <w:r w:rsidR="000B1F5B">
        <w:rPr>
          <w:rStyle w:val="CommentReference"/>
        </w:rPr>
        <w:commentReference w:id="198"/>
      </w:r>
      <w:commentRangeEnd w:id="199"/>
      <w:r w:rsidR="00A45788">
        <w:rPr>
          <w:rStyle w:val="CommentReference"/>
        </w:rPr>
        <w:commentReference w:id="199"/>
      </w:r>
      <w:r>
        <w:rPr>
          <w:rFonts w:asciiTheme="minorHAnsi" w:hAnsiTheme="minorHAnsi" w:cs="Courier New"/>
          <w:noProof/>
          <w:sz w:val="20"/>
          <w:szCs w:val="20"/>
        </w:rPr>
        <w:t xml:space="preserve">which are not available in </w:t>
      </w:r>
      <w:r>
        <w:rPr>
          <w:rFonts w:asciiTheme="minorHAnsi" w:hAnsiTheme="minorHAnsi" w:cs="Courier New"/>
          <w:i/>
          <w:noProof/>
          <w:sz w:val="20"/>
          <w:szCs w:val="20"/>
        </w:rPr>
        <w:t>NYCCheckbook.Department</w:t>
      </w:r>
      <w:r>
        <w:rPr>
          <w:rFonts w:asciiTheme="minorHAnsi" w:hAnsiTheme="minorHAnsi" w:cs="Courier New"/>
          <w:noProof/>
          <w:sz w:val="20"/>
          <w:szCs w:val="20"/>
        </w:rPr>
        <w:t xml:space="preserve"> table </w:t>
      </w:r>
      <w:ins w:id="200" w:author="Kishore K. Vuppala" w:date="2011-11-28T18:50:00Z">
        <w:r w:rsidR="00C41FBD">
          <w:rPr>
            <w:rFonts w:asciiTheme="minorHAnsi" w:hAnsiTheme="minorHAnsi" w:cs="Courier New"/>
            <w:noProof/>
            <w:sz w:val="20"/>
            <w:szCs w:val="20"/>
          </w:rPr>
          <w:t xml:space="preserve">with </w:t>
        </w:r>
        <w:commentRangeStart w:id="201"/>
        <w:commentRangeStart w:id="202"/>
        <w:r w:rsidR="00C41FBD">
          <w:rPr>
            <w:rFonts w:asciiTheme="minorHAnsi" w:hAnsiTheme="minorHAnsi" w:cs="Courier New"/>
            <w:noProof/>
            <w:sz w:val="20"/>
            <w:szCs w:val="20"/>
          </w:rPr>
          <w:t>DeptCode</w:t>
        </w:r>
        <w:commentRangeEnd w:id="201"/>
        <w:commentRangeEnd w:id="202"/>
        <w:r w:rsidR="00C41FBD">
          <w:rPr>
            <w:rStyle w:val="CommentReference"/>
          </w:rPr>
          <w:commentReference w:id="201"/>
        </w:r>
        <w:r w:rsidR="00C41FBD">
          <w:rPr>
            <w:rFonts w:asciiTheme="minorHAnsi" w:hAnsiTheme="minorHAnsi" w:cs="Courier New"/>
            <w:noProof/>
            <w:sz w:val="20"/>
            <w:szCs w:val="20"/>
          </w:rPr>
          <w:t xml:space="preserve"> from the </w:t>
        </w:r>
        <w:r w:rsidR="00C41FBD">
          <w:rPr>
            <w:rFonts w:asciiTheme="minorHAnsi" w:hAnsiTheme="minorHAnsi" w:cs="Courier New"/>
            <w:noProof/>
            <w:sz w:val="20"/>
            <w:szCs w:val="20"/>
          </w:rPr>
          <w:t>FMS</w:t>
        </w:r>
        <w:r w:rsidR="00C41FBD">
          <w:rPr>
            <w:rFonts w:asciiTheme="minorHAnsi" w:hAnsiTheme="minorHAnsi" w:cs="Courier New"/>
            <w:noProof/>
            <w:sz w:val="20"/>
            <w:szCs w:val="20"/>
          </w:rPr>
          <w:t xml:space="preserve"> feed </w:t>
        </w:r>
      </w:ins>
      <w:ins w:id="203" w:author="Kishore K. Vuppala" w:date="2011-11-28T19:04:00Z">
        <w:r w:rsidR="00DD2A25">
          <w:rPr>
            <w:rFonts w:asciiTheme="minorHAnsi" w:hAnsiTheme="minorHAnsi" w:cs="Courier New"/>
            <w:noProof/>
            <w:sz w:val="20"/>
            <w:szCs w:val="20"/>
          </w:rPr>
          <w:t>and</w:t>
        </w:r>
      </w:ins>
      <w:ins w:id="204" w:author="Kishore K. Vuppala" w:date="2011-11-28T18:50:00Z">
        <w:r w:rsidR="00C41FBD">
          <w:rPr>
            <w:rFonts w:asciiTheme="minorHAnsi" w:hAnsiTheme="minorHAnsi" w:cs="Courier New"/>
            <w:noProof/>
            <w:sz w:val="20"/>
            <w:szCs w:val="20"/>
          </w:rPr>
          <w:t xml:space="preserve"> the Department Name as “&lt;Unknown Department&gt;”</w:t>
        </w:r>
        <w:r w:rsidR="00C41FBD">
          <w:rPr>
            <w:rStyle w:val="CommentReference"/>
          </w:rPr>
          <w:commentReference w:id="202"/>
        </w:r>
        <w:r w:rsidR="00C41FBD">
          <w:rPr>
            <w:rFonts w:asciiTheme="minorHAnsi" w:hAnsiTheme="minorHAnsi" w:cs="Courier New"/>
            <w:noProof/>
            <w:sz w:val="20"/>
            <w:szCs w:val="20"/>
          </w:rPr>
          <w:t>.</w:t>
        </w:r>
      </w:ins>
      <w:commentRangeStart w:id="205"/>
      <w:del w:id="206" w:author="Kishore K. Vuppala" w:date="2011-11-28T18:50:00Z">
        <w:r w:rsidDel="00C41FBD">
          <w:rPr>
            <w:rFonts w:asciiTheme="minorHAnsi" w:hAnsiTheme="minorHAnsi" w:cs="Courier New"/>
            <w:noProof/>
            <w:sz w:val="20"/>
            <w:szCs w:val="20"/>
          </w:rPr>
          <w:delText>based of DeptCode</w:delText>
        </w:r>
        <w:commentRangeEnd w:id="205"/>
        <w:r w:rsidR="000B1F5B" w:rsidDel="00C41FBD">
          <w:rPr>
            <w:rStyle w:val="CommentReference"/>
          </w:rPr>
          <w:commentReference w:id="205"/>
        </w:r>
      </w:del>
      <w:ins w:id="207" w:author="vbeeravolu" w:date="2011-11-28T16:23:00Z">
        <w:del w:id="208" w:author="Kishore K. Vuppala" w:date="2011-11-28T18:50:00Z">
          <w:r w:rsidR="0060438E" w:rsidDel="00C41FBD">
            <w:rPr>
              <w:rFonts w:asciiTheme="minorHAnsi" w:hAnsiTheme="minorHAnsi" w:cs="Courier New"/>
              <w:noProof/>
              <w:sz w:val="20"/>
              <w:szCs w:val="20"/>
            </w:rPr>
            <w:delText xml:space="preserve"> and DeptName</w:delText>
          </w:r>
        </w:del>
      </w:ins>
      <w:r>
        <w:rPr>
          <w:rFonts w:asciiTheme="minorHAnsi" w:hAnsiTheme="minorHAnsi" w:cs="Courier New"/>
          <w:noProof/>
          <w:sz w:val="20"/>
          <w:szCs w:val="20"/>
        </w:rPr>
        <w:t xml:space="preserve">. </w:t>
      </w:r>
      <w:ins w:id="209" w:author="vbeeravolu" w:date="2011-11-28T16:19:00Z">
        <w:del w:id="210" w:author="Kishore K. Vuppala" w:date="2011-11-28T18:50:00Z">
          <w:r w:rsidR="00A45788" w:rsidDel="00C41FBD">
            <w:rPr>
              <w:rFonts w:asciiTheme="minorHAnsi" w:hAnsiTheme="minorHAnsi" w:cs="Courier New"/>
              <w:noProof/>
              <w:sz w:val="20"/>
              <w:szCs w:val="20"/>
            </w:rPr>
            <w:delText xml:space="preserve">When DeptName is null then </w:delText>
          </w:r>
          <w:r w:rsidR="00A45788" w:rsidDel="00C41FBD">
            <w:delText>use “&lt;Unknown Department&gt;” as the value for DeptName</w:delText>
          </w:r>
        </w:del>
      </w:ins>
      <w:ins w:id="211" w:author="vbeeravolu" w:date="2011-11-28T16:20:00Z">
        <w:del w:id="212" w:author="Kishore K. Vuppala" w:date="2011-11-28T18:50:00Z">
          <w:r w:rsidR="00614D8D" w:rsidDel="00C41FBD">
            <w:delText xml:space="preserve"> for deptcode not matching with the FMSDepartment table.</w:delText>
          </w:r>
        </w:del>
      </w:ins>
    </w:p>
    <w:p w:rsidR="006735AC" w:rsidRDefault="00B972C1">
      <w:pPr>
        <w:pStyle w:val="ListParagraph"/>
        <w:numPr>
          <w:ilvl w:val="0"/>
          <w:numId w:val="46"/>
        </w:numPr>
        <w:jc w:val="both"/>
        <w:rPr>
          <w:ins w:id="213" w:author="Kishore K. Vuppala" w:date="2011-11-28T19:01:00Z"/>
          <w:rFonts w:asciiTheme="minorHAnsi" w:hAnsiTheme="minorHAnsi" w:cs="Courier New"/>
          <w:noProof/>
          <w:sz w:val="20"/>
          <w:szCs w:val="20"/>
        </w:rPr>
      </w:pPr>
      <w:r>
        <w:rPr>
          <w:rFonts w:asciiTheme="minorHAnsi" w:hAnsiTheme="minorHAnsi" w:cs="Courier New"/>
          <w:noProof/>
          <w:sz w:val="20"/>
          <w:szCs w:val="20"/>
        </w:rPr>
        <w:t xml:space="preserve">Insert distinct AppropriationUnit from </w:t>
      </w:r>
      <w:commentRangeStart w:id="214"/>
      <w:r>
        <w:rPr>
          <w:rFonts w:asciiTheme="minorHAnsi" w:hAnsiTheme="minorHAnsi" w:cs="Courier New"/>
          <w:i/>
          <w:noProof/>
          <w:sz w:val="20"/>
          <w:szCs w:val="20"/>
        </w:rPr>
        <w:t>ETL.</w:t>
      </w:r>
      <w:r w:rsidR="00F034B9" w:rsidRPr="00F034B9">
        <w:rPr>
          <w:rFonts w:asciiTheme="minorHAnsi" w:hAnsiTheme="minorHAnsi" w:cs="Courier New"/>
          <w:noProof/>
          <w:sz w:val="20"/>
          <w:szCs w:val="20"/>
        </w:rPr>
        <w:t xml:space="preserve">DisbLineItemStage </w:t>
      </w:r>
      <w:r>
        <w:rPr>
          <w:rFonts w:asciiTheme="minorHAnsi" w:hAnsiTheme="minorHAnsi" w:cs="Courier New"/>
          <w:noProof/>
          <w:sz w:val="20"/>
          <w:szCs w:val="20"/>
        </w:rPr>
        <w:t xml:space="preserve">and </w:t>
      </w:r>
      <w:r>
        <w:rPr>
          <w:rFonts w:asciiTheme="minorHAnsi" w:hAnsiTheme="minorHAnsi" w:cs="Courier New"/>
          <w:i/>
          <w:noProof/>
          <w:sz w:val="20"/>
          <w:szCs w:val="20"/>
        </w:rPr>
        <w:t>NYCCheckbook.FMSAppropriationUnit</w:t>
      </w:r>
      <w:r>
        <w:rPr>
          <w:rFonts w:asciiTheme="minorHAnsi" w:hAnsiTheme="minorHAnsi" w:cs="Courier New"/>
          <w:noProof/>
          <w:sz w:val="20"/>
          <w:szCs w:val="20"/>
        </w:rPr>
        <w:t xml:space="preserve"> </w:t>
      </w:r>
      <w:commentRangeEnd w:id="214"/>
      <w:r w:rsidR="00093E69">
        <w:rPr>
          <w:rStyle w:val="CommentReference"/>
        </w:rPr>
        <w:commentReference w:id="214"/>
      </w:r>
      <w:ins w:id="215" w:author="Kishore K. Vuppala" w:date="2011-11-28T19:02:00Z">
        <w:r w:rsidR="003F3A6E">
          <w:rPr>
            <w:rStyle w:val="CommentReference"/>
          </w:rPr>
          <w:t xml:space="preserve"> </w:t>
        </w:r>
        <w:r w:rsidR="003F3A6E">
          <w:t>joined on {APPR_CD, DEPT_CD, FCLS_CD, FY_DC}</w:t>
        </w:r>
        <w:r w:rsidR="003F3A6E">
          <w:t xml:space="preserve"> </w:t>
        </w:r>
      </w:ins>
      <w:r>
        <w:rPr>
          <w:rFonts w:asciiTheme="minorHAnsi" w:hAnsiTheme="minorHAnsi" w:cs="Courier New"/>
          <w:noProof/>
          <w:sz w:val="20"/>
          <w:szCs w:val="20"/>
        </w:rPr>
        <w:t xml:space="preserve">which are not available </w:t>
      </w:r>
      <w:r>
        <w:rPr>
          <w:rFonts w:asciiTheme="minorHAnsi" w:hAnsiTheme="minorHAnsi" w:cs="Courier New"/>
          <w:i/>
          <w:noProof/>
          <w:sz w:val="20"/>
          <w:szCs w:val="20"/>
        </w:rPr>
        <w:t>in NYCCheckbook</w:t>
      </w:r>
      <w:r>
        <w:rPr>
          <w:rFonts w:asciiTheme="minorHAnsi" w:hAnsiTheme="minorHAnsi" w:cs="Courier New"/>
          <w:i/>
          <w:noProof/>
          <w:color w:val="808080"/>
          <w:sz w:val="20"/>
          <w:szCs w:val="20"/>
        </w:rPr>
        <w:t>.</w:t>
      </w:r>
      <w:r>
        <w:rPr>
          <w:rFonts w:asciiTheme="minorHAnsi" w:hAnsiTheme="minorHAnsi" w:cs="Courier New"/>
          <w:i/>
          <w:noProof/>
          <w:sz w:val="20"/>
          <w:szCs w:val="20"/>
        </w:rPr>
        <w:t>AppropriationUnit</w:t>
      </w:r>
      <w:r>
        <w:rPr>
          <w:rFonts w:asciiTheme="minorHAnsi" w:hAnsiTheme="minorHAnsi" w:cs="Courier New"/>
          <w:noProof/>
          <w:sz w:val="20"/>
          <w:szCs w:val="20"/>
        </w:rPr>
        <w:t xml:space="preserve"> table </w:t>
      </w:r>
      <w:del w:id="216" w:author="Kishore K. Vuppala" w:date="2011-11-28T18:52:00Z">
        <w:r w:rsidDel="00C14C70">
          <w:rPr>
            <w:rFonts w:asciiTheme="minorHAnsi" w:hAnsiTheme="minorHAnsi" w:cs="Courier New"/>
            <w:noProof/>
            <w:sz w:val="20"/>
            <w:szCs w:val="20"/>
          </w:rPr>
          <w:delText xml:space="preserve">based </w:delText>
        </w:r>
      </w:del>
      <w:ins w:id="217" w:author="Kishore K. Vuppala" w:date="2011-11-28T18:52:00Z">
        <w:r w:rsidR="00C14C70">
          <w:rPr>
            <w:rFonts w:asciiTheme="minorHAnsi" w:hAnsiTheme="minorHAnsi" w:cs="Courier New"/>
            <w:noProof/>
            <w:sz w:val="20"/>
            <w:szCs w:val="20"/>
          </w:rPr>
          <w:t xml:space="preserve">with the </w:t>
        </w:r>
      </w:ins>
      <w:del w:id="218" w:author="Kishore K. Vuppala" w:date="2011-11-28T18:53:00Z">
        <w:r w:rsidDel="00C14C70">
          <w:rPr>
            <w:rFonts w:asciiTheme="minorHAnsi" w:hAnsiTheme="minorHAnsi" w:cs="Courier New"/>
            <w:noProof/>
            <w:sz w:val="20"/>
            <w:szCs w:val="20"/>
          </w:rPr>
          <w:delText xml:space="preserve">on </w:delText>
        </w:r>
      </w:del>
      <w:commentRangeStart w:id="219"/>
      <w:r>
        <w:rPr>
          <w:rFonts w:asciiTheme="minorHAnsi" w:hAnsiTheme="minorHAnsi" w:cs="Courier New"/>
          <w:noProof/>
          <w:sz w:val="20"/>
          <w:szCs w:val="20"/>
        </w:rPr>
        <w:t>AppropriationUnitCode ,DeptCode, FundClassCode, and FiscalYear</w:t>
      </w:r>
      <w:commentRangeEnd w:id="219"/>
      <w:r w:rsidR="00093E69">
        <w:rPr>
          <w:rStyle w:val="CommentReference"/>
        </w:rPr>
        <w:commentReference w:id="219"/>
      </w:r>
      <w:ins w:id="220" w:author="Kishore K. Vuppala" w:date="2011-11-28T18:52:00Z">
        <w:r w:rsidR="00C41FBD">
          <w:rPr>
            <w:rFonts w:asciiTheme="minorHAnsi" w:hAnsiTheme="minorHAnsi" w:cs="Courier New"/>
            <w:noProof/>
            <w:sz w:val="20"/>
            <w:szCs w:val="20"/>
          </w:rPr>
          <w:t xml:space="preserve"> </w:t>
        </w:r>
      </w:ins>
      <w:ins w:id="221" w:author="Kishore K. Vuppala" w:date="2011-11-28T18:53:00Z">
        <w:r w:rsidR="00C14C70">
          <w:rPr>
            <w:rFonts w:asciiTheme="minorHAnsi" w:hAnsiTheme="minorHAnsi" w:cs="Courier New"/>
            <w:noProof/>
            <w:sz w:val="20"/>
            <w:szCs w:val="20"/>
          </w:rPr>
          <w:t xml:space="preserve">from FMS </w:t>
        </w:r>
      </w:ins>
      <w:ins w:id="222" w:author="Kishore K. Vuppala" w:date="2011-11-28T19:00:00Z">
        <w:r w:rsidR="003F3A6E">
          <w:rPr>
            <w:rFonts w:asciiTheme="minorHAnsi" w:hAnsiTheme="minorHAnsi" w:cs="Courier New"/>
            <w:noProof/>
            <w:sz w:val="20"/>
            <w:szCs w:val="20"/>
          </w:rPr>
          <w:t>f</w:t>
        </w:r>
      </w:ins>
      <w:ins w:id="223" w:author="Kishore K. Vuppala" w:date="2011-11-28T18:53:00Z">
        <w:r w:rsidR="00C14C70">
          <w:rPr>
            <w:rFonts w:asciiTheme="minorHAnsi" w:hAnsiTheme="minorHAnsi" w:cs="Courier New"/>
            <w:noProof/>
            <w:sz w:val="20"/>
            <w:szCs w:val="20"/>
          </w:rPr>
          <w:t xml:space="preserve">eed </w:t>
        </w:r>
      </w:ins>
      <w:ins w:id="224" w:author="Kishore K. Vuppala" w:date="2011-11-28T19:03:00Z">
        <w:r w:rsidR="00DD2A25">
          <w:rPr>
            <w:rFonts w:asciiTheme="minorHAnsi" w:hAnsiTheme="minorHAnsi" w:cs="Courier New"/>
            <w:noProof/>
            <w:sz w:val="20"/>
            <w:szCs w:val="20"/>
          </w:rPr>
          <w:t>and the</w:t>
        </w:r>
      </w:ins>
      <w:ins w:id="225" w:author="Kishore K. Vuppala" w:date="2011-11-28T19:01:00Z">
        <w:r w:rsidR="003F3A6E">
          <w:rPr>
            <w:rFonts w:asciiTheme="minorHAnsi" w:hAnsiTheme="minorHAnsi" w:cs="Courier New"/>
            <w:noProof/>
            <w:sz w:val="20"/>
            <w:szCs w:val="20"/>
          </w:rPr>
          <w:t xml:space="preserve"> </w:t>
        </w:r>
      </w:ins>
      <w:ins w:id="226" w:author="Kishore K. Vuppala" w:date="2011-11-28T18:52:00Z">
        <w:r w:rsidR="00C41FBD">
          <w:rPr>
            <w:rFonts w:asciiTheme="minorHAnsi" w:hAnsiTheme="minorHAnsi" w:cs="Courier New"/>
            <w:noProof/>
            <w:sz w:val="20"/>
            <w:szCs w:val="20"/>
          </w:rPr>
          <w:t xml:space="preserve">AppropriationUnitName as </w:t>
        </w:r>
        <w:r w:rsidR="00C41FBD">
          <w:rPr>
            <w:rFonts w:asciiTheme="minorHAnsi" w:hAnsiTheme="minorHAnsi" w:cs="Courier New"/>
            <w:noProof/>
            <w:sz w:val="20"/>
            <w:szCs w:val="20"/>
          </w:rPr>
          <w:t>“</w:t>
        </w:r>
      </w:ins>
      <w:ins w:id="227" w:author="Kishore K. Vuppala" w:date="2011-11-28T18:59:00Z">
        <w:r w:rsidR="00937F96">
          <w:rPr>
            <w:rFonts w:asciiTheme="minorHAnsi" w:hAnsiTheme="minorHAnsi" w:cs="Courier New"/>
            <w:noProof/>
            <w:sz w:val="20"/>
            <w:szCs w:val="20"/>
          </w:rPr>
          <w:t>Non Applicable</w:t>
        </w:r>
      </w:ins>
      <w:ins w:id="228" w:author="Kishore K. Vuppala" w:date="2011-11-28T18:52:00Z">
        <w:r w:rsidR="00937F96">
          <w:rPr>
            <w:rFonts w:asciiTheme="minorHAnsi" w:hAnsiTheme="minorHAnsi" w:cs="Courier New"/>
            <w:noProof/>
            <w:sz w:val="20"/>
            <w:szCs w:val="20"/>
          </w:rPr>
          <w:t xml:space="preserve"> Appropriat</w:t>
        </w:r>
      </w:ins>
      <w:ins w:id="229" w:author="Kishore K. Vuppala" w:date="2011-11-28T18:59:00Z">
        <w:r w:rsidR="00937F96">
          <w:rPr>
            <w:rFonts w:asciiTheme="minorHAnsi" w:hAnsiTheme="minorHAnsi" w:cs="Courier New"/>
            <w:noProof/>
            <w:sz w:val="20"/>
            <w:szCs w:val="20"/>
          </w:rPr>
          <w:t>ion</w:t>
        </w:r>
      </w:ins>
      <w:ins w:id="230" w:author="Kishore K. Vuppala" w:date="2011-11-28T18:52:00Z">
        <w:r w:rsidR="00C41FBD">
          <w:rPr>
            <w:rFonts w:asciiTheme="minorHAnsi" w:hAnsiTheme="minorHAnsi" w:cs="Courier New"/>
            <w:noProof/>
            <w:sz w:val="20"/>
            <w:szCs w:val="20"/>
          </w:rPr>
          <w:t xml:space="preserve"> Unit</w:t>
        </w:r>
        <w:r w:rsidR="00C41FBD">
          <w:rPr>
            <w:rFonts w:asciiTheme="minorHAnsi" w:hAnsiTheme="minorHAnsi" w:cs="Courier New"/>
            <w:noProof/>
            <w:sz w:val="20"/>
            <w:szCs w:val="20"/>
          </w:rPr>
          <w:t>”</w:t>
        </w:r>
      </w:ins>
      <w:del w:id="231" w:author="Kishore K. Vuppala" w:date="2011-11-28T18:52:00Z">
        <w:r w:rsidDel="00C41FBD">
          <w:rPr>
            <w:rFonts w:asciiTheme="minorHAnsi" w:hAnsiTheme="minorHAnsi" w:cs="Courier New"/>
            <w:noProof/>
            <w:sz w:val="20"/>
            <w:szCs w:val="20"/>
          </w:rPr>
          <w:delText>.</w:delText>
        </w:r>
      </w:del>
    </w:p>
    <w:p w:rsidR="003F3A6E" w:rsidRDefault="003F3A6E">
      <w:pPr>
        <w:pStyle w:val="ListParagraph"/>
        <w:numPr>
          <w:ilvl w:val="0"/>
          <w:numId w:val="46"/>
        </w:numPr>
        <w:jc w:val="both"/>
        <w:rPr>
          <w:rFonts w:asciiTheme="minorHAnsi" w:hAnsiTheme="minorHAnsi" w:cs="Courier New"/>
          <w:noProof/>
          <w:sz w:val="20"/>
          <w:szCs w:val="20"/>
        </w:rPr>
      </w:pPr>
      <w:ins w:id="232" w:author="Kishore K. Vuppala" w:date="2011-11-28T19:01:00Z">
        <w:r>
          <w:rPr>
            <w:rFonts w:asciiTheme="minorHAnsi" w:hAnsiTheme="minorHAnsi" w:cs="Courier New"/>
            <w:noProof/>
            <w:sz w:val="20"/>
            <w:szCs w:val="20"/>
          </w:rPr>
          <w:t>&lt;expenditure object rule&gt;</w:t>
        </w:r>
      </w:ins>
    </w:p>
    <w:p w:rsidR="006735AC" w:rsidRDefault="00B972C1">
      <w:pPr>
        <w:pStyle w:val="ListParagraph"/>
        <w:numPr>
          <w:ilvl w:val="0"/>
          <w:numId w:val="46"/>
        </w:numPr>
        <w:jc w:val="both"/>
        <w:rPr>
          <w:rFonts w:asciiTheme="minorHAnsi" w:hAnsiTheme="minorHAnsi" w:cs="Courier New"/>
          <w:noProof/>
          <w:sz w:val="20"/>
          <w:szCs w:val="20"/>
        </w:rPr>
      </w:pPr>
      <w:commentRangeStart w:id="233"/>
      <w:r>
        <w:rPr>
          <w:rFonts w:asciiTheme="minorHAnsi" w:hAnsiTheme="minorHAnsi" w:cs="Courier New"/>
          <w:noProof/>
          <w:sz w:val="20"/>
          <w:szCs w:val="20"/>
        </w:rPr>
        <w:t>Insert</w:t>
      </w:r>
      <w:commentRangeEnd w:id="233"/>
      <w:r w:rsidR="005C55FF">
        <w:rPr>
          <w:rStyle w:val="CommentReference"/>
        </w:rPr>
        <w:commentReference w:id="233"/>
      </w:r>
      <w:r>
        <w:rPr>
          <w:rFonts w:asciiTheme="minorHAnsi" w:hAnsiTheme="minorHAnsi" w:cs="Courier New"/>
          <w:noProof/>
          <w:sz w:val="20"/>
          <w:szCs w:val="20"/>
        </w:rPr>
        <w:t xml:space="preserve"> distinct Location  from </w:t>
      </w:r>
      <w:commentRangeStart w:id="234"/>
      <w:r>
        <w:rPr>
          <w:rFonts w:asciiTheme="minorHAnsi" w:hAnsiTheme="minorHAnsi" w:cs="Courier New"/>
          <w:i/>
          <w:noProof/>
          <w:sz w:val="20"/>
          <w:szCs w:val="20"/>
        </w:rPr>
        <w:t>ETL.</w:t>
      </w:r>
      <w:r w:rsidR="00F034B9" w:rsidRPr="00F034B9">
        <w:rPr>
          <w:rFonts w:asciiTheme="minorHAnsi" w:hAnsiTheme="minorHAnsi" w:cs="Courier New"/>
          <w:noProof/>
          <w:sz w:val="20"/>
          <w:szCs w:val="20"/>
        </w:rPr>
        <w:t xml:space="preserve">DisbLineItemStage and </w:t>
      </w:r>
      <w:r>
        <w:rPr>
          <w:rFonts w:asciiTheme="minorHAnsi" w:hAnsiTheme="minorHAnsi" w:cs="Courier New"/>
          <w:i/>
          <w:noProof/>
          <w:sz w:val="20"/>
          <w:szCs w:val="20"/>
        </w:rPr>
        <w:t>NYCCheckbook.</w:t>
      </w:r>
      <w:r w:rsidR="00F034B9" w:rsidRPr="00F034B9">
        <w:rPr>
          <w:rFonts w:asciiTheme="minorHAnsi" w:hAnsiTheme="minorHAnsi" w:cs="Courier New"/>
          <w:noProof/>
          <w:sz w:val="20"/>
          <w:szCs w:val="20"/>
        </w:rPr>
        <w:t xml:space="preserve">FMSLocation </w:t>
      </w:r>
      <w:commentRangeEnd w:id="234"/>
      <w:r w:rsidR="004E439F">
        <w:rPr>
          <w:rStyle w:val="CommentReference"/>
        </w:rPr>
        <w:commentReference w:id="234"/>
      </w:r>
      <w:ins w:id="235" w:author="Kishore K. Vuppala" w:date="2011-11-28T19:03:00Z">
        <w:r w:rsidR="004F05E1" w:rsidRPr="004F05E1">
          <w:t xml:space="preserve"> </w:t>
        </w:r>
        <w:r w:rsidR="004F05E1">
          <w:t xml:space="preserve">joined on {LOC_CD, DEPT_CD} </w:t>
        </w:r>
      </w:ins>
      <w:r>
        <w:rPr>
          <w:rFonts w:asciiTheme="minorHAnsi" w:hAnsiTheme="minorHAnsi" w:cs="Courier New"/>
          <w:noProof/>
          <w:sz w:val="20"/>
          <w:szCs w:val="20"/>
        </w:rPr>
        <w:t xml:space="preserve">which are not available </w:t>
      </w:r>
      <w:r>
        <w:rPr>
          <w:rFonts w:asciiTheme="minorHAnsi" w:hAnsiTheme="minorHAnsi" w:cs="Courier New"/>
          <w:i/>
          <w:noProof/>
          <w:sz w:val="20"/>
          <w:szCs w:val="20"/>
        </w:rPr>
        <w:t>in NYCCheckbook</w:t>
      </w:r>
      <w:r>
        <w:rPr>
          <w:rFonts w:asciiTheme="minorHAnsi" w:hAnsiTheme="minorHAnsi" w:cs="Courier New"/>
          <w:i/>
          <w:noProof/>
          <w:color w:val="808080"/>
          <w:sz w:val="20"/>
          <w:szCs w:val="20"/>
        </w:rPr>
        <w:t>.</w:t>
      </w:r>
      <w:r w:rsidR="00F034B9" w:rsidRPr="00F034B9">
        <w:rPr>
          <w:rFonts w:asciiTheme="minorHAnsi" w:hAnsiTheme="minorHAnsi" w:cs="Courier New"/>
          <w:noProof/>
          <w:sz w:val="20"/>
          <w:szCs w:val="20"/>
        </w:rPr>
        <w:t>Location</w:t>
      </w:r>
      <w:r>
        <w:rPr>
          <w:rFonts w:asciiTheme="minorHAnsi" w:hAnsiTheme="minorHAnsi" w:cs="Courier New"/>
          <w:noProof/>
          <w:sz w:val="20"/>
          <w:szCs w:val="20"/>
        </w:rPr>
        <w:t xml:space="preserve">table </w:t>
      </w:r>
      <w:del w:id="236" w:author="Kishore K. Vuppala" w:date="2011-11-28T19:03:00Z">
        <w:r w:rsidDel="004F05E1">
          <w:rPr>
            <w:rFonts w:asciiTheme="minorHAnsi" w:hAnsiTheme="minorHAnsi" w:cs="Courier New"/>
            <w:noProof/>
            <w:sz w:val="20"/>
            <w:szCs w:val="20"/>
          </w:rPr>
          <w:delText xml:space="preserve">based </w:delText>
        </w:r>
      </w:del>
      <w:ins w:id="237" w:author="Kishore K. Vuppala" w:date="2011-11-28T19:03:00Z">
        <w:r w:rsidR="004F05E1">
          <w:rPr>
            <w:rFonts w:asciiTheme="minorHAnsi" w:hAnsiTheme="minorHAnsi" w:cs="Courier New"/>
            <w:noProof/>
            <w:sz w:val="20"/>
            <w:szCs w:val="20"/>
          </w:rPr>
          <w:t xml:space="preserve">with the </w:t>
        </w:r>
      </w:ins>
      <w:del w:id="238" w:author="Kishore K. Vuppala" w:date="2011-11-28T19:03:00Z">
        <w:r w:rsidDel="004F05E1">
          <w:rPr>
            <w:rFonts w:asciiTheme="minorHAnsi" w:hAnsiTheme="minorHAnsi" w:cs="Courier New"/>
            <w:noProof/>
            <w:sz w:val="20"/>
            <w:szCs w:val="20"/>
          </w:rPr>
          <w:delText xml:space="preserve">on </w:delText>
        </w:r>
      </w:del>
      <w:commentRangeStart w:id="239"/>
      <w:r w:rsidR="00F034B9" w:rsidRPr="00F034B9">
        <w:rPr>
          <w:rFonts w:asciiTheme="minorHAnsi" w:hAnsiTheme="minorHAnsi" w:cs="Courier New"/>
          <w:noProof/>
          <w:sz w:val="20"/>
          <w:szCs w:val="20"/>
        </w:rPr>
        <w:t>LocationCode and</w:t>
      </w:r>
      <w:r>
        <w:rPr>
          <w:rFonts w:asciiTheme="minorHAnsi" w:hAnsiTheme="minorHAnsi" w:cs="Courier New"/>
          <w:noProof/>
          <w:sz w:val="20"/>
          <w:szCs w:val="20"/>
        </w:rPr>
        <w:t>DeptCode</w:t>
      </w:r>
      <w:commentRangeEnd w:id="239"/>
      <w:r w:rsidR="004E439F">
        <w:rPr>
          <w:rStyle w:val="CommentReference"/>
        </w:rPr>
        <w:commentReference w:id="239"/>
      </w:r>
      <w:ins w:id="240" w:author="Kishore K. Vuppala" w:date="2011-11-28T19:03:00Z">
        <w:r w:rsidR="004F05E1">
          <w:rPr>
            <w:rFonts w:asciiTheme="minorHAnsi" w:hAnsiTheme="minorHAnsi" w:cs="Courier New"/>
            <w:noProof/>
            <w:sz w:val="20"/>
            <w:szCs w:val="20"/>
          </w:rPr>
          <w:t xml:space="preserve"> from the FMS feed and LocationName as </w:t>
        </w:r>
        <w:r w:rsidR="004F05E1">
          <w:rPr>
            <w:rFonts w:asciiTheme="minorHAnsi" w:hAnsiTheme="minorHAnsi" w:cs="Courier New"/>
            <w:noProof/>
            <w:sz w:val="20"/>
            <w:szCs w:val="20"/>
          </w:rPr>
          <w:t>“</w:t>
        </w:r>
        <w:r w:rsidR="004F05E1">
          <w:rPr>
            <w:rFonts w:asciiTheme="minorHAnsi" w:hAnsiTheme="minorHAnsi" w:cs="Courier New"/>
            <w:noProof/>
            <w:sz w:val="20"/>
            <w:szCs w:val="20"/>
          </w:rPr>
          <w:t>Unknown Location</w:t>
        </w:r>
        <w:r w:rsidR="004F05E1">
          <w:rPr>
            <w:rFonts w:asciiTheme="minorHAnsi" w:hAnsiTheme="minorHAnsi" w:cs="Courier New"/>
            <w:noProof/>
            <w:sz w:val="20"/>
            <w:szCs w:val="20"/>
          </w:rPr>
          <w:t>”</w:t>
        </w:r>
      </w:ins>
      <w:r>
        <w:rPr>
          <w:rFonts w:asciiTheme="minorHAnsi" w:hAnsiTheme="minorHAnsi" w:cs="Courier New"/>
          <w:noProof/>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distinct agreement rows from ETL.Disblineitem table identified by  </w:t>
      </w:r>
      <w:commentRangeStart w:id="241"/>
      <w:r>
        <w:rPr>
          <w:rFonts w:asciiTheme="minorHAnsi" w:hAnsiTheme="minorHAnsi" w:cs="Courier New"/>
          <w:noProof/>
          <w:sz w:val="20"/>
          <w:szCs w:val="20"/>
        </w:rPr>
        <w:t>RQPORF_DOC_CD</w:t>
      </w:r>
      <w:r>
        <w:rPr>
          <w:rFonts w:asciiTheme="minorHAnsi" w:hAnsiTheme="minorHAnsi" w:cs="Courier New"/>
          <w:noProof/>
          <w:color w:val="808080"/>
          <w:sz w:val="20"/>
          <w:szCs w:val="20"/>
        </w:rPr>
        <w:t>,</w:t>
      </w:r>
      <w:r>
        <w:rPr>
          <w:rFonts w:asciiTheme="minorHAnsi" w:hAnsiTheme="minorHAnsi" w:cs="Courier New"/>
          <w:noProof/>
          <w:sz w:val="20"/>
          <w:szCs w:val="20"/>
        </w:rPr>
        <w:t xml:space="preserve"> RQPORF_DOC_DEPT_CD</w:t>
      </w:r>
      <w:r>
        <w:rPr>
          <w:rFonts w:asciiTheme="minorHAnsi" w:hAnsiTheme="minorHAnsi" w:cs="Courier New"/>
          <w:noProof/>
          <w:color w:val="808080"/>
          <w:sz w:val="20"/>
          <w:szCs w:val="20"/>
        </w:rPr>
        <w:t>,</w:t>
      </w:r>
      <w:r>
        <w:rPr>
          <w:rFonts w:asciiTheme="minorHAnsi" w:hAnsiTheme="minorHAnsi" w:cs="Courier New"/>
          <w:noProof/>
          <w:sz w:val="20"/>
          <w:szCs w:val="20"/>
        </w:rPr>
        <w:t xml:space="preserve"> RQPORF_DOC_ID</w:t>
      </w:r>
      <w:commentRangeEnd w:id="241"/>
      <w:r w:rsidR="00EA36E1">
        <w:rPr>
          <w:rStyle w:val="CommentReference"/>
        </w:rPr>
        <w:commentReference w:id="241"/>
      </w:r>
      <w:r>
        <w:rPr>
          <w:rFonts w:asciiTheme="minorHAnsi" w:hAnsiTheme="minorHAnsi" w:cs="Courier New"/>
          <w:noProof/>
          <w:sz w:val="20"/>
          <w:szCs w:val="20"/>
        </w:rPr>
        <w:t xml:space="preserve">  into NYCCheckbook.Agreement table based on </w:t>
      </w:r>
      <w:r w:rsidR="00F034B9" w:rsidRPr="00F034B9">
        <w:rPr>
          <w:rFonts w:asciiTheme="minorHAnsi" w:hAnsiTheme="minorHAnsi" w:cs="Courier New"/>
          <w:noProof/>
          <w:sz w:val="20"/>
          <w:szCs w:val="20"/>
        </w:rPr>
        <w:t>AgreementDocCode</w:t>
      </w:r>
      <w:r>
        <w:rPr>
          <w:rFonts w:asciiTheme="minorHAnsi" w:hAnsiTheme="minorHAnsi" w:cs="Courier New"/>
          <w:noProof/>
          <w:sz w:val="20"/>
          <w:szCs w:val="20"/>
        </w:rPr>
        <w:t xml:space="preserve">, </w:t>
      </w:r>
      <w:r w:rsidR="00F034B9" w:rsidRPr="00F034B9">
        <w:rPr>
          <w:rFonts w:asciiTheme="minorHAnsi" w:hAnsiTheme="minorHAnsi" w:cs="Courier New"/>
          <w:noProof/>
          <w:sz w:val="20"/>
          <w:szCs w:val="20"/>
        </w:rPr>
        <w:t>AgreementDocDeptCode and AgreementDocID</w:t>
      </w:r>
      <w:ins w:id="242" w:author="Kishore K. Vuppala" w:date="2011-11-28T19:07:00Z">
        <w:r w:rsidR="0033534D">
          <w:rPr>
            <w:rFonts w:asciiTheme="minorHAnsi" w:hAnsiTheme="minorHAnsi" w:cs="Courier New"/>
            <w:noProof/>
            <w:sz w:val="20"/>
            <w:szCs w:val="20"/>
          </w:rPr>
          <w:t xml:space="preserve"> when all three values are not null</w:t>
        </w:r>
      </w:ins>
      <w:r w:rsidR="00F034B9" w:rsidRPr="00F034B9">
        <w:rPr>
          <w:rFonts w:asciiTheme="minorHAnsi" w:hAnsiTheme="minorHAnsi" w:cs="Courier New"/>
          <w:noProof/>
          <w:sz w:val="20"/>
          <w:szCs w:val="20"/>
        </w:rPr>
        <w:t>.</w:t>
      </w:r>
      <w:ins w:id="243" w:author="Kishore K. Vuppala" w:date="2011-11-28T19:06:00Z">
        <w:r w:rsidR="0033534D">
          <w:rPr>
            <w:rFonts w:asciiTheme="minorHAnsi" w:hAnsiTheme="minorHAnsi" w:cs="Courier New"/>
            <w:noProof/>
            <w:sz w:val="20"/>
            <w:szCs w:val="20"/>
          </w:rPr>
          <w:t xml:space="preserve">  </w:t>
        </w:r>
      </w:ins>
    </w:p>
    <w:p w:rsidR="006735AC" w:rsidRDefault="00B972C1">
      <w:pPr>
        <w:pStyle w:val="ListParagraph"/>
        <w:numPr>
          <w:ilvl w:val="0"/>
          <w:numId w:val="46"/>
        </w:numPr>
        <w:jc w:val="both"/>
        <w:rPr>
          <w:rFonts w:asciiTheme="minorHAnsi" w:hAnsiTheme="minorHAnsi" w:cs="Courier New"/>
          <w:noProof/>
          <w:sz w:val="20"/>
          <w:szCs w:val="20"/>
        </w:rPr>
      </w:pPr>
      <w:commentRangeStart w:id="244"/>
      <w:commentRangeStart w:id="245"/>
      <w:r>
        <w:rPr>
          <w:rFonts w:asciiTheme="minorHAnsi" w:hAnsiTheme="minorHAnsi" w:cs="Courier New"/>
          <w:noProof/>
          <w:sz w:val="20"/>
          <w:szCs w:val="20"/>
        </w:rPr>
        <w:t>Insert records from ETL.DisbursementStage into NYCCheckbook.disbursement table</w:t>
      </w:r>
      <w:commentRangeEnd w:id="244"/>
      <w:r w:rsidR="00341427">
        <w:rPr>
          <w:rStyle w:val="CommentReference"/>
        </w:rPr>
        <w:commentReference w:id="244"/>
      </w:r>
      <w:commentRangeEnd w:id="245"/>
      <w:r w:rsidR="00C81C74">
        <w:rPr>
          <w:rStyle w:val="CommentReference"/>
        </w:rPr>
        <w:commentReference w:id="245"/>
      </w:r>
      <w:r>
        <w:rPr>
          <w:rFonts w:asciiTheme="minorHAnsi" w:hAnsiTheme="minorHAnsi" w:cs="Courier New"/>
          <w:noProof/>
          <w:sz w:val="20"/>
          <w:szCs w:val="20"/>
        </w:rPr>
        <w:t>. Disbursement status is set to ‘C’ for any disbursements with version number greater than 1.</w:t>
      </w:r>
    </w:p>
    <w:p w:rsidR="006735AC" w:rsidRDefault="00B972C1">
      <w:pPr>
        <w:pStyle w:val="ListParagraph"/>
        <w:numPr>
          <w:ilvl w:val="0"/>
          <w:numId w:val="46"/>
        </w:numPr>
        <w:jc w:val="both"/>
        <w:rPr>
          <w:rFonts w:asciiTheme="minorHAnsi" w:hAnsiTheme="minorHAnsi" w:cs="Courier New"/>
          <w:noProof/>
          <w:sz w:val="20"/>
          <w:szCs w:val="20"/>
        </w:rPr>
      </w:pPr>
      <w:commentRangeStart w:id="246"/>
      <w:r>
        <w:rPr>
          <w:rFonts w:asciiTheme="minorHAnsi" w:hAnsiTheme="minorHAnsi" w:cs="Courier New"/>
          <w:noProof/>
          <w:sz w:val="20"/>
          <w:szCs w:val="20"/>
        </w:rPr>
        <w:t>Insert records from ETL.DisbLineItemStage into NYCCheckbook.disbursementLineItem table</w:t>
      </w:r>
      <w:commentRangeEnd w:id="246"/>
      <w:r w:rsidR="0035132F">
        <w:rPr>
          <w:rStyle w:val="CommentReference"/>
        </w:rPr>
        <w:commentReference w:id="246"/>
      </w:r>
      <w:ins w:id="247" w:author="Kishore K. Vuppala" w:date="2011-11-28T19:09:00Z">
        <w:r w:rsidR="00E1547F">
          <w:rPr>
            <w:rFonts w:asciiTheme="minorHAnsi" w:hAnsiTheme="minorHAnsi" w:cs="Courier New"/>
            <w:noProof/>
            <w:sz w:val="20"/>
            <w:szCs w:val="20"/>
          </w:rPr>
          <w:t xml:space="preserve"> by looking up the necessary foreign key (</w:t>
        </w:r>
        <w:proofErr w:type="spellStart"/>
        <w:r w:rsidR="00E1547F">
          <w:t>DepartmentID</w:t>
        </w:r>
        <w:proofErr w:type="spellEnd"/>
        <w:r w:rsidR="00E1547F">
          <w:t xml:space="preserve">, </w:t>
        </w:r>
        <w:proofErr w:type="spellStart"/>
        <w:r w:rsidR="00E1547F">
          <w:t>AppropriationUnitID</w:t>
        </w:r>
        <w:proofErr w:type="spellEnd"/>
        <w:r w:rsidR="00E1547F">
          <w:t xml:space="preserve">, and </w:t>
        </w:r>
        <w:proofErr w:type="spellStart"/>
        <w:r w:rsidR="00E1547F">
          <w:t>ExpenditureObjectID</w:t>
        </w:r>
        <w:proofErr w:type="spellEnd"/>
        <w:r w:rsidR="00E1547F">
          <w:t xml:space="preserve"> from respective tables in </w:t>
        </w:r>
        <w:proofErr w:type="spellStart"/>
        <w:r w:rsidR="00E1547F">
          <w:t>NYCCheckbook</w:t>
        </w:r>
        <w:proofErr w:type="spellEnd"/>
        <w:r w:rsidR="00E1547F">
          <w:t xml:space="preserve"> schema</w:t>
        </w:r>
      </w:ins>
      <w:ins w:id="248" w:author="Kishore K. Vuppala" w:date="2011-11-28T19:10:00Z">
        <w:r w:rsidR="00E1547F">
          <w:t>)</w:t>
        </w:r>
      </w:ins>
      <w:r>
        <w:rPr>
          <w:rFonts w:asciiTheme="minorHAnsi" w:hAnsiTheme="minorHAnsi" w:cs="Courier New"/>
          <w:noProof/>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 xml:space="preserve">Insert records from ETL.DisbLineItemStage and </w:t>
      </w:r>
      <w:r w:rsidR="00F034B9" w:rsidRPr="00F034B9">
        <w:rPr>
          <w:rFonts w:asciiTheme="minorHAnsi" w:hAnsiTheme="minorHAnsi" w:cs="Courier New"/>
          <w:noProof/>
          <w:sz w:val="20"/>
          <w:szCs w:val="20"/>
        </w:rPr>
        <w:t>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 xml:space="preserve">Location </w:t>
      </w:r>
      <w:r>
        <w:rPr>
          <w:rFonts w:asciiTheme="minorHAnsi" w:hAnsiTheme="minorHAnsi" w:cs="Courier New"/>
          <w:noProof/>
          <w:sz w:val="20"/>
          <w:szCs w:val="20"/>
        </w:rPr>
        <w:t xml:space="preserve"> into NYCCheckbook.</w:t>
      </w:r>
      <w:r w:rsidR="00F034B9" w:rsidRPr="00F034B9">
        <w:rPr>
          <w:rFonts w:asciiTheme="minorHAnsi" w:hAnsiTheme="minorHAnsi" w:cs="Courier New"/>
          <w:noProof/>
          <w:sz w:val="20"/>
          <w:szCs w:val="20"/>
        </w:rPr>
        <w:t xml:space="preserve"> DisbursementLineItemLocation </w:t>
      </w:r>
      <w:r>
        <w:rPr>
          <w:rFonts w:asciiTheme="minorHAnsi" w:hAnsiTheme="minorHAnsi" w:cs="Courier New"/>
          <w:noProof/>
          <w:sz w:val="20"/>
          <w:szCs w:val="20"/>
        </w:rPr>
        <w:t>table.</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Insert records from ETL.DisbLineItemStage and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 xml:space="preserve">Agreement </w:t>
      </w:r>
      <w:r>
        <w:rPr>
          <w:rFonts w:asciiTheme="minorHAnsi" w:hAnsiTheme="minorHAnsi" w:cs="Courier New"/>
          <w:noProof/>
          <w:sz w:val="20"/>
          <w:szCs w:val="20"/>
        </w:rPr>
        <w:t xml:space="preserve">into NYCCheckbook. </w:t>
      </w:r>
      <w:r w:rsidR="00F034B9" w:rsidRPr="00F034B9">
        <w:rPr>
          <w:rFonts w:asciiTheme="minorHAnsi" w:hAnsiTheme="minorHAnsi" w:cs="Courier New"/>
          <w:noProof/>
          <w:sz w:val="20"/>
          <w:szCs w:val="20"/>
        </w:rPr>
        <w:t xml:space="preserve">DisbursementLineItemAgreement </w:t>
      </w:r>
      <w:r>
        <w:rPr>
          <w:rFonts w:asciiTheme="minorHAnsi" w:hAnsiTheme="minorHAnsi" w:cs="Courier New"/>
          <w:noProof/>
          <w:sz w:val="20"/>
          <w:szCs w:val="20"/>
        </w:rPr>
        <w:t>table.</w:t>
      </w:r>
    </w:p>
    <w:p w:rsidR="006735AC" w:rsidRDefault="00B972C1">
      <w:pPr>
        <w:pStyle w:val="ListParagraph"/>
        <w:numPr>
          <w:ilvl w:val="0"/>
          <w:numId w:val="46"/>
        </w:numPr>
        <w:jc w:val="both"/>
        <w:rPr>
          <w:rFonts w:asciiTheme="minorHAnsi" w:hAnsiTheme="minorHAnsi" w:cs="Courier New"/>
          <w:noProof/>
          <w:sz w:val="20"/>
          <w:szCs w:val="20"/>
        </w:rPr>
      </w:pPr>
      <w:commentRangeStart w:id="249"/>
      <w:commentRangeStart w:id="250"/>
      <w:r>
        <w:rPr>
          <w:rFonts w:asciiTheme="minorHAnsi" w:hAnsiTheme="minorHAnsi" w:cs="Courier New"/>
          <w:noProof/>
          <w:sz w:val="20"/>
          <w:szCs w:val="20"/>
        </w:rPr>
        <w:t xml:space="preserve">Insert  distinct address into </w:t>
      </w:r>
      <w:r w:rsidR="00F034B9" w:rsidRPr="00F034B9">
        <w:rPr>
          <w:rFonts w:asciiTheme="minorHAnsi" w:hAnsiTheme="minorHAnsi" w:cs="Courier New"/>
          <w:noProof/>
          <w:sz w:val="20"/>
          <w:szCs w:val="20"/>
        </w:rPr>
        <w:t>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VendorAddress from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FMSVendorAddress for the loaded disbursements by considering only the ordering address (identified by address type as ‘PR’) when it is not already available in NYCCheckbook</w:t>
      </w:r>
      <w:r w:rsidR="00F034B9" w:rsidRPr="00F034B9">
        <w:rPr>
          <w:rFonts w:asciiTheme="minorHAnsi" w:hAnsiTheme="minorHAnsi" w:cs="Courier New"/>
          <w:noProof/>
          <w:color w:val="808080"/>
          <w:sz w:val="20"/>
          <w:szCs w:val="20"/>
        </w:rPr>
        <w:t>.</w:t>
      </w:r>
      <w:r w:rsidR="00F034B9" w:rsidRPr="00F034B9">
        <w:rPr>
          <w:rFonts w:asciiTheme="minorHAnsi" w:hAnsiTheme="minorHAnsi" w:cs="Courier New"/>
          <w:noProof/>
          <w:sz w:val="20"/>
          <w:szCs w:val="20"/>
        </w:rPr>
        <w:t>VendorAddress</w:t>
      </w:r>
      <w:commentRangeEnd w:id="249"/>
      <w:r w:rsidR="00702725">
        <w:rPr>
          <w:rStyle w:val="CommentReference"/>
        </w:rPr>
        <w:commentReference w:id="249"/>
      </w:r>
      <w:commentRangeEnd w:id="250"/>
      <w:r w:rsidR="003C6257">
        <w:rPr>
          <w:rStyle w:val="CommentReference"/>
        </w:rPr>
        <w:commentReference w:id="250"/>
      </w:r>
    </w:p>
    <w:p w:rsidR="006735AC" w:rsidRDefault="00F034B9">
      <w:pPr>
        <w:pStyle w:val="ListParagraph"/>
        <w:numPr>
          <w:ilvl w:val="0"/>
          <w:numId w:val="46"/>
        </w:numPr>
        <w:jc w:val="both"/>
        <w:rPr>
          <w:rFonts w:asciiTheme="minorHAnsi" w:hAnsiTheme="minorHAnsi" w:cs="Courier New"/>
          <w:noProof/>
          <w:sz w:val="20"/>
          <w:szCs w:val="20"/>
        </w:rPr>
      </w:pPr>
      <w:r w:rsidRPr="00F034B9">
        <w:rPr>
          <w:rFonts w:asciiTheme="minorHAnsi" w:hAnsiTheme="minorHAnsi" w:cs="Courier New"/>
          <w:noProof/>
          <w:sz w:val="20"/>
          <w:szCs w:val="20"/>
        </w:rPr>
        <w:t>Insert records into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DisbursementVendorAddress for the loaded disbursements.</w:t>
      </w:r>
    </w:p>
    <w:p w:rsidR="006735AC" w:rsidRDefault="00F034B9">
      <w:pPr>
        <w:pStyle w:val="ListParagraph"/>
        <w:numPr>
          <w:ilvl w:val="0"/>
          <w:numId w:val="46"/>
        </w:numPr>
        <w:jc w:val="both"/>
        <w:rPr>
          <w:rFonts w:asciiTheme="minorHAnsi" w:hAnsiTheme="minorHAnsi" w:cs="Courier New"/>
          <w:noProof/>
          <w:sz w:val="20"/>
          <w:szCs w:val="20"/>
        </w:rPr>
      </w:pPr>
      <w:commentRangeStart w:id="251"/>
      <w:r w:rsidRPr="00F034B9">
        <w:rPr>
          <w:rFonts w:asciiTheme="minorHAnsi" w:hAnsiTheme="minorHAnsi" w:cs="Courier New"/>
          <w:noProof/>
          <w:sz w:val="20"/>
          <w:szCs w:val="20"/>
        </w:rPr>
        <w:t>Insert records into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DisbursementBusinessType for the loaded disbursements</w:t>
      </w:r>
      <w:ins w:id="252" w:author="Kishore K. Vuppala" w:date="2011-11-28T19:22:00Z">
        <w:r w:rsidR="003C6257">
          <w:rPr>
            <w:rFonts w:asciiTheme="minorHAnsi" w:hAnsiTheme="minorHAnsi" w:cs="Courier New"/>
            <w:noProof/>
            <w:sz w:val="20"/>
            <w:szCs w:val="20"/>
          </w:rPr>
          <w:t xml:space="preserve"> with the Vendor Business Type Status Code is 2 - </w:t>
        </w:r>
        <w:r w:rsidR="003C6257">
          <w:rPr>
            <w:rFonts w:asciiTheme="minorHAnsi" w:hAnsiTheme="minorHAnsi" w:cs="Courier New"/>
            <w:noProof/>
            <w:sz w:val="20"/>
            <w:szCs w:val="20"/>
          </w:rPr>
          <w:t>“</w:t>
        </w:r>
        <w:r w:rsidR="003C6257">
          <w:rPr>
            <w:rFonts w:asciiTheme="minorHAnsi" w:hAnsiTheme="minorHAnsi" w:cs="Courier New"/>
            <w:noProof/>
            <w:sz w:val="20"/>
            <w:szCs w:val="20"/>
          </w:rPr>
          <w:t>Accepted</w:t>
        </w:r>
        <w:r w:rsidR="003C6257">
          <w:rPr>
            <w:rFonts w:asciiTheme="minorHAnsi" w:hAnsiTheme="minorHAnsi" w:cs="Courier New"/>
            <w:noProof/>
            <w:sz w:val="20"/>
            <w:szCs w:val="20"/>
          </w:rPr>
          <w:t>”</w:t>
        </w:r>
      </w:ins>
      <w:r w:rsidRPr="00F034B9">
        <w:rPr>
          <w:rFonts w:asciiTheme="minorHAnsi" w:hAnsiTheme="minorHAnsi" w:cs="Courier New"/>
          <w:noProof/>
          <w:sz w:val="20"/>
          <w:szCs w:val="20"/>
        </w:rPr>
        <w:t>.</w:t>
      </w:r>
      <w:commentRangeEnd w:id="251"/>
      <w:r w:rsidR="00AF441D">
        <w:rPr>
          <w:rStyle w:val="CommentReference"/>
        </w:rPr>
        <w:commentReference w:id="251"/>
      </w:r>
    </w:p>
    <w:p w:rsidR="006735AC" w:rsidRDefault="00F034B9">
      <w:pPr>
        <w:pStyle w:val="ListParagraph"/>
        <w:numPr>
          <w:ilvl w:val="0"/>
          <w:numId w:val="46"/>
        </w:numPr>
        <w:jc w:val="both"/>
        <w:rPr>
          <w:rFonts w:asciiTheme="minorHAnsi" w:hAnsiTheme="minorHAnsi" w:cs="Courier New"/>
          <w:noProof/>
          <w:sz w:val="20"/>
          <w:szCs w:val="20"/>
        </w:rPr>
      </w:pPr>
      <w:commentRangeStart w:id="253"/>
      <w:r w:rsidRPr="00F034B9">
        <w:rPr>
          <w:rFonts w:asciiTheme="minorHAnsi" w:hAnsiTheme="minorHAnsi" w:cs="Courier New"/>
          <w:noProof/>
          <w:sz w:val="20"/>
          <w:szCs w:val="20"/>
        </w:rPr>
        <w:t>Insert records into 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 xml:space="preserve"> DisbursementMinorityfor the loaded disbursements</w:t>
      </w:r>
      <w:ins w:id="254" w:author="Kishore K. Vuppala" w:date="2011-11-28T19:23:00Z">
        <w:r w:rsidR="00BE6B9F">
          <w:rPr>
            <w:rFonts w:asciiTheme="minorHAnsi" w:hAnsiTheme="minorHAnsi" w:cs="Courier New"/>
            <w:noProof/>
            <w:sz w:val="20"/>
            <w:szCs w:val="20"/>
          </w:rPr>
          <w:t xml:space="preserve"> </w:t>
        </w:r>
        <w:r w:rsidR="00BE6B9F">
          <w:rPr>
            <w:rFonts w:asciiTheme="minorHAnsi" w:hAnsiTheme="minorHAnsi" w:cs="Courier New"/>
            <w:noProof/>
            <w:sz w:val="20"/>
            <w:szCs w:val="20"/>
          </w:rPr>
          <w:t xml:space="preserve">with the </w:t>
        </w:r>
      </w:ins>
      <w:ins w:id="255" w:author="Kishore K. Vuppala" w:date="2011-11-28T19:25:00Z">
        <w:r w:rsidR="00BE6B9F">
          <w:rPr>
            <w:rFonts w:asciiTheme="minorHAnsi" w:hAnsiTheme="minorHAnsi" w:cs="Courier New"/>
            <w:noProof/>
            <w:sz w:val="20"/>
            <w:szCs w:val="20"/>
          </w:rPr>
          <w:t xml:space="preserve">Vendor Business Type is </w:t>
        </w:r>
        <w:r w:rsidR="00BE6B9F">
          <w:rPr>
            <w:rFonts w:asciiTheme="minorHAnsi" w:hAnsiTheme="minorHAnsi" w:cs="Courier New"/>
            <w:noProof/>
            <w:sz w:val="20"/>
            <w:szCs w:val="20"/>
          </w:rPr>
          <w:t>“</w:t>
        </w:r>
        <w:r w:rsidR="00BE6B9F">
          <w:rPr>
            <w:rFonts w:asciiTheme="minorHAnsi" w:hAnsiTheme="minorHAnsi" w:cs="Courier New"/>
            <w:noProof/>
            <w:sz w:val="20"/>
            <w:szCs w:val="20"/>
          </w:rPr>
          <w:t>MNRT</w:t>
        </w:r>
        <w:r w:rsidR="00BE6B9F">
          <w:rPr>
            <w:rFonts w:asciiTheme="minorHAnsi" w:hAnsiTheme="minorHAnsi" w:cs="Courier New"/>
            <w:noProof/>
            <w:sz w:val="20"/>
            <w:szCs w:val="20"/>
          </w:rPr>
          <w:t>”</w:t>
        </w:r>
        <w:r w:rsidR="00BE6B9F">
          <w:rPr>
            <w:rFonts w:asciiTheme="minorHAnsi" w:hAnsiTheme="minorHAnsi" w:cs="Courier New"/>
            <w:noProof/>
            <w:sz w:val="20"/>
            <w:szCs w:val="20"/>
          </w:rPr>
          <w:t xml:space="preserve"> and </w:t>
        </w:r>
      </w:ins>
      <w:ins w:id="256" w:author="Kishore K. Vuppala" w:date="2011-11-28T19:23:00Z">
        <w:r w:rsidR="00BE6B9F">
          <w:rPr>
            <w:rFonts w:asciiTheme="minorHAnsi" w:hAnsiTheme="minorHAnsi" w:cs="Courier New"/>
            <w:noProof/>
            <w:sz w:val="20"/>
            <w:szCs w:val="20"/>
          </w:rPr>
          <w:t>Vendor Business Type Status Code is 2 - “Accepted”</w:t>
        </w:r>
      </w:ins>
      <w:r w:rsidRPr="00F034B9">
        <w:rPr>
          <w:rFonts w:asciiTheme="minorHAnsi" w:hAnsiTheme="minorHAnsi" w:cs="Courier New"/>
          <w:noProof/>
          <w:sz w:val="20"/>
          <w:szCs w:val="20"/>
        </w:rPr>
        <w:t>.</w:t>
      </w:r>
      <w:commentRangeEnd w:id="253"/>
      <w:r w:rsidR="00BB7D69">
        <w:rPr>
          <w:rStyle w:val="CommentReference"/>
        </w:rPr>
        <w:commentReference w:id="253"/>
      </w:r>
    </w:p>
    <w:p w:rsidR="006735AC" w:rsidRDefault="00F034B9">
      <w:pPr>
        <w:pStyle w:val="ListParagraph"/>
        <w:numPr>
          <w:ilvl w:val="0"/>
          <w:numId w:val="46"/>
        </w:numPr>
        <w:jc w:val="both"/>
        <w:rPr>
          <w:rFonts w:asciiTheme="minorHAnsi" w:hAnsiTheme="minorHAnsi" w:cs="Courier New"/>
          <w:noProof/>
          <w:sz w:val="20"/>
          <w:szCs w:val="20"/>
        </w:rPr>
      </w:pPr>
      <w:commentRangeStart w:id="257"/>
      <w:r w:rsidRPr="00F034B9">
        <w:rPr>
          <w:rFonts w:asciiTheme="minorHAnsi" w:hAnsiTheme="minorHAnsi" w:cs="Courier New"/>
          <w:noProof/>
          <w:sz w:val="20"/>
          <w:szCs w:val="20"/>
        </w:rPr>
        <w:t xml:space="preserve">Insert records from </w:t>
      </w:r>
      <w:r w:rsidR="00B972C1">
        <w:rPr>
          <w:rFonts w:asciiTheme="minorHAnsi" w:hAnsiTheme="minorHAnsi" w:cs="Courier New"/>
          <w:noProof/>
          <w:sz w:val="20"/>
          <w:szCs w:val="20"/>
        </w:rPr>
        <w:t xml:space="preserve">FMSContracts into </w:t>
      </w:r>
      <w:r w:rsidRPr="00F034B9">
        <w:rPr>
          <w:rFonts w:asciiTheme="minorHAnsi" w:hAnsiTheme="minorHAnsi" w:cs="Courier New"/>
          <w:noProof/>
          <w:sz w:val="20"/>
          <w:szCs w:val="20"/>
        </w:rPr>
        <w:t>NYCCheckbook</w:t>
      </w:r>
      <w:r w:rsidRPr="00F034B9">
        <w:rPr>
          <w:rFonts w:asciiTheme="minorHAnsi" w:hAnsiTheme="minorHAnsi" w:cs="Courier New"/>
          <w:noProof/>
          <w:color w:val="808080"/>
          <w:sz w:val="20"/>
          <w:szCs w:val="20"/>
        </w:rPr>
        <w:t>.</w:t>
      </w:r>
      <w:r w:rsidRPr="00F034B9">
        <w:rPr>
          <w:rFonts w:asciiTheme="minorHAnsi" w:hAnsiTheme="minorHAnsi" w:cs="Courier New"/>
          <w:noProof/>
          <w:sz w:val="20"/>
          <w:szCs w:val="20"/>
        </w:rPr>
        <w:t>AgreementDetail for the loaded disbursements</w:t>
      </w:r>
      <w:ins w:id="258" w:author="Kishore K. Vuppala" w:date="2011-11-28T19:27:00Z">
        <w:r w:rsidR="00B2284B">
          <w:rPr>
            <w:rFonts w:asciiTheme="minorHAnsi" w:hAnsiTheme="minorHAnsi" w:cs="Courier New"/>
            <w:noProof/>
            <w:sz w:val="20"/>
            <w:szCs w:val="20"/>
          </w:rPr>
          <w:t xml:space="preserve"> by </w:t>
        </w:r>
        <w:r w:rsidR="00B2284B">
          <w:t>m</w:t>
        </w:r>
        <w:r w:rsidR="00B2284B">
          <w:t>atch</w:t>
        </w:r>
        <w:r w:rsidR="00B2284B">
          <w:t>ing</w:t>
        </w:r>
        <w:r w:rsidR="00B2284B">
          <w:t xml:space="preserve"> </w:t>
        </w:r>
        <w:proofErr w:type="spellStart"/>
        <w:r w:rsidR="00B2284B">
          <w:t>FMSContract</w:t>
        </w:r>
        <w:proofErr w:type="spellEnd"/>
        <w:proofErr w:type="gramStart"/>
        <w:r w:rsidR="00B2284B">
          <w:t>.{</w:t>
        </w:r>
        <w:proofErr w:type="spellStart"/>
        <w:proofErr w:type="gramEnd"/>
        <w:r w:rsidR="00B2284B" w:rsidRPr="00C174BF">
          <w:t>DocCode</w:t>
        </w:r>
        <w:proofErr w:type="spellEnd"/>
        <w:r w:rsidR="00B2284B">
          <w:t xml:space="preserve">, </w:t>
        </w:r>
        <w:proofErr w:type="spellStart"/>
        <w:r w:rsidR="00B2284B">
          <w:t>DocDeptCode</w:t>
        </w:r>
        <w:proofErr w:type="spellEnd"/>
        <w:r w:rsidR="00B2284B">
          <w:t xml:space="preserve">, </w:t>
        </w:r>
        <w:proofErr w:type="spellStart"/>
        <w:r w:rsidR="00B2284B">
          <w:t>DocID</w:t>
        </w:r>
        <w:proofErr w:type="spellEnd"/>
        <w:r w:rsidR="00B2284B">
          <w:t>} = Agreement.{</w:t>
        </w:r>
        <w:proofErr w:type="spellStart"/>
        <w:r w:rsidR="00B2284B">
          <w:t>AgreementDocCode</w:t>
        </w:r>
        <w:proofErr w:type="spellEnd"/>
        <w:r w:rsidR="00B2284B">
          <w:t xml:space="preserve">, </w:t>
        </w:r>
        <w:proofErr w:type="spellStart"/>
        <w:r w:rsidR="00B2284B">
          <w:t>AgreementDocDeptCode</w:t>
        </w:r>
        <w:proofErr w:type="spellEnd"/>
        <w:r w:rsidR="00B2284B">
          <w:t xml:space="preserve">, </w:t>
        </w:r>
        <w:proofErr w:type="spellStart"/>
        <w:r w:rsidR="00B2284B">
          <w:t>AgreementDocID</w:t>
        </w:r>
        <w:proofErr w:type="spellEnd"/>
        <w:r w:rsidR="00B2284B">
          <w:t xml:space="preserve">}. </w:t>
        </w:r>
        <w:r w:rsidR="00B2284B">
          <w:t>A</w:t>
        </w:r>
        <w:r w:rsidR="00B2284B" w:rsidRPr="00C174BF">
          <w:t>greement detail attributes unchanged compared to those in the most recent version of agreement detail</w:t>
        </w:r>
      </w:ins>
      <w:ins w:id="259" w:author="Kishore K. Vuppala" w:date="2011-11-28T19:28:00Z">
        <w:r w:rsidR="00B2284B">
          <w:t xml:space="preserve"> will not be inserted</w:t>
        </w:r>
      </w:ins>
      <w:r w:rsidR="00B972C1">
        <w:rPr>
          <w:rFonts w:asciiTheme="minorHAnsi" w:hAnsiTheme="minorHAnsi" w:cs="Courier New"/>
          <w:noProof/>
          <w:sz w:val="20"/>
          <w:szCs w:val="20"/>
        </w:rPr>
        <w:t>.</w:t>
      </w:r>
      <w:commentRangeEnd w:id="257"/>
      <w:r w:rsidR="00C174BF">
        <w:rPr>
          <w:rStyle w:val="CommentReference"/>
        </w:rPr>
        <w:commentReference w:id="257"/>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sz w:val="20"/>
          <w:szCs w:val="20"/>
        </w:rPr>
        <w:t>Insert records from FMSContract joining with NYCCheckbook.Agreement table and NYCCheckbook.</w:t>
      </w:r>
      <w:r>
        <w:rPr>
          <w:rFonts w:asciiTheme="minorHAnsi" w:hAnsiTheme="minorHAnsi" w:cs="Courier New"/>
          <w:noProof/>
          <w:color w:val="000000" w:themeColor="text1"/>
          <w:sz w:val="20"/>
          <w:szCs w:val="20"/>
        </w:rPr>
        <w:t xml:space="preserve"> DisbursementLineItemAgreement table to popluated NYCCheckbook. DisbursementLineItemAgreementDetail table.</w:t>
      </w:r>
    </w:p>
    <w:p w:rsidR="006735AC" w:rsidRDefault="00B972C1">
      <w:pPr>
        <w:pStyle w:val="ListParagraph"/>
        <w:numPr>
          <w:ilvl w:val="0"/>
          <w:numId w:val="46"/>
        </w:numPr>
        <w:jc w:val="both"/>
        <w:rPr>
          <w:rFonts w:asciiTheme="minorHAnsi" w:hAnsiTheme="minorHAnsi" w:cs="Courier New"/>
          <w:noProof/>
          <w:sz w:val="20"/>
          <w:szCs w:val="20"/>
        </w:rPr>
      </w:pPr>
      <w:commentRangeStart w:id="260"/>
      <w:commentRangeStart w:id="261"/>
      <w:r>
        <w:rPr>
          <w:rFonts w:asciiTheme="minorHAnsi" w:hAnsiTheme="minorHAnsi" w:cs="Courier New"/>
          <w:noProof/>
          <w:color w:val="000000" w:themeColor="text1"/>
          <w:sz w:val="20"/>
          <w:szCs w:val="20"/>
        </w:rPr>
        <w:t>Insert records from  FMSMasterAgreement joining FMSDeliveryOrder  to populate NYCCheckbook.</w:t>
      </w:r>
      <w:r w:rsidR="00F034B9" w:rsidRPr="00F034B9">
        <w:rPr>
          <w:rFonts w:asciiTheme="minorHAnsi" w:hAnsiTheme="minorHAnsi" w:cs="Courier New"/>
          <w:noProof/>
          <w:sz w:val="20"/>
          <w:szCs w:val="20"/>
        </w:rPr>
        <w:t xml:space="preserve"> MasterAgreementDetail</w:t>
      </w:r>
      <w:r>
        <w:rPr>
          <w:rFonts w:asciiTheme="minorHAnsi" w:hAnsiTheme="minorHAnsi" w:cs="Courier New"/>
          <w:noProof/>
          <w:color w:val="000000" w:themeColor="text1"/>
          <w:sz w:val="20"/>
          <w:szCs w:val="20"/>
        </w:rPr>
        <w:t xml:space="preserve"> table</w:t>
      </w:r>
      <w:commentRangeEnd w:id="260"/>
      <w:ins w:id="262" w:author="Kishore K. Vuppala" w:date="2011-11-28T19:29:00Z">
        <w:r w:rsidR="00DC4448">
          <w:rPr>
            <w:rFonts w:asciiTheme="minorHAnsi" w:hAnsiTheme="minorHAnsi" w:cs="Courier New"/>
            <w:noProof/>
            <w:color w:val="000000" w:themeColor="text1"/>
            <w:sz w:val="20"/>
            <w:szCs w:val="20"/>
          </w:rPr>
          <w:t xml:space="preserve"> by matching </w:t>
        </w:r>
        <w:proofErr w:type="spellStart"/>
        <w:r w:rsidR="00DC4448">
          <w:t>FMSDeliveryOrder</w:t>
        </w:r>
        <w:proofErr w:type="spellEnd"/>
        <w:proofErr w:type="gramStart"/>
        <w:r w:rsidR="00DC4448">
          <w:t>.{</w:t>
        </w:r>
        <w:proofErr w:type="spellStart"/>
        <w:proofErr w:type="gramEnd"/>
        <w:r w:rsidR="00DC4448" w:rsidRPr="00C174BF">
          <w:t>DocCode</w:t>
        </w:r>
        <w:proofErr w:type="spellEnd"/>
        <w:r w:rsidR="00DC4448">
          <w:t xml:space="preserve">, </w:t>
        </w:r>
        <w:proofErr w:type="spellStart"/>
        <w:r w:rsidR="00DC4448">
          <w:t>DocDeptCode</w:t>
        </w:r>
        <w:proofErr w:type="spellEnd"/>
        <w:r w:rsidR="00DC4448">
          <w:t xml:space="preserve">, </w:t>
        </w:r>
        <w:proofErr w:type="spellStart"/>
        <w:r w:rsidR="00DC4448">
          <w:t>DocID</w:t>
        </w:r>
        <w:proofErr w:type="spellEnd"/>
        <w:r w:rsidR="00DC4448">
          <w:t>} = Agreement.{</w:t>
        </w:r>
        <w:proofErr w:type="spellStart"/>
        <w:r w:rsidR="00DC4448">
          <w:t>AgreementDocCode</w:t>
        </w:r>
        <w:proofErr w:type="spellEnd"/>
        <w:r w:rsidR="00DC4448">
          <w:t xml:space="preserve">, </w:t>
        </w:r>
        <w:proofErr w:type="spellStart"/>
        <w:r w:rsidR="00DC4448">
          <w:t>AgreementDocDeptCode</w:t>
        </w:r>
        <w:proofErr w:type="spellEnd"/>
        <w:r w:rsidR="00DC4448">
          <w:t xml:space="preserve">, </w:t>
        </w:r>
        <w:proofErr w:type="spellStart"/>
        <w:r w:rsidR="00DC4448">
          <w:t>AgreementDocID</w:t>
        </w:r>
        <w:proofErr w:type="spellEnd"/>
        <w:r w:rsidR="00DC4448">
          <w:t xml:space="preserve">}. </w:t>
        </w:r>
      </w:ins>
      <w:ins w:id="263" w:author="Kishore K. Vuppala" w:date="2011-11-28T19:30:00Z">
        <w:r w:rsidR="00DC4448">
          <w:t>M</w:t>
        </w:r>
      </w:ins>
      <w:ins w:id="264" w:author="Kishore K. Vuppala" w:date="2011-11-28T19:29:00Z">
        <w:r w:rsidR="00DC4448">
          <w:t xml:space="preserve">aster </w:t>
        </w:r>
      </w:ins>
      <w:ins w:id="265" w:author="Kishore K. Vuppala" w:date="2011-11-28T19:30:00Z">
        <w:r w:rsidR="00DC4448">
          <w:t>A</w:t>
        </w:r>
      </w:ins>
      <w:ins w:id="266" w:author="Kishore K. Vuppala" w:date="2011-11-28T19:29:00Z">
        <w:r w:rsidR="00DC4448" w:rsidRPr="00C174BF">
          <w:t xml:space="preserve">greement detail attributes unchanged compared to those in the most recent version of </w:t>
        </w:r>
        <w:r w:rsidR="00DC4448">
          <w:t xml:space="preserve">master </w:t>
        </w:r>
        <w:r w:rsidR="00DC4448" w:rsidRPr="00C174BF">
          <w:t>agreement detail</w:t>
        </w:r>
        <w:r w:rsidR="00DC4448">
          <w:rPr>
            <w:rFonts w:asciiTheme="minorHAnsi" w:hAnsiTheme="minorHAnsi" w:cs="Courier New"/>
            <w:noProof/>
            <w:color w:val="000000" w:themeColor="text1"/>
            <w:sz w:val="20"/>
            <w:szCs w:val="20"/>
          </w:rPr>
          <w:t xml:space="preserve"> </w:t>
        </w:r>
      </w:ins>
      <w:r w:rsidR="009952F5">
        <w:rPr>
          <w:rStyle w:val="CommentReference"/>
        </w:rPr>
        <w:commentReference w:id="260"/>
      </w:r>
      <w:commentRangeEnd w:id="261"/>
      <w:r w:rsidR="00D2680F">
        <w:rPr>
          <w:rStyle w:val="CommentReference"/>
        </w:rPr>
        <w:commentReference w:id="261"/>
      </w:r>
      <w:ins w:id="267" w:author="Kishore K. Vuppala" w:date="2011-11-28T19:30:00Z">
        <w:r w:rsidR="00DC4448">
          <w:rPr>
            <w:rFonts w:asciiTheme="minorHAnsi" w:hAnsiTheme="minorHAnsi" w:cs="Courier New"/>
            <w:noProof/>
            <w:color w:val="000000" w:themeColor="text1"/>
            <w:sz w:val="20"/>
            <w:szCs w:val="20"/>
          </w:rPr>
          <w:t>will not be inserted</w:t>
        </w:r>
      </w:ins>
      <w:r>
        <w:rPr>
          <w:rFonts w:asciiTheme="minorHAnsi" w:hAnsiTheme="minorHAnsi" w:cs="Courier New"/>
          <w:noProof/>
          <w:color w:val="000000" w:themeColor="text1"/>
          <w:sz w:val="20"/>
          <w:szCs w:val="20"/>
        </w:rPr>
        <w:t>.</w:t>
      </w:r>
    </w:p>
    <w:p w:rsidR="006735AC" w:rsidRDefault="00B972C1">
      <w:pPr>
        <w:pStyle w:val="ListParagraph"/>
        <w:numPr>
          <w:ilvl w:val="0"/>
          <w:numId w:val="46"/>
        </w:numPr>
        <w:jc w:val="both"/>
        <w:rPr>
          <w:rFonts w:asciiTheme="minorHAnsi" w:hAnsiTheme="minorHAnsi" w:cs="Courier New"/>
          <w:noProof/>
          <w:sz w:val="20"/>
          <w:szCs w:val="20"/>
        </w:rPr>
      </w:pPr>
      <w:r>
        <w:rPr>
          <w:rFonts w:asciiTheme="minorHAnsi" w:hAnsiTheme="minorHAnsi" w:cs="Courier New"/>
          <w:noProof/>
          <w:color w:val="000000" w:themeColor="text1"/>
          <w:sz w:val="20"/>
          <w:szCs w:val="20"/>
        </w:rPr>
        <w:t xml:space="preserve">Insert records from FMSDeliveryOrder joining </w:t>
      </w:r>
      <w:r>
        <w:rPr>
          <w:rFonts w:asciiTheme="minorHAnsi" w:hAnsiTheme="minorHAnsi" w:cs="Courier New"/>
          <w:noProof/>
          <w:sz w:val="20"/>
          <w:szCs w:val="20"/>
        </w:rPr>
        <w:t>NYCCheckbook</w:t>
      </w:r>
      <w:r>
        <w:rPr>
          <w:rFonts w:asciiTheme="minorHAnsi" w:hAnsiTheme="minorHAnsi" w:cs="Courier New"/>
          <w:noProof/>
          <w:color w:val="808080"/>
          <w:sz w:val="20"/>
          <w:szCs w:val="20"/>
        </w:rPr>
        <w:t>.</w:t>
      </w:r>
      <w:r>
        <w:rPr>
          <w:rFonts w:asciiTheme="minorHAnsi" w:hAnsiTheme="minorHAnsi" w:cs="Courier New"/>
          <w:noProof/>
          <w:sz w:val="20"/>
          <w:szCs w:val="20"/>
        </w:rPr>
        <w:t>DisbursementLineItem and NYCCheckbook</w:t>
      </w:r>
      <w:r>
        <w:rPr>
          <w:rFonts w:asciiTheme="minorHAnsi" w:hAnsiTheme="minorHAnsi" w:cs="Courier New"/>
          <w:noProof/>
          <w:color w:val="808080"/>
          <w:sz w:val="20"/>
          <w:szCs w:val="20"/>
        </w:rPr>
        <w:t>.</w:t>
      </w:r>
      <w:r>
        <w:rPr>
          <w:rFonts w:asciiTheme="minorHAnsi" w:hAnsiTheme="minorHAnsi" w:cs="Courier New"/>
          <w:noProof/>
          <w:sz w:val="20"/>
          <w:szCs w:val="20"/>
        </w:rPr>
        <w:t>DisbursementLineItemAgreement and NYCCheckbook</w:t>
      </w:r>
      <w:r>
        <w:rPr>
          <w:rFonts w:asciiTheme="minorHAnsi" w:hAnsiTheme="minorHAnsi" w:cs="Courier New"/>
          <w:noProof/>
          <w:color w:val="808080"/>
          <w:sz w:val="20"/>
          <w:szCs w:val="20"/>
        </w:rPr>
        <w:t>.</w:t>
      </w:r>
      <w:r>
        <w:rPr>
          <w:rFonts w:asciiTheme="minorHAnsi" w:hAnsiTheme="minorHAnsi" w:cs="Courier New"/>
          <w:noProof/>
          <w:sz w:val="20"/>
          <w:szCs w:val="20"/>
        </w:rPr>
        <w:t>Agreement to popluated NYCCheckbook.DisbLineItemMasterAgrDetail.</w:t>
      </w:r>
    </w:p>
    <w:p w:rsidR="004F2559" w:rsidRDefault="004F2559" w:rsidP="003A5774">
      <w:pPr>
        <w:ind w:left="360"/>
        <w:rPr>
          <w:rFonts w:asciiTheme="minorHAnsi" w:hAnsiTheme="minorHAnsi"/>
          <w:sz w:val="20"/>
          <w:szCs w:val="20"/>
        </w:rPr>
      </w:pPr>
    </w:p>
    <w:p w:rsidR="00B148C1" w:rsidRDefault="00B148C1" w:rsidP="003A5774">
      <w:pPr>
        <w:ind w:left="360"/>
        <w:rPr>
          <w:rFonts w:asciiTheme="minorHAnsi" w:hAnsiTheme="minorHAnsi"/>
          <w:sz w:val="20"/>
          <w:szCs w:val="20"/>
        </w:rPr>
      </w:pPr>
    </w:p>
    <w:p w:rsidR="00CA6DDF" w:rsidRDefault="00CA6DDF">
      <w:pPr>
        <w:spacing w:after="0" w:line="240" w:lineRule="auto"/>
        <w:rPr>
          <w:rFonts w:asciiTheme="minorHAnsi" w:hAnsiTheme="minorHAnsi"/>
          <w:sz w:val="20"/>
          <w:szCs w:val="20"/>
        </w:rPr>
      </w:pPr>
      <w:r>
        <w:rPr>
          <w:rFonts w:asciiTheme="minorHAnsi" w:hAnsiTheme="minorHAnsi"/>
          <w:sz w:val="20"/>
          <w:szCs w:val="20"/>
        </w:rPr>
        <w:br w:type="page"/>
      </w:r>
    </w:p>
    <w:p w:rsidR="006735AC" w:rsidRDefault="00F034B9">
      <w:pPr>
        <w:pStyle w:val="Heading2"/>
      </w:pPr>
      <w:bookmarkStart w:id="268" w:name="_Toc296547554"/>
      <w:r w:rsidRPr="00F034B9">
        <w:t>Questions</w:t>
      </w:r>
      <w:bookmarkEnd w:id="268"/>
    </w:p>
    <w:tbl>
      <w:tblPr>
        <w:tblW w:w="9594" w:type="dxa"/>
        <w:tblInd w:w="-18" w:type="dxa"/>
        <w:tblCellMar>
          <w:left w:w="0" w:type="dxa"/>
          <w:right w:w="0" w:type="dxa"/>
        </w:tblCellMar>
        <w:tblLook w:val="04A0"/>
      </w:tblPr>
      <w:tblGrid>
        <w:gridCol w:w="486"/>
        <w:gridCol w:w="9108"/>
      </w:tblGrid>
      <w:tr w:rsidR="00CA6DDF" w:rsidTr="000064AC">
        <w:trPr>
          <w:trHeight w:val="288"/>
        </w:trPr>
        <w:tc>
          <w:tcPr>
            <w:tcW w:w="4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CA6DDF" w:rsidRPr="00874A19" w:rsidRDefault="00EA237C">
            <w:pPr>
              <w:rPr>
                <w:rFonts w:eastAsiaTheme="minorHAnsi"/>
                <w:b/>
                <w:color w:val="000000"/>
              </w:rPr>
            </w:pPr>
            <w:r>
              <w:rPr>
                <w:b/>
                <w:color w:val="000000"/>
              </w:rPr>
              <w:t xml:space="preserve">  </w:t>
            </w:r>
            <w:r w:rsidR="00002015">
              <w:rPr>
                <w:b/>
                <w:color w:val="000000"/>
              </w:rPr>
              <w:t>#</w:t>
            </w:r>
          </w:p>
        </w:tc>
        <w:tc>
          <w:tcPr>
            <w:tcW w:w="910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rsidR="00CA6DDF" w:rsidRPr="00874A19" w:rsidRDefault="00F034B9">
            <w:pPr>
              <w:rPr>
                <w:rFonts w:eastAsiaTheme="minorHAnsi"/>
                <w:b/>
                <w:color w:val="000000"/>
              </w:rPr>
            </w:pPr>
            <w:r w:rsidRPr="00F034B9">
              <w:rPr>
                <w:b/>
                <w:color w:val="000000"/>
              </w:rPr>
              <w:t>Question</w:t>
            </w:r>
          </w:p>
        </w:tc>
      </w:tr>
      <w:tr w:rsidR="00CA6DDF"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1</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6DDF" w:rsidRPr="00CA6DDF" w:rsidRDefault="00F034B9" w:rsidP="00F53FBA">
            <w:pPr>
              <w:rPr>
                <w:rFonts w:asciiTheme="minorHAnsi" w:hAnsiTheme="minorHAnsi" w:cs="Courier New"/>
                <w:noProof/>
                <w:sz w:val="20"/>
                <w:szCs w:val="20"/>
              </w:rPr>
            </w:pPr>
            <w:commentRangeStart w:id="269"/>
            <w:r w:rsidRPr="00F034B9">
              <w:rPr>
                <w:rFonts w:asciiTheme="minorHAnsi" w:hAnsiTheme="minorHAnsi" w:cs="Courier New"/>
                <w:noProof/>
                <w:sz w:val="20"/>
                <w:szCs w:val="20"/>
              </w:rPr>
              <w:t xml:space="preserve">What </w:t>
            </w:r>
            <w:r w:rsidR="00EA4222">
              <w:rPr>
                <w:rFonts w:asciiTheme="minorHAnsi" w:hAnsiTheme="minorHAnsi" w:cs="Courier New"/>
                <w:noProof/>
                <w:sz w:val="20"/>
                <w:szCs w:val="20"/>
              </w:rPr>
              <w:t>are</w:t>
            </w:r>
            <w:r w:rsidRPr="00F034B9">
              <w:rPr>
                <w:rFonts w:asciiTheme="minorHAnsi" w:hAnsiTheme="minorHAnsi" w:cs="Courier New"/>
                <w:noProof/>
                <w:sz w:val="20"/>
                <w:szCs w:val="20"/>
              </w:rPr>
              <w:t xml:space="preserve"> the next step </w:t>
            </w:r>
            <w:r w:rsidR="00277DE1">
              <w:rPr>
                <w:rFonts w:asciiTheme="minorHAnsi" w:hAnsiTheme="minorHAnsi" w:cs="Courier New"/>
                <w:noProof/>
                <w:sz w:val="20"/>
                <w:szCs w:val="20"/>
              </w:rPr>
              <w:t>after Invalid records are found</w:t>
            </w:r>
            <w:r w:rsidR="004C4E50">
              <w:rPr>
                <w:rFonts w:asciiTheme="minorHAnsi" w:hAnsiTheme="minorHAnsi" w:cs="Courier New"/>
                <w:noProof/>
                <w:sz w:val="20"/>
                <w:szCs w:val="20"/>
              </w:rPr>
              <w:t xml:space="preserve"> for </w:t>
            </w:r>
            <w:r w:rsidR="00F53FBA">
              <w:rPr>
                <w:rFonts w:asciiTheme="minorHAnsi" w:hAnsiTheme="minorHAnsi" w:cs="Courier New"/>
                <w:noProof/>
                <w:sz w:val="20"/>
                <w:szCs w:val="20"/>
              </w:rPr>
              <w:t xml:space="preserve">the </w:t>
            </w:r>
            <w:r w:rsidR="004C4E50">
              <w:rPr>
                <w:rFonts w:asciiTheme="minorHAnsi" w:hAnsiTheme="minorHAnsi" w:cs="Courier New"/>
                <w:noProof/>
                <w:sz w:val="20"/>
                <w:szCs w:val="20"/>
              </w:rPr>
              <w:t>correction</w:t>
            </w:r>
            <w:r w:rsidRPr="00F034B9">
              <w:rPr>
                <w:rFonts w:asciiTheme="minorHAnsi" w:hAnsiTheme="minorHAnsi" w:cs="Courier New"/>
                <w:noProof/>
                <w:sz w:val="20"/>
                <w:szCs w:val="20"/>
              </w:rPr>
              <w:t>?</w:t>
            </w:r>
            <w:commentRangeEnd w:id="269"/>
            <w:r w:rsidR="00192BAE">
              <w:rPr>
                <w:rStyle w:val="CommentReference"/>
              </w:rPr>
              <w:commentReference w:id="269"/>
            </w:r>
          </w:p>
        </w:tc>
      </w:tr>
      <w:tr w:rsidR="00CA6DDF"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2</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CA6DDF" w:rsidRPr="00CA6DDF" w:rsidRDefault="00F034B9" w:rsidP="00F53FBA">
            <w:pPr>
              <w:rPr>
                <w:rFonts w:asciiTheme="minorHAnsi" w:hAnsiTheme="minorHAnsi" w:cs="Courier New"/>
                <w:noProof/>
                <w:sz w:val="20"/>
                <w:szCs w:val="20"/>
              </w:rPr>
            </w:pPr>
            <w:commentRangeStart w:id="270"/>
            <w:r w:rsidRPr="00F034B9">
              <w:rPr>
                <w:rFonts w:asciiTheme="minorHAnsi" w:hAnsiTheme="minorHAnsi" w:cs="Courier New"/>
                <w:noProof/>
                <w:sz w:val="20"/>
                <w:szCs w:val="20"/>
              </w:rPr>
              <w:t xml:space="preserve">What </w:t>
            </w:r>
            <w:r w:rsidR="00EA4222">
              <w:rPr>
                <w:rFonts w:asciiTheme="minorHAnsi" w:hAnsiTheme="minorHAnsi" w:cs="Courier New"/>
                <w:noProof/>
                <w:sz w:val="20"/>
                <w:szCs w:val="20"/>
              </w:rPr>
              <w:t xml:space="preserve">are </w:t>
            </w:r>
            <w:r w:rsidRPr="00F034B9">
              <w:rPr>
                <w:rFonts w:asciiTheme="minorHAnsi" w:hAnsiTheme="minorHAnsi" w:cs="Courier New"/>
                <w:noProof/>
                <w:sz w:val="20"/>
                <w:szCs w:val="20"/>
              </w:rPr>
              <w:t>the next step af</w:t>
            </w:r>
            <w:r w:rsidR="00277DE1">
              <w:rPr>
                <w:rFonts w:asciiTheme="minorHAnsi" w:hAnsiTheme="minorHAnsi" w:cs="Courier New"/>
                <w:noProof/>
                <w:sz w:val="20"/>
                <w:szCs w:val="20"/>
              </w:rPr>
              <w:t>ter malformed records are found</w:t>
            </w:r>
            <w:r w:rsidR="004C4E50">
              <w:rPr>
                <w:rFonts w:asciiTheme="minorHAnsi" w:hAnsiTheme="minorHAnsi" w:cs="Courier New"/>
                <w:noProof/>
                <w:sz w:val="20"/>
                <w:szCs w:val="20"/>
              </w:rPr>
              <w:t xml:space="preserve"> for </w:t>
            </w:r>
            <w:r w:rsidR="00F53FBA">
              <w:rPr>
                <w:rFonts w:asciiTheme="minorHAnsi" w:hAnsiTheme="minorHAnsi" w:cs="Courier New"/>
                <w:noProof/>
                <w:sz w:val="20"/>
                <w:szCs w:val="20"/>
              </w:rPr>
              <w:t xml:space="preserve">the </w:t>
            </w:r>
            <w:r w:rsidR="004C4E50">
              <w:rPr>
                <w:rFonts w:asciiTheme="minorHAnsi" w:hAnsiTheme="minorHAnsi" w:cs="Courier New"/>
                <w:noProof/>
                <w:sz w:val="20"/>
                <w:szCs w:val="20"/>
              </w:rPr>
              <w:t>correction</w:t>
            </w:r>
            <w:r w:rsidRPr="00F034B9">
              <w:rPr>
                <w:rFonts w:asciiTheme="minorHAnsi" w:hAnsiTheme="minorHAnsi" w:cs="Courier New"/>
                <w:noProof/>
                <w:sz w:val="20"/>
                <w:szCs w:val="20"/>
              </w:rPr>
              <w:t>?</w:t>
            </w:r>
            <w:commentRangeEnd w:id="270"/>
            <w:r w:rsidR="005E3915">
              <w:rPr>
                <w:rStyle w:val="CommentReference"/>
              </w:rPr>
              <w:commentReference w:id="270"/>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3</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C7908" w:rsidRPr="00CA6DDF" w:rsidRDefault="00EC7908" w:rsidP="00EA237C">
            <w:pPr>
              <w:rPr>
                <w:rFonts w:asciiTheme="minorHAnsi" w:hAnsiTheme="minorHAnsi" w:cs="Courier New"/>
                <w:noProof/>
                <w:sz w:val="20"/>
                <w:szCs w:val="20"/>
              </w:rPr>
            </w:pPr>
            <w:commentRangeStart w:id="271"/>
            <w:r w:rsidRPr="00550FBB">
              <w:rPr>
                <w:rFonts w:asciiTheme="minorHAnsi" w:hAnsiTheme="minorHAnsi" w:cs="Courier New"/>
                <w:noProof/>
                <w:sz w:val="20"/>
                <w:szCs w:val="20"/>
              </w:rPr>
              <w:t>Are there any Internal/External Application</w:t>
            </w:r>
            <w:r w:rsidR="00315F6A">
              <w:rPr>
                <w:rFonts w:asciiTheme="minorHAnsi" w:hAnsiTheme="minorHAnsi" w:cs="Courier New"/>
                <w:noProof/>
                <w:sz w:val="20"/>
                <w:szCs w:val="20"/>
              </w:rPr>
              <w:t>s</w:t>
            </w:r>
            <w:r w:rsidRPr="00550FBB">
              <w:rPr>
                <w:rFonts w:asciiTheme="minorHAnsi" w:hAnsiTheme="minorHAnsi" w:cs="Courier New"/>
                <w:noProof/>
                <w:sz w:val="20"/>
                <w:szCs w:val="20"/>
              </w:rPr>
              <w:t xml:space="preserve"> that are dependent on MyMoney</w:t>
            </w:r>
            <w:r w:rsidR="00BC72AC">
              <w:rPr>
                <w:rFonts w:asciiTheme="minorHAnsi" w:hAnsiTheme="minorHAnsi" w:cs="Courier New"/>
                <w:noProof/>
                <w:sz w:val="20"/>
                <w:szCs w:val="20"/>
              </w:rPr>
              <w:t>, MyMoneyPublic and MyMoneyPublicR</w:t>
            </w:r>
            <w:r w:rsidRPr="00550FBB">
              <w:rPr>
                <w:rFonts w:asciiTheme="minorHAnsi" w:hAnsiTheme="minorHAnsi" w:cs="Courier New"/>
                <w:noProof/>
                <w:sz w:val="20"/>
                <w:szCs w:val="20"/>
              </w:rPr>
              <w:t xml:space="preserve"> Database</w:t>
            </w:r>
            <w:r w:rsidR="00BC72AC">
              <w:rPr>
                <w:rFonts w:asciiTheme="minorHAnsi" w:hAnsiTheme="minorHAnsi" w:cs="Courier New"/>
                <w:noProof/>
                <w:sz w:val="20"/>
                <w:szCs w:val="20"/>
              </w:rPr>
              <w:t>s</w:t>
            </w:r>
            <w:r w:rsidRPr="00550FBB">
              <w:rPr>
                <w:rFonts w:asciiTheme="minorHAnsi" w:hAnsiTheme="minorHAnsi" w:cs="Courier New"/>
                <w:noProof/>
                <w:sz w:val="20"/>
                <w:szCs w:val="20"/>
              </w:rPr>
              <w:t xml:space="preserve"> other than Checkbook 1.0 and MWBE</w:t>
            </w:r>
            <w:r w:rsidR="00315F6A">
              <w:rPr>
                <w:rFonts w:asciiTheme="minorHAnsi" w:hAnsiTheme="minorHAnsi" w:cs="Courier New"/>
                <w:noProof/>
                <w:sz w:val="20"/>
                <w:szCs w:val="20"/>
              </w:rPr>
              <w:t>?</w:t>
            </w:r>
            <w:commentRangeEnd w:id="271"/>
            <w:r w:rsidR="00991FE8">
              <w:rPr>
                <w:rStyle w:val="CommentReference"/>
              </w:rPr>
              <w:commentReference w:id="271"/>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4</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735AC" w:rsidRDefault="00EC7908">
            <w:pPr>
              <w:rPr>
                <w:rFonts w:asciiTheme="minorHAnsi" w:hAnsiTheme="minorHAnsi" w:cs="Courier New"/>
                <w:noProof/>
                <w:sz w:val="20"/>
                <w:szCs w:val="20"/>
              </w:rPr>
            </w:pPr>
            <w:commentRangeStart w:id="272"/>
            <w:r>
              <w:rPr>
                <w:rFonts w:asciiTheme="minorHAnsi" w:hAnsiTheme="minorHAnsi" w:cs="Courier New"/>
                <w:noProof/>
                <w:sz w:val="20"/>
                <w:szCs w:val="20"/>
              </w:rPr>
              <w:t xml:space="preserve">What is the significance of </w:t>
            </w:r>
            <w:r w:rsidRPr="00CA6DDF">
              <w:rPr>
                <w:rFonts w:asciiTheme="minorHAnsi" w:hAnsiTheme="minorHAnsi" w:cs="Courier New"/>
                <w:noProof/>
                <w:sz w:val="20"/>
                <w:szCs w:val="20"/>
              </w:rPr>
              <w:t xml:space="preserve">LoadAgreementIndustryType.dtsx  </w:t>
            </w:r>
            <w:r w:rsidR="00315F6A">
              <w:rPr>
                <w:rFonts w:asciiTheme="minorHAnsi" w:hAnsiTheme="minorHAnsi" w:cs="Courier New"/>
                <w:noProof/>
                <w:sz w:val="20"/>
                <w:szCs w:val="20"/>
              </w:rPr>
              <w:t xml:space="preserve">and </w:t>
            </w:r>
            <w:r w:rsidR="00315F6A" w:rsidRPr="00CA6DDF">
              <w:rPr>
                <w:rFonts w:asciiTheme="minorHAnsi" w:hAnsiTheme="minorHAnsi" w:cs="Courier New"/>
                <w:noProof/>
                <w:sz w:val="20"/>
                <w:szCs w:val="20"/>
              </w:rPr>
              <w:t>ImportLookups.dtsx</w:t>
            </w:r>
            <w:r w:rsidR="00315F6A">
              <w:rPr>
                <w:rFonts w:asciiTheme="minorHAnsi" w:hAnsiTheme="minorHAnsi" w:cs="Courier New"/>
                <w:noProof/>
                <w:sz w:val="20"/>
                <w:szCs w:val="20"/>
              </w:rPr>
              <w:t xml:space="preserve">  as </w:t>
            </w:r>
            <w:r w:rsidRPr="00CA6DDF">
              <w:rPr>
                <w:rFonts w:asciiTheme="minorHAnsi" w:hAnsiTheme="minorHAnsi" w:cs="Courier New"/>
                <w:noProof/>
                <w:sz w:val="20"/>
                <w:szCs w:val="20"/>
              </w:rPr>
              <w:t>th</w:t>
            </w:r>
            <w:r w:rsidR="00315F6A">
              <w:rPr>
                <w:rFonts w:asciiTheme="minorHAnsi" w:hAnsiTheme="minorHAnsi" w:cs="Courier New"/>
                <w:noProof/>
                <w:sz w:val="20"/>
                <w:szCs w:val="20"/>
              </w:rPr>
              <w:t>ese</w:t>
            </w:r>
            <w:r w:rsidRPr="00CA6DDF">
              <w:rPr>
                <w:rFonts w:asciiTheme="minorHAnsi" w:hAnsiTheme="minorHAnsi" w:cs="Courier New"/>
                <w:noProof/>
                <w:sz w:val="20"/>
                <w:szCs w:val="20"/>
              </w:rPr>
              <w:t xml:space="preserve"> </w:t>
            </w:r>
            <w:r w:rsidR="00315F6A">
              <w:rPr>
                <w:rFonts w:asciiTheme="minorHAnsi" w:hAnsiTheme="minorHAnsi" w:cs="Courier New"/>
                <w:noProof/>
                <w:sz w:val="20"/>
                <w:szCs w:val="20"/>
              </w:rPr>
              <w:t xml:space="preserve">are </w:t>
            </w:r>
            <w:r w:rsidRPr="00CA6DDF">
              <w:rPr>
                <w:rFonts w:asciiTheme="minorHAnsi" w:hAnsiTheme="minorHAnsi" w:cs="Courier New"/>
                <w:noProof/>
                <w:sz w:val="20"/>
                <w:szCs w:val="20"/>
              </w:rPr>
              <w:t>not part of the Co</w:t>
            </w:r>
            <w:r w:rsidR="00315F6A">
              <w:rPr>
                <w:rFonts w:asciiTheme="minorHAnsi" w:hAnsiTheme="minorHAnsi" w:cs="Courier New"/>
                <w:noProof/>
                <w:sz w:val="20"/>
                <w:szCs w:val="20"/>
              </w:rPr>
              <w:t>n</w:t>
            </w:r>
            <w:r w:rsidRPr="00CA6DDF">
              <w:rPr>
                <w:rFonts w:asciiTheme="minorHAnsi" w:hAnsiTheme="minorHAnsi" w:cs="Courier New"/>
                <w:noProof/>
                <w:sz w:val="20"/>
                <w:szCs w:val="20"/>
              </w:rPr>
              <w:t>troller Package</w:t>
            </w:r>
            <w:r w:rsidR="00315F6A">
              <w:rPr>
                <w:rFonts w:asciiTheme="minorHAnsi" w:hAnsiTheme="minorHAnsi" w:cs="Courier New"/>
                <w:noProof/>
                <w:sz w:val="20"/>
                <w:szCs w:val="20"/>
              </w:rPr>
              <w:t>?</w:t>
            </w:r>
            <w:commentRangeEnd w:id="272"/>
            <w:r w:rsidR="006342EA">
              <w:rPr>
                <w:rStyle w:val="CommentReference"/>
              </w:rPr>
              <w:commentReference w:id="272"/>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5</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Cambria" w:hAnsi="Cambria" w:cstheme="minorBidi"/>
                <w:sz w:val="20"/>
                <w:szCs w:val="20"/>
              </w:rPr>
            </w:pPr>
            <w:commentRangeStart w:id="273"/>
            <w:r w:rsidRPr="00F034B9">
              <w:rPr>
                <w:rFonts w:ascii="Cambria" w:hAnsi="Cambria" w:cstheme="minorBidi"/>
                <w:sz w:val="20"/>
                <w:szCs w:val="20"/>
              </w:rPr>
              <w:t>As only new disbursements/payroll summary records are being processed and no updates/deletes are done as per the current ETL implementation, how are data corrections done in FISA being handled to reflect the same in MyMoney</w:t>
            </w:r>
            <w:r w:rsidR="00315F6A">
              <w:rPr>
                <w:rFonts w:ascii="Cambria" w:hAnsi="Cambria" w:cstheme="minorBidi"/>
                <w:sz w:val="20"/>
                <w:szCs w:val="20"/>
              </w:rPr>
              <w:t xml:space="preserve"> database?</w:t>
            </w:r>
            <w:r w:rsidRPr="00F034B9">
              <w:rPr>
                <w:rFonts w:ascii="Cambria" w:hAnsi="Cambria" w:cstheme="minorBidi"/>
                <w:sz w:val="20"/>
                <w:szCs w:val="20"/>
              </w:rPr>
              <w:t xml:space="preserve"> For instance </w:t>
            </w:r>
            <w:r w:rsidR="00315F6A">
              <w:rPr>
                <w:rFonts w:ascii="Cambria" w:hAnsi="Cambria" w:cstheme="minorBidi"/>
                <w:sz w:val="20"/>
                <w:szCs w:val="20"/>
              </w:rPr>
              <w:t xml:space="preserve">the data </w:t>
            </w:r>
            <w:proofErr w:type="gramStart"/>
            <w:r w:rsidR="00315F6A">
              <w:rPr>
                <w:rFonts w:ascii="Cambria" w:hAnsi="Cambria" w:cstheme="minorBidi"/>
                <w:sz w:val="20"/>
                <w:szCs w:val="20"/>
              </w:rPr>
              <w:t>correction  can</w:t>
            </w:r>
            <w:proofErr w:type="gramEnd"/>
            <w:r w:rsidR="00315F6A">
              <w:rPr>
                <w:rFonts w:ascii="Cambria" w:hAnsi="Cambria" w:cstheme="minorBidi"/>
                <w:sz w:val="20"/>
                <w:szCs w:val="20"/>
              </w:rPr>
              <w:t xml:space="preserve"> be modifying the </w:t>
            </w:r>
            <w:r w:rsidRPr="00F034B9">
              <w:rPr>
                <w:rFonts w:ascii="Cambria" w:hAnsi="Cambria" w:cstheme="minorBidi"/>
                <w:sz w:val="20"/>
                <w:szCs w:val="20"/>
              </w:rPr>
              <w:t xml:space="preserve"> appropriation unit for a disbursement which was earlier provided with an incorrect/missing appr</w:t>
            </w:r>
            <w:r w:rsidR="00315F6A">
              <w:rPr>
                <w:rFonts w:ascii="Cambria" w:hAnsi="Cambria" w:cstheme="minorBidi"/>
                <w:sz w:val="20"/>
                <w:szCs w:val="20"/>
              </w:rPr>
              <w:t>opriation</w:t>
            </w:r>
            <w:r w:rsidRPr="00F034B9">
              <w:rPr>
                <w:rFonts w:ascii="Cambria" w:hAnsi="Cambria" w:cstheme="minorBidi"/>
                <w:sz w:val="20"/>
                <w:szCs w:val="20"/>
              </w:rPr>
              <w:t xml:space="preserve"> unit</w:t>
            </w:r>
            <w:r w:rsidR="00315F6A">
              <w:rPr>
                <w:rFonts w:asciiTheme="minorHAnsi" w:hAnsiTheme="minorHAnsi" w:cs="Courier New"/>
                <w:noProof/>
                <w:sz w:val="20"/>
                <w:szCs w:val="20"/>
              </w:rPr>
              <w:t>.</w:t>
            </w:r>
            <w:commentRangeEnd w:id="273"/>
            <w:r w:rsidR="00570367">
              <w:rPr>
                <w:rStyle w:val="CommentReference"/>
              </w:rPr>
              <w:commentReference w:id="273"/>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F034B9">
            <w:pPr>
              <w:rPr>
                <w:rFonts w:asciiTheme="minorHAnsi" w:hAnsiTheme="minorHAnsi" w:cs="Courier New"/>
                <w:noProof/>
                <w:sz w:val="20"/>
                <w:szCs w:val="20"/>
              </w:rPr>
            </w:pPr>
            <w:r w:rsidRPr="00F034B9">
              <w:rPr>
                <w:rFonts w:asciiTheme="minorHAnsi" w:hAnsiTheme="minorHAnsi" w:cs="Courier New"/>
                <w:noProof/>
                <w:sz w:val="20"/>
                <w:szCs w:val="20"/>
              </w:rPr>
              <w:t>6</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BE1469" w:rsidRDefault="00EC7908">
            <w:pPr>
              <w:rPr>
                <w:rFonts w:asciiTheme="minorHAnsi" w:hAnsiTheme="minorHAnsi" w:cs="Courier New"/>
                <w:noProof/>
                <w:sz w:val="20"/>
                <w:szCs w:val="20"/>
              </w:rPr>
            </w:pPr>
            <w:commentRangeStart w:id="274"/>
            <w:r w:rsidRPr="00CA6DDF">
              <w:rPr>
                <w:rFonts w:asciiTheme="minorHAnsi" w:hAnsiTheme="minorHAnsi" w:cs="Courier New"/>
                <w:noProof/>
                <w:sz w:val="20"/>
                <w:szCs w:val="20"/>
              </w:rPr>
              <w:t xml:space="preserve">Is there </w:t>
            </w:r>
            <w:r>
              <w:rPr>
                <w:rFonts w:asciiTheme="minorHAnsi" w:hAnsiTheme="minorHAnsi" w:cs="Courier New"/>
                <w:noProof/>
                <w:sz w:val="20"/>
                <w:szCs w:val="20"/>
              </w:rPr>
              <w:t>any</w:t>
            </w:r>
            <w:r w:rsidRPr="00CA6DDF">
              <w:rPr>
                <w:rFonts w:asciiTheme="minorHAnsi" w:hAnsiTheme="minorHAnsi" w:cs="Courier New"/>
                <w:noProof/>
                <w:sz w:val="20"/>
                <w:szCs w:val="20"/>
              </w:rPr>
              <w:t xml:space="preserve"> </w:t>
            </w:r>
            <w:r>
              <w:rPr>
                <w:rFonts w:asciiTheme="minorHAnsi" w:hAnsiTheme="minorHAnsi" w:cs="Courier New"/>
                <w:noProof/>
                <w:sz w:val="20"/>
                <w:szCs w:val="20"/>
              </w:rPr>
              <w:t xml:space="preserve">standard </w:t>
            </w:r>
            <w:r w:rsidRPr="00CA6DDF">
              <w:rPr>
                <w:rFonts w:asciiTheme="minorHAnsi" w:hAnsiTheme="minorHAnsi" w:cs="Courier New"/>
                <w:noProof/>
                <w:sz w:val="20"/>
                <w:szCs w:val="20"/>
              </w:rPr>
              <w:t xml:space="preserve">process </w:t>
            </w:r>
            <w:r w:rsidR="00E00B60">
              <w:rPr>
                <w:rFonts w:asciiTheme="minorHAnsi" w:hAnsiTheme="minorHAnsi" w:cs="Courier New"/>
                <w:noProof/>
                <w:sz w:val="20"/>
                <w:szCs w:val="20"/>
              </w:rPr>
              <w:t xml:space="preserve">defined </w:t>
            </w:r>
            <w:r w:rsidRPr="00CA6DDF">
              <w:rPr>
                <w:rFonts w:asciiTheme="minorHAnsi" w:hAnsiTheme="minorHAnsi" w:cs="Courier New"/>
                <w:noProof/>
                <w:sz w:val="20"/>
                <w:szCs w:val="20"/>
              </w:rPr>
              <w:t>to load lookup tables like  AgreementCategory,VendorOrgClassification,BusinessType,AgreementAwardMethod,</w:t>
            </w:r>
            <w:r w:rsidR="00171CEE">
              <w:rPr>
                <w:rFonts w:asciiTheme="minorHAnsi" w:hAnsiTheme="minorHAnsi" w:cs="Courier New"/>
                <w:noProof/>
                <w:sz w:val="20"/>
                <w:szCs w:val="20"/>
              </w:rPr>
              <w:t xml:space="preserve"> </w:t>
            </w:r>
            <w:r w:rsidRPr="00CA6DDF">
              <w:rPr>
                <w:rFonts w:asciiTheme="minorHAnsi" w:hAnsiTheme="minorHAnsi" w:cs="Courier New"/>
                <w:noProof/>
                <w:sz w:val="20"/>
                <w:szCs w:val="20"/>
              </w:rPr>
              <w:t>AgreementType</w:t>
            </w:r>
            <w:r>
              <w:rPr>
                <w:rFonts w:asciiTheme="minorHAnsi" w:hAnsiTheme="minorHAnsi" w:cs="Courier New"/>
                <w:noProof/>
                <w:sz w:val="20"/>
                <w:szCs w:val="20"/>
              </w:rPr>
              <w:t>, VendorAddressType etc</w:t>
            </w:r>
            <w:r w:rsidR="00315F6A">
              <w:rPr>
                <w:rFonts w:asciiTheme="minorHAnsi" w:hAnsiTheme="minorHAnsi" w:cs="Courier New"/>
                <w:noProof/>
                <w:sz w:val="20"/>
                <w:szCs w:val="20"/>
              </w:rPr>
              <w:t>?</w:t>
            </w:r>
            <w:commentRangeEnd w:id="274"/>
            <w:r w:rsidR="00341997">
              <w:rPr>
                <w:rStyle w:val="CommentReference"/>
              </w:rPr>
              <w:commentReference w:id="274"/>
            </w:r>
          </w:p>
        </w:tc>
      </w:tr>
      <w:tr w:rsidR="00EC7908" w:rsidTr="000064AC">
        <w:trPr>
          <w:trHeight w:val="288"/>
        </w:trPr>
        <w:tc>
          <w:tcPr>
            <w:tcW w:w="4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6735AC" w:rsidRDefault="00EC7908">
            <w:pPr>
              <w:rPr>
                <w:rFonts w:asciiTheme="minorHAnsi" w:hAnsiTheme="minorHAnsi" w:cs="Courier New"/>
                <w:noProof/>
                <w:sz w:val="20"/>
                <w:szCs w:val="20"/>
              </w:rPr>
            </w:pPr>
            <w:r>
              <w:rPr>
                <w:rFonts w:asciiTheme="minorHAnsi" w:hAnsiTheme="minorHAnsi" w:cs="Courier New"/>
                <w:noProof/>
                <w:sz w:val="20"/>
                <w:szCs w:val="20"/>
              </w:rPr>
              <w:t>7</w:t>
            </w:r>
          </w:p>
        </w:tc>
        <w:tc>
          <w:tcPr>
            <w:tcW w:w="910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EC7908" w:rsidRDefault="00EC7908" w:rsidP="00BE1469">
            <w:pPr>
              <w:rPr>
                <w:rFonts w:asciiTheme="minorHAnsi" w:hAnsiTheme="minorHAnsi" w:cs="Courier New"/>
                <w:noProof/>
                <w:sz w:val="20"/>
                <w:szCs w:val="20"/>
              </w:rPr>
            </w:pPr>
            <w:commentRangeStart w:id="275"/>
            <w:r w:rsidRPr="00CA6DDF">
              <w:rPr>
                <w:rFonts w:asciiTheme="minorHAnsi" w:hAnsiTheme="minorHAnsi" w:cs="Courier New"/>
                <w:noProof/>
                <w:sz w:val="20"/>
                <w:szCs w:val="20"/>
              </w:rPr>
              <w:t xml:space="preserve">As per Dmitri there is a rare possibility that a PMS Records might be updated , though not available in the ETL </w:t>
            </w:r>
            <w:r>
              <w:rPr>
                <w:rFonts w:asciiTheme="minorHAnsi" w:hAnsiTheme="minorHAnsi" w:cs="Courier New"/>
                <w:noProof/>
                <w:sz w:val="20"/>
                <w:szCs w:val="20"/>
              </w:rPr>
              <w:t>p</w:t>
            </w:r>
            <w:r w:rsidRPr="00CA6DDF">
              <w:rPr>
                <w:rFonts w:asciiTheme="minorHAnsi" w:hAnsiTheme="minorHAnsi" w:cs="Courier New"/>
                <w:noProof/>
                <w:sz w:val="20"/>
                <w:szCs w:val="20"/>
              </w:rPr>
              <w:t xml:space="preserve">rocess. </w:t>
            </w:r>
            <w:r>
              <w:rPr>
                <w:rFonts w:asciiTheme="minorHAnsi" w:hAnsiTheme="minorHAnsi" w:cs="Courier New"/>
                <w:noProof/>
                <w:sz w:val="20"/>
                <w:szCs w:val="20"/>
              </w:rPr>
              <w:t xml:space="preserve"> </w:t>
            </w:r>
            <w:r w:rsidRPr="00CA6DDF">
              <w:rPr>
                <w:rFonts w:asciiTheme="minorHAnsi" w:hAnsiTheme="minorHAnsi" w:cs="Courier New"/>
                <w:noProof/>
                <w:sz w:val="20"/>
                <w:szCs w:val="20"/>
              </w:rPr>
              <w:t xml:space="preserve">If the possibility exists </w:t>
            </w:r>
            <w:r>
              <w:rPr>
                <w:rFonts w:asciiTheme="minorHAnsi" w:hAnsiTheme="minorHAnsi" w:cs="Courier New"/>
                <w:noProof/>
                <w:sz w:val="20"/>
                <w:szCs w:val="20"/>
              </w:rPr>
              <w:t>we see that duplicate records are just ignored in the ETL process.</w:t>
            </w:r>
            <w:commentRangeEnd w:id="275"/>
            <w:r w:rsidR="00432354">
              <w:rPr>
                <w:rStyle w:val="CommentReference"/>
              </w:rPr>
              <w:commentReference w:id="275"/>
            </w:r>
          </w:p>
          <w:p w:rsidR="00EC7908" w:rsidRPr="00CA6DDF" w:rsidRDefault="00EC7908" w:rsidP="005E34C7">
            <w:pPr>
              <w:spacing w:before="60"/>
              <w:rPr>
                <w:rFonts w:asciiTheme="minorHAnsi" w:hAnsiTheme="minorHAnsi" w:cs="Courier New"/>
                <w:noProof/>
                <w:sz w:val="20"/>
                <w:szCs w:val="20"/>
              </w:rPr>
            </w:pPr>
            <w:r w:rsidRPr="00550FBB">
              <w:rPr>
                <w:rFonts w:asciiTheme="minorHAnsi" w:hAnsiTheme="minorHAnsi" w:cs="Courier New"/>
                <w:b/>
                <w:noProof/>
                <w:sz w:val="20"/>
                <w:szCs w:val="20"/>
              </w:rPr>
              <w:t>Note:</w:t>
            </w:r>
            <w:r w:rsidRPr="00CA6DDF">
              <w:rPr>
                <w:rFonts w:asciiTheme="minorHAnsi" w:hAnsiTheme="minorHAnsi" w:cs="Courier New"/>
                <w:noProof/>
                <w:sz w:val="20"/>
                <w:szCs w:val="20"/>
              </w:rPr>
              <w:t xml:space="preserve"> We haven’t seen an</w:t>
            </w:r>
            <w:r>
              <w:rPr>
                <w:rFonts w:asciiTheme="minorHAnsi" w:hAnsiTheme="minorHAnsi" w:cs="Courier New"/>
                <w:noProof/>
                <w:sz w:val="20"/>
                <w:szCs w:val="20"/>
              </w:rPr>
              <w:t>y</w:t>
            </w:r>
            <w:r w:rsidRPr="00CA6DDF">
              <w:rPr>
                <w:rFonts w:asciiTheme="minorHAnsi" w:hAnsiTheme="minorHAnsi" w:cs="Courier New"/>
                <w:noProof/>
                <w:sz w:val="20"/>
                <w:szCs w:val="20"/>
              </w:rPr>
              <w:t xml:space="preserve"> record in the MyMoney Database with the specific scenario.</w:t>
            </w:r>
          </w:p>
        </w:tc>
      </w:tr>
      <w:tr w:rsidR="00EC7908" w:rsidTr="00235796">
        <w:trPr>
          <w:trHeight w:val="288"/>
        </w:trPr>
        <w:tc>
          <w:tcPr>
            <w:tcW w:w="486" w:type="dxa"/>
            <w:tcBorders>
              <w:top w:val="nil"/>
              <w:left w:val="single" w:sz="8" w:space="0" w:color="auto"/>
              <w:bottom w:val="single" w:sz="4" w:space="0" w:color="auto"/>
              <w:right w:val="single" w:sz="8" w:space="0" w:color="auto"/>
            </w:tcBorders>
            <w:noWrap/>
            <w:tcMar>
              <w:top w:w="0" w:type="dxa"/>
              <w:left w:w="108" w:type="dxa"/>
              <w:bottom w:w="0" w:type="dxa"/>
              <w:right w:w="108" w:type="dxa"/>
            </w:tcMar>
            <w:vAlign w:val="bottom"/>
            <w:hideMark/>
          </w:tcPr>
          <w:p w:rsidR="006735AC" w:rsidRDefault="00EC7908">
            <w:pPr>
              <w:rPr>
                <w:rFonts w:asciiTheme="minorHAnsi" w:hAnsiTheme="minorHAnsi" w:cs="Courier New"/>
                <w:noProof/>
                <w:sz w:val="20"/>
                <w:szCs w:val="20"/>
              </w:rPr>
            </w:pPr>
            <w:r>
              <w:rPr>
                <w:rFonts w:asciiTheme="minorHAnsi" w:hAnsiTheme="minorHAnsi" w:cs="Courier New"/>
                <w:noProof/>
                <w:sz w:val="20"/>
                <w:szCs w:val="20"/>
              </w:rPr>
              <w:t>8</w:t>
            </w:r>
          </w:p>
        </w:tc>
        <w:tc>
          <w:tcPr>
            <w:tcW w:w="9108" w:type="dxa"/>
            <w:tcBorders>
              <w:top w:val="nil"/>
              <w:left w:val="nil"/>
              <w:bottom w:val="single" w:sz="4" w:space="0" w:color="auto"/>
              <w:right w:val="single" w:sz="8" w:space="0" w:color="auto"/>
            </w:tcBorders>
            <w:noWrap/>
            <w:tcMar>
              <w:top w:w="0" w:type="dxa"/>
              <w:left w:w="108" w:type="dxa"/>
              <w:bottom w:w="0" w:type="dxa"/>
              <w:right w:w="108" w:type="dxa"/>
            </w:tcMar>
            <w:vAlign w:val="bottom"/>
            <w:hideMark/>
          </w:tcPr>
          <w:p w:rsidR="00EC7908" w:rsidRDefault="00EC7908">
            <w:pPr>
              <w:rPr>
                <w:rFonts w:asciiTheme="minorHAnsi" w:hAnsiTheme="minorHAnsi" w:cs="Courier New"/>
                <w:noProof/>
                <w:sz w:val="20"/>
                <w:szCs w:val="20"/>
              </w:rPr>
            </w:pPr>
            <w:commentRangeStart w:id="276"/>
            <w:commentRangeStart w:id="277"/>
            <w:r w:rsidRPr="00550FBB">
              <w:rPr>
                <w:rFonts w:asciiTheme="minorHAnsi" w:hAnsiTheme="minorHAnsi" w:cs="Courier New"/>
                <w:noProof/>
                <w:sz w:val="20"/>
                <w:szCs w:val="20"/>
              </w:rPr>
              <w:t xml:space="preserve">How is </w:t>
            </w:r>
            <w:r>
              <w:rPr>
                <w:rFonts w:asciiTheme="minorHAnsi" w:hAnsiTheme="minorHAnsi" w:cs="Courier New"/>
                <w:noProof/>
                <w:sz w:val="20"/>
                <w:szCs w:val="20"/>
              </w:rPr>
              <w:t>“</w:t>
            </w:r>
            <w:r w:rsidRPr="00550FBB">
              <w:rPr>
                <w:rFonts w:asciiTheme="minorHAnsi" w:hAnsiTheme="minorHAnsi" w:cs="Courier New"/>
                <w:noProof/>
                <w:sz w:val="20"/>
                <w:szCs w:val="20"/>
              </w:rPr>
              <w:t>Clearview</w:t>
            </w:r>
            <w:r>
              <w:rPr>
                <w:rFonts w:asciiTheme="minorHAnsi" w:hAnsiTheme="minorHAnsi" w:cs="Courier New"/>
                <w:noProof/>
                <w:sz w:val="20"/>
                <w:szCs w:val="20"/>
              </w:rPr>
              <w:t>”</w:t>
            </w:r>
            <w:r w:rsidRPr="00550FBB">
              <w:rPr>
                <w:rFonts w:asciiTheme="minorHAnsi" w:hAnsiTheme="minorHAnsi" w:cs="Courier New"/>
                <w:noProof/>
                <w:sz w:val="20"/>
                <w:szCs w:val="20"/>
              </w:rPr>
              <w:t xml:space="preserve"> </w:t>
            </w:r>
            <w:r>
              <w:rPr>
                <w:rFonts w:asciiTheme="minorHAnsi" w:hAnsiTheme="minorHAnsi" w:cs="Courier New"/>
                <w:noProof/>
                <w:sz w:val="20"/>
                <w:szCs w:val="20"/>
              </w:rPr>
              <w:t xml:space="preserve">database </w:t>
            </w:r>
            <w:r w:rsidRPr="00550FBB">
              <w:rPr>
                <w:rFonts w:asciiTheme="minorHAnsi" w:hAnsiTheme="minorHAnsi" w:cs="Courier New"/>
                <w:noProof/>
                <w:sz w:val="20"/>
                <w:szCs w:val="20"/>
              </w:rPr>
              <w:t>data being populated on Rackspace</w:t>
            </w:r>
            <w:r>
              <w:rPr>
                <w:rFonts w:asciiTheme="minorHAnsi" w:hAnsiTheme="minorHAnsi" w:cs="Courier New"/>
                <w:noProof/>
                <w:sz w:val="20"/>
                <w:szCs w:val="20"/>
              </w:rPr>
              <w:t>? – We have not found any ETL SSIS packages related to Clearview applicationd data</w:t>
            </w:r>
            <w:commentRangeEnd w:id="276"/>
            <w:r w:rsidR="000B6B8C">
              <w:rPr>
                <w:rStyle w:val="CommentReference"/>
              </w:rPr>
              <w:commentReference w:id="276"/>
            </w:r>
            <w:commentRangeEnd w:id="277"/>
            <w:r w:rsidR="00A45788">
              <w:rPr>
                <w:rStyle w:val="CommentReference"/>
              </w:rPr>
              <w:commentReference w:id="277"/>
            </w:r>
          </w:p>
        </w:tc>
      </w:tr>
      <w:tr w:rsidR="00EC7908" w:rsidTr="00235796">
        <w:trPr>
          <w:trHeight w:val="288"/>
        </w:trPr>
        <w:tc>
          <w:tcPr>
            <w:tcW w:w="486"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C7908" w:rsidRPr="00CA6DDF" w:rsidRDefault="00EC7908" w:rsidP="00BE1469">
            <w:pPr>
              <w:rPr>
                <w:rFonts w:asciiTheme="minorHAnsi" w:hAnsiTheme="minorHAnsi" w:cs="Courier New"/>
                <w:noProof/>
                <w:sz w:val="20"/>
                <w:szCs w:val="20"/>
              </w:rPr>
            </w:pPr>
            <w:r>
              <w:rPr>
                <w:rFonts w:asciiTheme="minorHAnsi" w:hAnsiTheme="minorHAnsi" w:cs="Courier New"/>
                <w:noProof/>
                <w:sz w:val="20"/>
                <w:szCs w:val="20"/>
              </w:rPr>
              <w:t>9</w:t>
            </w:r>
          </w:p>
        </w:tc>
        <w:tc>
          <w:tcPr>
            <w:tcW w:w="9108" w:type="dxa"/>
            <w:tcBorders>
              <w:top w:val="single" w:sz="4" w:space="0" w:color="auto"/>
              <w:left w:val="single" w:sz="4" w:space="0" w:color="auto"/>
              <w:bottom w:val="single" w:sz="4" w:space="0" w:color="auto"/>
              <w:right w:val="single" w:sz="4" w:space="0" w:color="auto"/>
            </w:tcBorders>
            <w:noWrap/>
            <w:tcMar>
              <w:top w:w="0" w:type="dxa"/>
              <w:left w:w="108" w:type="dxa"/>
              <w:bottom w:w="0" w:type="dxa"/>
              <w:right w:w="108" w:type="dxa"/>
            </w:tcMar>
            <w:vAlign w:val="bottom"/>
            <w:hideMark/>
          </w:tcPr>
          <w:p w:rsidR="00EC7908" w:rsidRPr="00E324CD" w:rsidRDefault="00EC7908" w:rsidP="00E324CD">
            <w:pPr>
              <w:rPr>
                <w:rFonts w:asciiTheme="minorHAnsi" w:hAnsiTheme="minorHAnsi" w:cs="Courier New"/>
                <w:noProof/>
                <w:sz w:val="20"/>
                <w:szCs w:val="20"/>
              </w:rPr>
            </w:pPr>
            <w:commentRangeStart w:id="278"/>
            <w:commentRangeStart w:id="279"/>
            <w:r>
              <w:rPr>
                <w:rFonts w:asciiTheme="minorHAnsi" w:hAnsiTheme="minorHAnsi" w:cs="Courier New"/>
                <w:noProof/>
                <w:sz w:val="20"/>
                <w:szCs w:val="20"/>
              </w:rPr>
              <w:t>No contract amount field is mapped for the Delivery Orders, is there any business reason for not mapping any contract dollar amount for Delivery Orders data?</w:t>
            </w:r>
            <w:commentRangeEnd w:id="278"/>
            <w:r w:rsidR="003C6BAB">
              <w:rPr>
                <w:rStyle w:val="CommentReference"/>
              </w:rPr>
              <w:commentReference w:id="278"/>
            </w:r>
            <w:commentRangeEnd w:id="279"/>
            <w:r w:rsidR="00F113F9">
              <w:rPr>
                <w:rStyle w:val="CommentReference"/>
              </w:rPr>
              <w:commentReference w:id="279"/>
            </w:r>
          </w:p>
        </w:tc>
      </w:tr>
    </w:tbl>
    <w:p w:rsidR="00CA6DDF" w:rsidRPr="00CA6DDF" w:rsidRDefault="00CA6DDF" w:rsidP="003A5774">
      <w:pPr>
        <w:ind w:left="360"/>
        <w:rPr>
          <w:rFonts w:asciiTheme="minorHAnsi" w:hAnsiTheme="minorHAnsi"/>
          <w:b/>
          <w:sz w:val="20"/>
          <w:szCs w:val="20"/>
        </w:rPr>
      </w:pPr>
    </w:p>
    <w:sectPr w:rsidR="00CA6DDF" w:rsidRPr="00CA6DDF" w:rsidSect="0078299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0" w:author="vbeeravolu" w:date="2011-11-28T17:15:00Z" w:initials="v">
    <w:p w:rsidR="00CE2AFC" w:rsidRDefault="00CE2AFC">
      <w:pPr>
        <w:pStyle w:val="CommentText"/>
      </w:pPr>
      <w:r>
        <w:rPr>
          <w:rStyle w:val="CommentReference"/>
        </w:rPr>
        <w:annotationRef/>
      </w:r>
      <w:r>
        <w:rPr>
          <w:rStyle w:val="CommentReference"/>
        </w:rPr>
        <w:t>Checkbook 2.0 would display data since Jan 1, 2010, hence it requires prior two fiscal years COA data.</w:t>
      </w:r>
    </w:p>
  </w:comment>
  <w:comment w:id="19" w:author="Dimitri Furman" w:date="2011-11-28T16:07:00Z" w:initials="DF">
    <w:p w:rsidR="00CE2AFC" w:rsidRDefault="00CE2AFC">
      <w:pPr>
        <w:pStyle w:val="CommentText"/>
      </w:pPr>
      <w:r>
        <w:rPr>
          <w:rStyle w:val="CommentReference"/>
        </w:rPr>
        <w:annotationRef/>
      </w:r>
      <w:r>
        <w:t>I am not aware of any time limit on these feeds. If this is relevant, need to check with FISA.</w:t>
      </w:r>
    </w:p>
  </w:comment>
  <w:comment w:id="23" w:author="vbeeravolu" w:date="2011-11-28T16:07:00Z" w:initials="v">
    <w:p w:rsidR="00CE2AFC" w:rsidRDefault="00CE2AFC">
      <w:pPr>
        <w:pStyle w:val="CommentText"/>
      </w:pPr>
      <w:r>
        <w:rPr>
          <w:rStyle w:val="CommentReference"/>
        </w:rPr>
        <w:annotationRef/>
      </w:r>
      <w:r>
        <w:t>I Agree, FMSV File is not a prerequisite for PMS Data Load.</w:t>
      </w:r>
    </w:p>
  </w:comment>
  <w:comment w:id="24" w:author="Dimitri Furman" w:date="2011-11-28T16:07:00Z" w:initials="DF">
    <w:p w:rsidR="00CE2AFC" w:rsidRDefault="00CE2AFC">
      <w:pPr>
        <w:pStyle w:val="CommentText"/>
      </w:pPr>
      <w:r>
        <w:rPr>
          <w:rStyle w:val="CommentReference"/>
        </w:rPr>
        <w:annotationRef/>
      </w:r>
      <w:r>
        <w:t>FMSV is not a prerequisite for the PMS load</w:t>
      </w:r>
    </w:p>
  </w:comment>
  <w:comment w:id="26" w:author="vbeeravolu" w:date="2011-11-28T16:07:00Z" w:initials="v">
    <w:p w:rsidR="00CE2AFC" w:rsidRDefault="00CE2AFC">
      <w:pPr>
        <w:pStyle w:val="CommentText"/>
      </w:pPr>
      <w:r>
        <w:rPr>
          <w:rStyle w:val="CommentReference"/>
        </w:rPr>
        <w:annotationRef/>
      </w:r>
      <w:r>
        <w:t>I Agree, FMSV File is not a prerequisite for PMS Data Load</w:t>
      </w:r>
    </w:p>
  </w:comment>
  <w:comment w:id="27" w:author="Dimitri Furman" w:date="2011-11-28T16:07:00Z" w:initials="DF">
    <w:p w:rsidR="00CE2AFC" w:rsidRDefault="00CE2AFC">
      <w:pPr>
        <w:pStyle w:val="CommentText"/>
      </w:pPr>
      <w:r>
        <w:rPr>
          <w:rStyle w:val="CommentReference"/>
        </w:rPr>
        <w:annotationRef/>
      </w:r>
      <w:r>
        <w:t>Similar to the above, not a prerequisite.</w:t>
      </w:r>
    </w:p>
  </w:comment>
  <w:comment w:id="29" w:author="vbeeravolu" w:date="2011-11-28T16:07:00Z" w:initials="v">
    <w:p w:rsidR="00CE2AFC" w:rsidRDefault="00CE2AFC">
      <w:pPr>
        <w:pStyle w:val="CommentText"/>
      </w:pPr>
      <w:r>
        <w:rPr>
          <w:rStyle w:val="CommentReference"/>
        </w:rPr>
        <w:annotationRef/>
      </w:r>
      <w:r>
        <w:t>I Agree, FMSV File is not a prerequisite for PMS Data Load</w:t>
      </w:r>
    </w:p>
  </w:comment>
  <w:comment w:id="30" w:author="Dimitri Furman" w:date="2011-11-28T16:07:00Z" w:initials="DF">
    <w:p w:rsidR="00CE2AFC" w:rsidRDefault="00CE2AFC">
      <w:pPr>
        <w:pStyle w:val="CommentText"/>
      </w:pPr>
      <w:r>
        <w:rPr>
          <w:rStyle w:val="CommentReference"/>
        </w:rPr>
        <w:annotationRef/>
      </w:r>
      <w:r>
        <w:t>Similar to the above, not a prerequisite.</w:t>
      </w:r>
    </w:p>
  </w:comment>
  <w:comment w:id="32" w:author="vbeeravolu" w:date="2011-11-28T17:24:00Z" w:initials="v">
    <w:p w:rsidR="00CE2AFC" w:rsidRDefault="00CE2AFC">
      <w:pPr>
        <w:pStyle w:val="CommentText"/>
      </w:pPr>
      <w:r>
        <w:rPr>
          <w:rStyle w:val="CommentReference"/>
        </w:rPr>
        <w:annotationRef/>
      </w:r>
      <w:r>
        <w:t xml:space="preserve">The process flow represents the combination of all the loads, specific load validation rules are detailed in the corresponding sections.  Need clarification from </w:t>
      </w:r>
      <w:proofErr w:type="spellStart"/>
      <w:r>
        <w:t>Dimitri</w:t>
      </w:r>
      <w:proofErr w:type="spellEnd"/>
      <w:r>
        <w:t xml:space="preserve"> on the rules not listed.  </w:t>
      </w:r>
    </w:p>
    <w:p w:rsidR="00CE2AFC" w:rsidRDefault="00CE2AFC">
      <w:pPr>
        <w:pStyle w:val="CommentText"/>
      </w:pPr>
      <w:r>
        <w:t xml:space="preserve">Regarding the Intermediate staging tables in </w:t>
      </w:r>
      <w:proofErr w:type="spellStart"/>
      <w:r>
        <w:t>NYCCheckbook</w:t>
      </w:r>
      <w:proofErr w:type="spellEnd"/>
      <w:r>
        <w:t xml:space="preserve"> schema</w:t>
      </w:r>
      <w:proofErr w:type="gramStart"/>
      <w:r>
        <w:t>,  we</w:t>
      </w:r>
      <w:proofErr w:type="gramEnd"/>
      <w:r>
        <w:t xml:space="preserve"> are referring to the tables with the prefix “FMS” which are not available in the </w:t>
      </w:r>
      <w:proofErr w:type="spellStart"/>
      <w:r>
        <w:t>MyMoneyPublic</w:t>
      </w:r>
      <w:proofErr w:type="spellEnd"/>
      <w:r>
        <w:t xml:space="preserve"> and </w:t>
      </w:r>
      <w:proofErr w:type="spellStart"/>
      <w:r>
        <w:t>MyMoneyPublicR</w:t>
      </w:r>
      <w:proofErr w:type="spellEnd"/>
      <w:r>
        <w:t xml:space="preserve"> databases,  if need be we could change the process flow to rephrase accordingly.</w:t>
      </w:r>
    </w:p>
  </w:comment>
  <w:comment w:id="33" w:author="Dimitri Furman" w:date="2011-11-28T16:07:00Z" w:initials="DF">
    <w:p w:rsidR="00CE2AFC" w:rsidRDefault="00CE2AFC">
      <w:pPr>
        <w:pStyle w:val="CommentText"/>
      </w:pPr>
      <w:r>
        <w:rPr>
          <w:rStyle w:val="CommentReference"/>
        </w:rPr>
        <w:annotationRef/>
      </w:r>
      <w:r>
        <w:t>Two comments on the illustration:</w:t>
      </w:r>
    </w:p>
    <w:p w:rsidR="00CE2AFC" w:rsidRDefault="00CE2AFC" w:rsidP="0032664D">
      <w:pPr>
        <w:pStyle w:val="CommentText"/>
        <w:numPr>
          <w:ilvl w:val="0"/>
          <w:numId w:val="85"/>
        </w:numPr>
      </w:pPr>
      <w:r>
        <w:t xml:space="preserve"> The specific validation rules differ by load. The listed rules may or may not apply to a particular load, and there are other rules not listed.</w:t>
      </w:r>
    </w:p>
    <w:p w:rsidR="00CE2AFC" w:rsidRDefault="00CE2AFC" w:rsidP="0032664D">
      <w:pPr>
        <w:pStyle w:val="CommentText"/>
        <w:numPr>
          <w:ilvl w:val="0"/>
          <w:numId w:val="85"/>
        </w:numPr>
      </w:pPr>
      <w:r>
        <w:t xml:space="preserve"> The illustration mentions “intermediate staging tables”. I am not sure what this means – there is only one set of staging tables in the MyMoney database, placed in the ETL schema. All tables in the NYCCheckbook schema contain permanent loaded data. In similar vein, the last step is confusing – does it refer to publishing data to the public databases?</w:t>
      </w:r>
    </w:p>
  </w:comment>
  <w:comment w:id="36" w:author="Dimitri Furman" w:date="2011-11-28T16:07:00Z" w:initials="DF">
    <w:p w:rsidR="00CE2AFC" w:rsidRDefault="00CE2AFC">
      <w:pPr>
        <w:pStyle w:val="CommentText"/>
      </w:pPr>
      <w:r>
        <w:rPr>
          <w:rStyle w:val="CommentReference"/>
        </w:rPr>
        <w:annotationRef/>
      </w:r>
      <w:r>
        <w:t>FTP-S, not SFTP. These are two different protocols.</w:t>
      </w:r>
    </w:p>
  </w:comment>
  <w:comment w:id="39" w:author="vbeeravolu" w:date="2011-11-28T17:34:00Z" w:initials="v">
    <w:p w:rsidR="00CE2AFC" w:rsidRDefault="00CE2AFC">
      <w:pPr>
        <w:pStyle w:val="CommentText"/>
      </w:pPr>
      <w:r>
        <w:rPr>
          <w:rStyle w:val="CommentReference"/>
        </w:rPr>
        <w:annotationRef/>
      </w:r>
      <w:r>
        <w:t>Every 30 minutes was provided to REI by the DBA of NYC, Since REI does not have access to NYC Internal Database server, REI Relied on the information provided.</w:t>
      </w:r>
    </w:p>
    <w:p w:rsidR="00CE2AFC" w:rsidRDefault="00CE2AFC">
      <w:pPr>
        <w:pStyle w:val="CommentText"/>
      </w:pPr>
    </w:p>
    <w:p w:rsidR="00CE2AFC" w:rsidRDefault="00CE2AFC">
      <w:pPr>
        <w:pStyle w:val="CommentText"/>
      </w:pPr>
      <w:r>
        <w:t xml:space="preserve">Based on the table above if COA files for the day are not published then FMS/PMS files will not be processed? </w:t>
      </w:r>
    </w:p>
  </w:comment>
  <w:comment w:id="38" w:author="Dimitri Furman" w:date="2011-11-28T16:07:00Z" w:initials="DF">
    <w:p w:rsidR="00CE2AFC" w:rsidRDefault="00CE2AFC">
      <w:pPr>
        <w:pStyle w:val="CommentText"/>
      </w:pPr>
      <w:r>
        <w:rPr>
          <w:rStyle w:val="CommentReference"/>
        </w:rPr>
        <w:annotationRef/>
      </w:r>
      <w:r>
        <w:t xml:space="preserve">This seems to imply that the </w:t>
      </w:r>
      <w:proofErr w:type="spellStart"/>
      <w:r>
        <w:t>GetIncomingFiles</w:t>
      </w:r>
      <w:proofErr w:type="spellEnd"/>
      <w:r>
        <w:t xml:space="preserve"> package is built to poll the server every 30 minutes, which is not the case.  To clarify: the job that executes the Controller package is scheduled to run periodically during a certain timeframe in the morning. The goal is to process FMS and PMS loads as quickly as possible after they are made available by FISA. Whatever COA files are present on the FTP server at the time when FMS and PMS files become available will be downloaded and processed.</w:t>
      </w:r>
    </w:p>
  </w:comment>
  <w:comment w:id="42" w:author="vbeeravolu" w:date="2011-11-28T16:07:00Z" w:initials="v">
    <w:p w:rsidR="00CE2AFC" w:rsidRDefault="00CE2AFC">
      <w:pPr>
        <w:pStyle w:val="CommentText"/>
      </w:pPr>
      <w:r>
        <w:rPr>
          <w:rStyle w:val="CommentReference"/>
        </w:rPr>
        <w:annotationRef/>
      </w:r>
      <w:r>
        <w:t>Updated the document</w:t>
      </w:r>
    </w:p>
  </w:comment>
  <w:comment w:id="41" w:author="Dimitri Furman" w:date="2011-11-28T16:07:00Z" w:initials="DF">
    <w:p w:rsidR="00CE2AFC" w:rsidRDefault="00CE2AFC">
      <w:pPr>
        <w:pStyle w:val="CommentText"/>
      </w:pPr>
      <w:r>
        <w:rPr>
          <w:rStyle w:val="CommentReference"/>
        </w:rPr>
        <w:annotationRef/>
      </w:r>
      <w:r>
        <w:t xml:space="preserve">… </w:t>
      </w:r>
      <w:proofErr w:type="gramStart"/>
      <w:r>
        <w:t>and</w:t>
      </w:r>
      <w:proofErr w:type="gramEnd"/>
      <w:r>
        <w:t xml:space="preserve"> weekly</w:t>
      </w:r>
    </w:p>
  </w:comment>
  <w:comment w:id="45" w:author="vbeeravolu" w:date="2011-11-28T16:07:00Z" w:initials="v">
    <w:p w:rsidR="00CE2AFC" w:rsidRDefault="00CE2AFC">
      <w:pPr>
        <w:pStyle w:val="CommentText"/>
      </w:pPr>
      <w:r>
        <w:rPr>
          <w:rStyle w:val="CommentReference"/>
        </w:rPr>
        <w:annotationRef/>
      </w:r>
      <w:r>
        <w:t>Updated</w:t>
      </w:r>
    </w:p>
  </w:comment>
  <w:comment w:id="44" w:author="Dimitri Furman" w:date="2011-11-28T16:07:00Z" w:initials="DF">
    <w:p w:rsidR="00CE2AFC" w:rsidRDefault="00CE2AFC">
      <w:pPr>
        <w:pStyle w:val="CommentText"/>
      </w:pPr>
      <w:r>
        <w:rPr>
          <w:rStyle w:val="CommentReference"/>
        </w:rPr>
        <w:annotationRef/>
      </w:r>
      <w:r>
        <w:t xml:space="preserve">The first step does not check if files are available on the FTP server (this is done by the </w:t>
      </w:r>
      <w:proofErr w:type="spellStart"/>
      <w:r>
        <w:t>GetIncomingFiles</w:t>
      </w:r>
      <w:proofErr w:type="spellEnd"/>
      <w:r>
        <w:t xml:space="preserve"> package). This step checks if files are available in the Incoming directory.</w:t>
      </w:r>
    </w:p>
  </w:comment>
  <w:comment w:id="48" w:author="vbeeravolu" w:date="2011-11-28T16:07:00Z" w:initials="v">
    <w:p w:rsidR="00CE2AFC" w:rsidRDefault="00CE2AFC">
      <w:pPr>
        <w:pStyle w:val="CommentText"/>
      </w:pPr>
      <w:r>
        <w:rPr>
          <w:rStyle w:val="CommentReference"/>
        </w:rPr>
        <w:annotationRef/>
      </w:r>
      <w:r>
        <w:t xml:space="preserve">Updated as per </w:t>
      </w:r>
      <w:proofErr w:type="spellStart"/>
      <w:r>
        <w:t>dimitri’s</w:t>
      </w:r>
      <w:proofErr w:type="spellEnd"/>
      <w:r>
        <w:t xml:space="preserve"> comment</w:t>
      </w:r>
    </w:p>
  </w:comment>
  <w:comment w:id="49" w:author="Dimitri Furman" w:date="2011-11-28T16:07:00Z" w:initials="DF">
    <w:p w:rsidR="00CE2AFC" w:rsidRDefault="00CE2AFC">
      <w:pPr>
        <w:pStyle w:val="CommentText"/>
      </w:pPr>
      <w:r>
        <w:rPr>
          <w:rStyle w:val="CommentReference"/>
        </w:rPr>
        <w:annotationRef/>
      </w:r>
      <w:r>
        <w:t>Check if the file name matches the expected pattern.</w:t>
      </w:r>
    </w:p>
  </w:comment>
  <w:comment w:id="52" w:author="Dimitri Furman" w:date="2011-11-28T16:07:00Z" w:initials="DF">
    <w:p w:rsidR="00CE2AFC" w:rsidRDefault="00CE2AFC">
      <w:pPr>
        <w:pStyle w:val="CommentText"/>
      </w:pPr>
      <w:r>
        <w:rPr>
          <w:rStyle w:val="CommentReference"/>
        </w:rPr>
        <w:annotationRef/>
      </w:r>
      <w:proofErr w:type="gramStart"/>
      <w:r>
        <w:t>older</w:t>
      </w:r>
      <w:proofErr w:type="gramEnd"/>
    </w:p>
  </w:comment>
  <w:comment w:id="60" w:author="vbeeravolu" w:date="2011-11-28T17:44:00Z" w:initials="v">
    <w:p w:rsidR="00CE2AFC" w:rsidRDefault="00CE2AFC">
      <w:pPr>
        <w:pStyle w:val="CommentText"/>
      </w:pPr>
      <w:r>
        <w:rPr>
          <w:rStyle w:val="CommentReference"/>
        </w:rPr>
        <w:annotationRef/>
      </w:r>
      <w:r>
        <w:t xml:space="preserve"> “Key” here denotes required fields/critical elements.</w:t>
      </w:r>
    </w:p>
  </w:comment>
  <w:comment w:id="61" w:author="Dimitri Furman" w:date="2011-11-28T16:07:00Z" w:initials="DF">
    <w:p w:rsidR="00CE2AFC" w:rsidRDefault="00CE2AFC">
      <w:pPr>
        <w:pStyle w:val="CommentText"/>
      </w:pPr>
      <w:r>
        <w:rPr>
          <w:rStyle w:val="CommentReference"/>
        </w:rPr>
        <w:annotationRef/>
      </w:r>
      <w:r>
        <w:t>Not all columns checked for missing values are key columns. Applies here and below.</w:t>
      </w:r>
    </w:p>
  </w:comment>
  <w:comment w:id="67" w:author="Dimitri Furman" w:date="2011-11-28T16:07:00Z" w:initials="DF">
    <w:p w:rsidR="00CE2AFC" w:rsidRDefault="00CE2AFC">
      <w:pPr>
        <w:pStyle w:val="CommentText"/>
      </w:pPr>
      <w:r>
        <w:rPr>
          <w:rStyle w:val="CommentReference"/>
        </w:rPr>
        <w:annotationRef/>
      </w:r>
      <w:r>
        <w:t xml:space="preserve">… </w:t>
      </w:r>
      <w:proofErr w:type="gramStart"/>
      <w:r>
        <w:t>and</w:t>
      </w:r>
      <w:proofErr w:type="gramEnd"/>
      <w:r>
        <w:t xml:space="preserve"> contain only vendors that have changed in FMS/3 during that time frame</w:t>
      </w:r>
    </w:p>
  </w:comment>
  <w:comment w:id="71" w:author="Dimitri Furman" w:date="2011-11-28T16:07:00Z" w:initials="DF">
    <w:p w:rsidR="00CE2AFC" w:rsidRDefault="00CE2AFC">
      <w:pPr>
        <w:pStyle w:val="CommentText"/>
      </w:pPr>
      <w:r>
        <w:rPr>
          <w:rStyle w:val="CommentReference"/>
        </w:rPr>
        <w:annotationRef/>
      </w:r>
      <w:r>
        <w:t>Active vendor. Vendors that are marked as Inactive in FMS/3 are not included.</w:t>
      </w:r>
    </w:p>
  </w:comment>
  <w:comment w:id="70" w:author="vbeeravolu" w:date="2011-11-28T16:07:00Z" w:initials="v">
    <w:p w:rsidR="00CE2AFC" w:rsidRDefault="00CE2AFC">
      <w:pPr>
        <w:pStyle w:val="CommentText"/>
      </w:pPr>
      <w:r>
        <w:rPr>
          <w:rStyle w:val="CommentReference"/>
        </w:rPr>
        <w:annotationRef/>
      </w:r>
      <w:r>
        <w:t>FISA only provides information of vendors that are active, There is no logic/indicator as such to determine if the vendor is active/inactive in the FMSV data feed</w:t>
      </w:r>
    </w:p>
  </w:comment>
  <w:comment w:id="72" w:author="vbeeravolu" w:date="2011-11-28T16:07:00Z" w:initials="v">
    <w:p w:rsidR="00CE2AFC" w:rsidRDefault="00CE2AFC">
      <w:pPr>
        <w:pStyle w:val="CommentText"/>
      </w:pPr>
      <w:r>
        <w:rPr>
          <w:rStyle w:val="CommentReference"/>
        </w:rPr>
        <w:annotationRef/>
      </w:r>
      <w:r>
        <w:t>Updated as per Dimitri’s Comments</w:t>
      </w:r>
    </w:p>
  </w:comment>
  <w:comment w:id="73" w:author="Dimitri Furman" w:date="2011-11-28T16:07:00Z" w:initials="DF">
    <w:p w:rsidR="00CE2AFC" w:rsidRDefault="00CE2AFC">
      <w:pPr>
        <w:pStyle w:val="CommentText"/>
      </w:pPr>
      <w:r>
        <w:rPr>
          <w:rStyle w:val="CommentReference"/>
        </w:rPr>
        <w:annotationRef/>
      </w:r>
      <w:r>
        <w:t>As reflected in the file name timestamp.</w:t>
      </w:r>
    </w:p>
  </w:comment>
  <w:comment w:id="78" w:author="Dimitri Furman" w:date="2011-11-28T16:07:00Z" w:initials="DF">
    <w:p w:rsidR="00CE2AFC" w:rsidRDefault="00CE2AFC">
      <w:pPr>
        <w:pStyle w:val="CommentText"/>
      </w:pPr>
      <w:r>
        <w:rPr>
          <w:rStyle w:val="CommentReference"/>
        </w:rPr>
        <w:annotationRef/>
      </w:r>
      <w:r>
        <w:t>A new business type was added at some point in the last few months. The code is EXMP (standing for “exempt”?).</w:t>
      </w:r>
    </w:p>
  </w:comment>
  <w:comment w:id="79" w:author="Kishore K. Vuppala" w:date="2011-11-28T17:54:00Z" w:initials="KV">
    <w:p w:rsidR="00CE2AFC" w:rsidRDefault="00CE2AFC">
      <w:pPr>
        <w:pStyle w:val="CommentText"/>
      </w:pPr>
      <w:r>
        <w:rPr>
          <w:rStyle w:val="CommentReference"/>
        </w:rPr>
        <w:annotationRef/>
      </w:r>
      <w:r>
        <w:t xml:space="preserve">Per </w:t>
      </w:r>
      <w:proofErr w:type="spellStart"/>
      <w:r>
        <w:t>NYCCheckbook.BusinessType</w:t>
      </w:r>
      <w:proofErr w:type="spellEnd"/>
      <w:r>
        <w:t xml:space="preserve"> table, EXMP refers to “Exempt from MWBE Rpt Card”</w:t>
      </w:r>
    </w:p>
  </w:comment>
  <w:comment w:id="80" w:author="Dimitri Furman" w:date="2011-11-28T16:07:00Z" w:initials="DF">
    <w:p w:rsidR="00CE2AFC" w:rsidRDefault="00CE2AFC">
      <w:pPr>
        <w:pStyle w:val="CommentText"/>
      </w:pPr>
      <w:r>
        <w:rPr>
          <w:rStyle w:val="CommentReference"/>
        </w:rPr>
        <w:annotationRef/>
      </w:r>
      <w:r>
        <w:t>The EXMP business type is considered as well. Exact business rules to be specified elsewhere.</w:t>
      </w:r>
    </w:p>
  </w:comment>
  <w:comment w:id="81" w:author="Dimitri Furman" w:date="2011-11-28T16:07:00Z" w:initials="DF">
    <w:p w:rsidR="00CE2AFC" w:rsidRDefault="00CE2AFC">
      <w:pPr>
        <w:pStyle w:val="CommentText"/>
      </w:pPr>
      <w:r>
        <w:rPr>
          <w:rStyle w:val="CommentReference"/>
        </w:rPr>
        <w:annotationRef/>
      </w:r>
      <w:r>
        <w:t>Similar to above, this checks the Incoming directory, not the FTP server.</w:t>
      </w:r>
    </w:p>
  </w:comment>
  <w:comment w:id="91" w:author="vbeeravolu" w:date="2011-11-28T16:07:00Z" w:initials="v">
    <w:p w:rsidR="00CE2AFC" w:rsidRDefault="00CE2AFC">
      <w:pPr>
        <w:pStyle w:val="CommentText"/>
      </w:pPr>
      <w:r>
        <w:rPr>
          <w:rStyle w:val="CommentReference"/>
        </w:rPr>
        <w:annotationRef/>
      </w:r>
      <w:r>
        <w:t xml:space="preserve">Updated as per </w:t>
      </w:r>
      <w:proofErr w:type="spellStart"/>
      <w:r>
        <w:t>dimitr’s</w:t>
      </w:r>
      <w:proofErr w:type="spellEnd"/>
      <w:r>
        <w:t xml:space="preserve"> comment</w:t>
      </w:r>
    </w:p>
  </w:comment>
  <w:comment w:id="86" w:author="Dimitri Furman" w:date="2011-11-28T16:07:00Z" w:initials="DF">
    <w:p w:rsidR="00CE2AFC" w:rsidRDefault="00CE2AFC">
      <w:pPr>
        <w:pStyle w:val="CommentText"/>
      </w:pPr>
      <w:r>
        <w:rPr>
          <w:rStyle w:val="CommentReference"/>
        </w:rPr>
        <w:annotationRef/>
      </w:r>
      <w:r>
        <w:t>Similar to the above, this checks file name against the expected pattern, not file contents.</w:t>
      </w:r>
    </w:p>
  </w:comment>
  <w:comment w:id="98" w:author="Dimitri Furman" w:date="2011-11-28T16:07:00Z" w:initials="DF">
    <w:p w:rsidR="00CE2AFC" w:rsidRDefault="00CE2AFC">
      <w:pPr>
        <w:pStyle w:val="CommentText"/>
      </w:pPr>
      <w:r>
        <w:rPr>
          <w:rStyle w:val="CommentReference"/>
        </w:rPr>
        <w:annotationRef/>
      </w:r>
      <w:proofErr w:type="gramStart"/>
      <w:r>
        <w:t>older</w:t>
      </w:r>
      <w:proofErr w:type="gramEnd"/>
    </w:p>
  </w:comment>
  <w:comment w:id="99" w:author="vbeeravolu" w:date="2011-11-28T16:07:00Z" w:initials="v">
    <w:p w:rsidR="00CE2AFC" w:rsidRDefault="00CE2AFC">
      <w:pPr>
        <w:pStyle w:val="CommentText"/>
      </w:pPr>
      <w:r>
        <w:rPr>
          <w:rStyle w:val="CommentReference"/>
        </w:rPr>
        <w:annotationRef/>
      </w:r>
      <w:proofErr w:type="gramStart"/>
      <w:r>
        <w:t>updated</w:t>
      </w:r>
      <w:proofErr w:type="gramEnd"/>
      <w:r>
        <w:t xml:space="preserve"> as per </w:t>
      </w:r>
      <w:proofErr w:type="spellStart"/>
      <w:r>
        <w:t>dimitr’s</w:t>
      </w:r>
      <w:proofErr w:type="spellEnd"/>
      <w:r>
        <w:t xml:space="preserve"> comments</w:t>
      </w:r>
    </w:p>
  </w:comment>
  <w:comment w:id="104" w:author="Dimitri Furman" w:date="2011-11-28T16:07:00Z" w:initials="DF">
    <w:p w:rsidR="00CE2AFC" w:rsidRDefault="00CE2AFC">
      <w:pPr>
        <w:pStyle w:val="CommentText"/>
      </w:pPr>
      <w:r>
        <w:rPr>
          <w:rStyle w:val="CommentReference"/>
        </w:rPr>
        <w:annotationRef/>
      </w:r>
      <w:r>
        <w:t>Similar to the above.</w:t>
      </w:r>
    </w:p>
  </w:comment>
  <w:comment w:id="107" w:author="Dimitri Furman" w:date="2011-11-28T16:07:00Z" w:initials="DF">
    <w:p w:rsidR="00CE2AFC" w:rsidRDefault="00CE2AFC">
      <w:pPr>
        <w:pStyle w:val="CommentText"/>
      </w:pPr>
      <w:r>
        <w:rPr>
          <w:rStyle w:val="CommentReference"/>
        </w:rPr>
        <w:annotationRef/>
      </w:r>
      <w:r>
        <w:t>Similar to the above.</w:t>
      </w:r>
    </w:p>
  </w:comment>
  <w:comment w:id="113" w:author="Dimitri Furman" w:date="2011-11-28T16:07:00Z" w:initials="DF">
    <w:p w:rsidR="00CE2AFC" w:rsidRDefault="00CE2AFC">
      <w:pPr>
        <w:pStyle w:val="CommentText"/>
      </w:pPr>
      <w:r>
        <w:rPr>
          <w:rStyle w:val="CommentReference"/>
        </w:rPr>
        <w:annotationRef/>
      </w:r>
      <w:r>
        <w:t>Contracts of types CT1, CTA1, CTA2</w:t>
      </w:r>
    </w:p>
  </w:comment>
  <w:comment w:id="117" w:author="Dimitri Furman" w:date="2011-11-28T16:07:00Z" w:initials="DF">
    <w:p w:rsidR="00CE2AFC" w:rsidRDefault="00CE2AFC">
      <w:pPr>
        <w:pStyle w:val="CommentText"/>
      </w:pPr>
      <w:r>
        <w:rPr>
          <w:rStyle w:val="CommentReference"/>
        </w:rPr>
        <w:annotationRef/>
      </w:r>
      <w:r>
        <w:t xml:space="preserve">FMS Contract Award records with missing AWD_METH_CD are </w:t>
      </w:r>
      <w:r w:rsidRPr="00247691">
        <w:rPr>
          <w:b/>
        </w:rPr>
        <w:t>NOT</w:t>
      </w:r>
      <w:r>
        <w:t xml:space="preserve"> allowed.</w:t>
      </w:r>
    </w:p>
  </w:comment>
  <w:comment w:id="118" w:author="Kishore K. Vuppala" w:date="2011-11-28T18:11:00Z" w:initials="KV">
    <w:p w:rsidR="000622EA" w:rsidRDefault="000622EA">
      <w:pPr>
        <w:pStyle w:val="CommentText"/>
      </w:pPr>
      <w:r>
        <w:rPr>
          <w:rStyle w:val="CommentReference"/>
        </w:rPr>
        <w:annotationRef/>
      </w:r>
      <w:r>
        <w:t xml:space="preserve">Based on </w:t>
      </w:r>
      <w:proofErr w:type="spellStart"/>
      <w:r>
        <w:t>SPValidateCONDataLoad</w:t>
      </w:r>
      <w:proofErr w:type="spellEnd"/>
      <w:r>
        <w:t xml:space="preserve"> stored procedure, Award Method Codes that are not part of the </w:t>
      </w:r>
      <w:proofErr w:type="spellStart"/>
      <w:r>
        <w:t>AgreementAwardMethod</w:t>
      </w:r>
      <w:proofErr w:type="spellEnd"/>
      <w:r>
        <w:t xml:space="preserve"> table are invalidated.</w:t>
      </w:r>
    </w:p>
    <w:p w:rsidR="003D341C" w:rsidRDefault="003D341C">
      <w:pPr>
        <w:pStyle w:val="CommentText"/>
      </w:pPr>
    </w:p>
    <w:p w:rsidR="003D341C" w:rsidRDefault="003D341C">
      <w:pPr>
        <w:pStyle w:val="CommentText"/>
      </w:pPr>
      <w:r>
        <w:t>Missing Value check is addressed in the first bullet.</w:t>
      </w:r>
    </w:p>
  </w:comment>
  <w:comment w:id="119" w:author="Dimitri Furman" w:date="2011-11-28T16:07:00Z" w:initials="DF">
    <w:p w:rsidR="00CE2AFC" w:rsidRDefault="00CE2AFC">
      <w:pPr>
        <w:pStyle w:val="CommentText"/>
      </w:pPr>
      <w:r>
        <w:rPr>
          <w:rStyle w:val="CommentReference"/>
        </w:rPr>
        <w:annotationRef/>
      </w:r>
      <w:r>
        <w:t>FMS Contract Award records with missing CTTYP_CD are allowed.</w:t>
      </w:r>
    </w:p>
  </w:comment>
  <w:comment w:id="121" w:author="Dimitri Furman" w:date="2011-11-28T16:07:00Z" w:initials="DF">
    <w:p w:rsidR="00CE2AFC" w:rsidRDefault="00CE2AFC">
      <w:pPr>
        <w:pStyle w:val="CommentText"/>
      </w:pPr>
      <w:r>
        <w:rPr>
          <w:rStyle w:val="CommentReference"/>
        </w:rPr>
        <w:annotationRef/>
      </w:r>
      <w:r>
        <w:t>FMS Contract Award records with missing CTCAT_CD_1 are allowed.</w:t>
      </w:r>
    </w:p>
  </w:comment>
  <w:comment w:id="122" w:author="Kishore K. Vuppala" w:date="2011-11-28T18:17:00Z" w:initials="KV">
    <w:p w:rsidR="00F700D1" w:rsidRDefault="00F700D1">
      <w:pPr>
        <w:pStyle w:val="CommentText"/>
      </w:pPr>
      <w:r>
        <w:rPr>
          <w:rStyle w:val="CommentReference"/>
        </w:rPr>
        <w:annotationRef/>
      </w:r>
      <w:r>
        <w:t>If Contract Type and Contract Category are null, records are not invalidated as detailed in the first bullet.</w:t>
      </w:r>
    </w:p>
    <w:p w:rsidR="00F700D1" w:rsidRDefault="00F700D1">
      <w:pPr>
        <w:pStyle w:val="CommentText"/>
      </w:pPr>
      <w:r>
        <w:t>For more clarity the phrase has been modified.</w:t>
      </w:r>
    </w:p>
  </w:comment>
  <w:comment w:id="124" w:author="Dimitri Furman" w:date="2011-11-28T16:07:00Z" w:initials="DF">
    <w:p w:rsidR="00CE2AFC" w:rsidRDefault="00CE2AFC">
      <w:pPr>
        <w:pStyle w:val="CommentText"/>
      </w:pPr>
      <w:r>
        <w:rPr>
          <w:rStyle w:val="CommentReference"/>
        </w:rPr>
        <w:annotationRef/>
      </w:r>
      <w:r>
        <w:t>To clarify: invalidate when either of these three values is missing</w:t>
      </w:r>
    </w:p>
  </w:comment>
  <w:comment w:id="125" w:author="Kishore K. Vuppala" w:date="2011-11-28T18:26:00Z" w:initials="KV">
    <w:p w:rsidR="00744868" w:rsidRDefault="00744868">
      <w:pPr>
        <w:pStyle w:val="CommentText"/>
      </w:pPr>
      <w:r>
        <w:rPr>
          <w:rStyle w:val="CommentReference"/>
        </w:rPr>
        <w:annotationRef/>
      </w:r>
      <w:r>
        <w:t xml:space="preserve">Based on the </w:t>
      </w:r>
      <w:proofErr w:type="spellStart"/>
      <w:r>
        <w:t>SPValidateCONDataLoad</w:t>
      </w:r>
      <w:proofErr w:type="spellEnd"/>
      <w:r>
        <w:t xml:space="preserve"> store procedure, only  null value check is done for the three columns,  but it doesn’t check if the combi</w:t>
      </w:r>
      <w:r w:rsidR="00BC5646">
        <w:t>nation is present the MAG table, do we need to do the check?</w:t>
      </w:r>
    </w:p>
  </w:comment>
  <w:comment w:id="127" w:author="Dimitri Furman" w:date="2011-11-28T16:07:00Z" w:initials="DF">
    <w:p w:rsidR="00CE2AFC" w:rsidRDefault="00CE2AFC">
      <w:pPr>
        <w:pStyle w:val="CommentText"/>
      </w:pPr>
      <w:r>
        <w:rPr>
          <w:rStyle w:val="CommentReference"/>
        </w:rPr>
        <w:annotationRef/>
      </w:r>
      <w:r>
        <w:t xml:space="preserve">.. </w:t>
      </w:r>
      <w:proofErr w:type="gramStart"/>
      <w:r>
        <w:t>the</w:t>
      </w:r>
      <w:proofErr w:type="gramEnd"/>
      <w:r>
        <w:t xml:space="preserve"> staging table</w:t>
      </w:r>
    </w:p>
  </w:comment>
  <w:comment w:id="130" w:author="vbeeravolu" w:date="2011-11-28T16:07:00Z" w:initials="v">
    <w:p w:rsidR="00CE2AFC" w:rsidRDefault="00CE2AFC">
      <w:pPr>
        <w:pStyle w:val="CommentText"/>
      </w:pPr>
      <w:r>
        <w:rPr>
          <w:rStyle w:val="CommentReference"/>
        </w:rPr>
        <w:annotationRef/>
      </w:r>
      <w:r>
        <w:t>Modified</w:t>
      </w:r>
    </w:p>
  </w:comment>
  <w:comment w:id="133" w:author="Dimitri Furman" w:date="2011-11-28T16:07:00Z" w:initials="DF">
    <w:p w:rsidR="00CE2AFC" w:rsidRDefault="00CE2AFC">
      <w:pPr>
        <w:pStyle w:val="CommentText"/>
      </w:pPr>
      <w:r>
        <w:rPr>
          <w:rStyle w:val="CommentReference"/>
        </w:rPr>
        <w:annotationRef/>
      </w:r>
      <w:r>
        <w:t xml:space="preserve">FMS Master Agreement Award records with missing </w:t>
      </w:r>
      <w:r w:rsidRPr="00F034B9">
        <w:rPr>
          <w:rFonts w:asciiTheme="minorHAnsi" w:hAnsiTheme="minorHAnsi" w:cs="Courier New"/>
          <w:noProof/>
        </w:rPr>
        <w:t>AWD_METH_CD</w:t>
      </w:r>
      <w:r>
        <w:rPr>
          <w:rFonts w:asciiTheme="minorHAnsi" w:hAnsiTheme="minorHAnsi" w:cs="Courier New"/>
          <w:noProof/>
        </w:rPr>
        <w:t>, CTTYP_CD, and CTCAT_CD_1 are allowed.</w:t>
      </w:r>
    </w:p>
  </w:comment>
  <w:comment w:id="134" w:author="vbeeravolu" w:date="2011-11-28T16:07:00Z" w:initials="v">
    <w:p w:rsidR="00CE2AFC" w:rsidRDefault="00CE2AFC">
      <w:pPr>
        <w:pStyle w:val="CommentText"/>
      </w:pPr>
      <w:r>
        <w:rPr>
          <w:rStyle w:val="CommentReference"/>
        </w:rPr>
        <w:annotationRef/>
      </w:r>
      <w:r>
        <w:t xml:space="preserve">Only Master Agreements with Invalid </w:t>
      </w:r>
      <w:r w:rsidRPr="00F034B9">
        <w:rPr>
          <w:rFonts w:asciiTheme="minorHAnsi" w:hAnsiTheme="minorHAnsi" w:cs="Courier New"/>
          <w:noProof/>
        </w:rPr>
        <w:t>AWD_METH_CD</w:t>
      </w:r>
      <w:r>
        <w:rPr>
          <w:rFonts w:asciiTheme="minorHAnsi" w:hAnsiTheme="minorHAnsi" w:cs="Courier New"/>
          <w:noProof/>
        </w:rPr>
        <w:t xml:space="preserve">, CTTYP_CD, and CTCAT_CD_1 are moved to invalid records and deleted from the staging tables, however if </w:t>
      </w:r>
      <w:r w:rsidRPr="00F034B9">
        <w:rPr>
          <w:rFonts w:asciiTheme="minorHAnsi" w:hAnsiTheme="minorHAnsi" w:cs="Courier New"/>
          <w:noProof/>
        </w:rPr>
        <w:t>AWD_METH_CD</w:t>
      </w:r>
      <w:r>
        <w:rPr>
          <w:rFonts w:asciiTheme="minorHAnsi" w:hAnsiTheme="minorHAnsi" w:cs="Courier New"/>
          <w:noProof/>
        </w:rPr>
        <w:t xml:space="preserve">, CTTYP_CD, and CTCAT_CD_1 are missing still they are considered, That is the reason we have not included </w:t>
      </w:r>
      <w:r w:rsidRPr="00F034B9">
        <w:rPr>
          <w:rFonts w:asciiTheme="minorHAnsi" w:hAnsiTheme="minorHAnsi" w:cs="Courier New"/>
          <w:noProof/>
        </w:rPr>
        <w:t>AWD_METH_CD</w:t>
      </w:r>
      <w:r>
        <w:rPr>
          <w:rFonts w:asciiTheme="minorHAnsi" w:hAnsiTheme="minorHAnsi" w:cs="Courier New"/>
          <w:noProof/>
        </w:rPr>
        <w:t>, CTTYP_CD, and CTCAT_CD_1 in the missing key value validation.</w:t>
      </w:r>
    </w:p>
  </w:comment>
  <w:comment w:id="138" w:author="Dimitri Furman" w:date="2011-11-28T16:07:00Z" w:initials="DF">
    <w:p w:rsidR="00CE2AFC" w:rsidRDefault="00CE2AFC">
      <w:pPr>
        <w:pStyle w:val="CommentText"/>
      </w:pPr>
      <w:r>
        <w:rPr>
          <w:rStyle w:val="CommentReference"/>
        </w:rPr>
        <w:annotationRef/>
      </w:r>
      <w:r>
        <w:t xml:space="preserve">… </w:t>
      </w:r>
      <w:proofErr w:type="gramStart"/>
      <w:r>
        <w:t>the</w:t>
      </w:r>
      <w:proofErr w:type="gramEnd"/>
      <w:r>
        <w:t xml:space="preserve"> staging table</w:t>
      </w:r>
    </w:p>
  </w:comment>
  <w:comment w:id="142" w:author="vbeeravolu" w:date="2011-11-28T18:31:00Z" w:initials="v">
    <w:p w:rsidR="00CE2AFC" w:rsidRDefault="00CE2AFC">
      <w:pPr>
        <w:pStyle w:val="CommentText"/>
      </w:pPr>
      <w:r>
        <w:rPr>
          <w:rStyle w:val="CommentReference"/>
        </w:rPr>
        <w:annotationRef/>
      </w:r>
      <w:r w:rsidR="008A0EBA">
        <w:t>The ETL process will be capable to process the feed daily if the files are available.</w:t>
      </w:r>
    </w:p>
  </w:comment>
  <w:comment w:id="143" w:author="Dimitri Furman" w:date="2011-11-28T16:07:00Z" w:initials="DF">
    <w:p w:rsidR="00CE2AFC" w:rsidRDefault="00CE2AFC">
      <w:pPr>
        <w:pStyle w:val="CommentText"/>
      </w:pPr>
      <w:r>
        <w:rPr>
          <w:rStyle w:val="CommentReference"/>
        </w:rPr>
        <w:annotationRef/>
      </w:r>
      <w:r>
        <w:t>This feed is provided several times a week, not daily.</w:t>
      </w:r>
    </w:p>
  </w:comment>
  <w:comment w:id="145" w:author="vbeeravolu" w:date="2011-11-28T16:07:00Z" w:initials="v">
    <w:p w:rsidR="00CE2AFC" w:rsidRDefault="00CE2AFC">
      <w:pPr>
        <w:pStyle w:val="CommentText"/>
      </w:pPr>
      <w:r>
        <w:rPr>
          <w:rStyle w:val="CommentReference"/>
        </w:rPr>
        <w:annotationRef/>
      </w:r>
      <w:r>
        <w:t>Fund Class 001 is referred to as General Fund.</w:t>
      </w:r>
    </w:p>
  </w:comment>
  <w:comment w:id="146" w:author="Dimitri Furman" w:date="2011-11-28T16:07:00Z" w:initials="DF">
    <w:p w:rsidR="00CE2AFC" w:rsidRDefault="00CE2AFC">
      <w:pPr>
        <w:pStyle w:val="CommentText"/>
      </w:pPr>
      <w:r>
        <w:rPr>
          <w:rStyle w:val="CommentReference"/>
        </w:rPr>
        <w:annotationRef/>
      </w:r>
      <w:r>
        <w:t>Funs Class 001. I do not know if this corresponds to general fund.</w:t>
      </w:r>
    </w:p>
  </w:comment>
  <w:comment w:id="150" w:author="vbeeravolu" w:date="2011-11-28T18:36:00Z" w:initials="v">
    <w:p w:rsidR="00CE2AFC" w:rsidRDefault="00CE2AFC">
      <w:pPr>
        <w:pStyle w:val="CommentText"/>
      </w:pPr>
      <w:r>
        <w:rPr>
          <w:rStyle w:val="CommentReference"/>
        </w:rPr>
        <w:annotationRef/>
      </w:r>
      <w:r w:rsidR="00AA021C">
        <w:t>We meant to insert with the “Unknown Department”</w:t>
      </w:r>
    </w:p>
  </w:comment>
  <w:comment w:id="151" w:author="Dimitri Furman" w:date="2011-11-28T16:07:00Z" w:initials="DF">
    <w:p w:rsidR="00CE2AFC" w:rsidRDefault="00CE2AFC">
      <w:pPr>
        <w:pStyle w:val="CommentText"/>
      </w:pPr>
      <w:r>
        <w:rPr>
          <w:rStyle w:val="CommentReference"/>
        </w:rPr>
        <w:annotationRef/>
      </w:r>
      <w:r>
        <w:t xml:space="preserve">If a row with matching </w:t>
      </w:r>
      <w:proofErr w:type="spellStart"/>
      <w:r>
        <w:t>DeptCode</w:t>
      </w:r>
      <w:proofErr w:type="spellEnd"/>
      <w:r>
        <w:t xml:space="preserve"> does not exist in the </w:t>
      </w:r>
      <w:proofErr w:type="spellStart"/>
      <w:r>
        <w:t>NYCCheckbook.FMSDepartment</w:t>
      </w:r>
      <w:proofErr w:type="spellEnd"/>
      <w:r>
        <w:t xml:space="preserve"> table, make the </w:t>
      </w:r>
      <w:proofErr w:type="spellStart"/>
      <w:r>
        <w:t>DeptName</w:t>
      </w:r>
      <w:proofErr w:type="spellEnd"/>
      <w:r>
        <w:t xml:space="preserve"> value of the row inserted into </w:t>
      </w:r>
      <w:proofErr w:type="spellStart"/>
      <w:r>
        <w:t>NYCCheckbook.Department</w:t>
      </w:r>
      <w:proofErr w:type="spellEnd"/>
      <w:r>
        <w:t xml:space="preserve"> equal to “&lt;Unknown Department&gt;”. Similar logic applies to failed lookups in the </w:t>
      </w:r>
      <w:proofErr w:type="spellStart"/>
      <w:r>
        <w:t>FMSAppropriationUnit</w:t>
      </w:r>
      <w:proofErr w:type="spellEnd"/>
      <w:r>
        <w:t xml:space="preserve">, </w:t>
      </w:r>
      <w:proofErr w:type="spellStart"/>
      <w:r>
        <w:t>FMSExpenditureObject</w:t>
      </w:r>
      <w:proofErr w:type="spellEnd"/>
      <w:r>
        <w:t xml:space="preserve">, and </w:t>
      </w:r>
      <w:proofErr w:type="spellStart"/>
      <w:r>
        <w:t>FMSLocation</w:t>
      </w:r>
      <w:proofErr w:type="spellEnd"/>
      <w:r>
        <w:t xml:space="preserve"> tables below.</w:t>
      </w:r>
    </w:p>
  </w:comment>
  <w:comment w:id="159" w:author="vbeeravolu" w:date="2011-11-28T16:07:00Z" w:initials="v">
    <w:p w:rsidR="00CE2AFC" w:rsidRDefault="00CE2AFC">
      <w:pPr>
        <w:pStyle w:val="CommentText"/>
      </w:pPr>
      <w:r>
        <w:rPr>
          <w:rStyle w:val="CommentReference"/>
        </w:rPr>
        <w:annotationRef/>
      </w:r>
      <w:r>
        <w:t xml:space="preserve">Modified </w:t>
      </w:r>
    </w:p>
  </w:comment>
  <w:comment w:id="157" w:author="Dimitri Furman" w:date="2011-11-28T16:07:00Z" w:initials="DF">
    <w:p w:rsidR="00CE2AFC" w:rsidRDefault="00CE2AFC">
      <w:pPr>
        <w:pStyle w:val="CommentText"/>
      </w:pPr>
      <w:r>
        <w:rPr>
          <w:rStyle w:val="CommentReference"/>
        </w:rPr>
        <w:annotationRef/>
      </w:r>
      <w:r>
        <w:t xml:space="preserve">Fund Class Code values are not present in the staged payroll data. Use the constant Fund Class Code value ‘001’ to match rows in the </w:t>
      </w:r>
      <w:proofErr w:type="spellStart"/>
      <w:r>
        <w:t>NYCCheckbook.FMSAppropriationUnit</w:t>
      </w:r>
      <w:proofErr w:type="spellEnd"/>
      <w:r>
        <w:t xml:space="preserve"> table.</w:t>
      </w:r>
    </w:p>
  </w:comment>
  <w:comment w:id="166" w:author="Dimitri Furman" w:date="2011-11-28T16:07:00Z" w:initials="DF">
    <w:p w:rsidR="00CE2AFC" w:rsidRDefault="00CE2AFC">
      <w:pPr>
        <w:pStyle w:val="CommentText"/>
      </w:pPr>
      <w:r>
        <w:rPr>
          <w:rStyle w:val="CommentReference"/>
        </w:rPr>
        <w:annotationRef/>
      </w:r>
      <w:r>
        <w:t xml:space="preserve">…, looking up the FK values for </w:t>
      </w:r>
      <w:proofErr w:type="spellStart"/>
      <w:r>
        <w:t>DepartmentID</w:t>
      </w:r>
      <w:proofErr w:type="spellEnd"/>
      <w:r>
        <w:t xml:space="preserve">, </w:t>
      </w:r>
      <w:proofErr w:type="spellStart"/>
      <w:r>
        <w:t>AppropriationUnitID</w:t>
      </w:r>
      <w:proofErr w:type="spellEnd"/>
      <w:r>
        <w:t xml:space="preserve">, </w:t>
      </w:r>
      <w:proofErr w:type="spellStart"/>
      <w:r>
        <w:t>ExpenditureObjectID</w:t>
      </w:r>
      <w:proofErr w:type="spellEnd"/>
      <w:r>
        <w:t xml:space="preserve">, </w:t>
      </w:r>
      <w:proofErr w:type="spellStart"/>
      <w:r>
        <w:t>PayrollNumID</w:t>
      </w:r>
      <w:proofErr w:type="spellEnd"/>
      <w:r>
        <w:t xml:space="preserve">, and </w:t>
      </w:r>
      <w:proofErr w:type="spellStart"/>
      <w:r>
        <w:t>BudgetID</w:t>
      </w:r>
      <w:proofErr w:type="spellEnd"/>
      <w:r>
        <w:t xml:space="preserve"> from respective tables in NYCCheckbook schema.</w:t>
      </w:r>
    </w:p>
  </w:comment>
  <w:comment w:id="170" w:author="vbeeravolu" w:date="2011-11-28T16:07:00Z" w:initials="v">
    <w:p w:rsidR="00CE2AFC" w:rsidRDefault="00CE2AFC">
      <w:pPr>
        <w:pStyle w:val="CommentText"/>
      </w:pPr>
      <w:r>
        <w:rPr>
          <w:rStyle w:val="CommentReference"/>
        </w:rPr>
        <w:annotationRef/>
      </w:r>
      <w:r>
        <w:t>Modified</w:t>
      </w:r>
    </w:p>
  </w:comment>
  <w:comment w:id="183" w:author="Dimitri Furman" w:date="2011-11-28T16:07:00Z" w:initials="DF">
    <w:p w:rsidR="00CE2AFC" w:rsidRDefault="00CE2AFC">
      <w:pPr>
        <w:pStyle w:val="CommentText"/>
      </w:pPr>
      <w:r>
        <w:rPr>
          <w:rStyle w:val="CommentReference"/>
        </w:rPr>
        <w:annotationRef/>
      </w:r>
      <w:r>
        <w:t>Not all tables loaded by this package are lookup tables.</w:t>
      </w:r>
    </w:p>
  </w:comment>
  <w:comment w:id="186" w:author="Dimitri Furman" w:date="2011-11-28T16:07:00Z" w:initials="DF">
    <w:p w:rsidR="00CE2AFC" w:rsidRDefault="00CE2AFC">
      <w:pPr>
        <w:pStyle w:val="CommentText"/>
      </w:pPr>
      <w:r>
        <w:rPr>
          <w:rStyle w:val="CommentReference"/>
        </w:rPr>
        <w:annotationRef/>
      </w:r>
      <w:r>
        <w:t xml:space="preserve">For any disbursement made to a miscellaneous vendor, always insert a new distinct row in the </w:t>
      </w:r>
      <w:proofErr w:type="spellStart"/>
      <w:r>
        <w:t>NYCCheckbook.Vendor</w:t>
      </w:r>
      <w:proofErr w:type="spellEnd"/>
      <w:r>
        <w:t xml:space="preserve"> table, generating an arbitrary value for the </w:t>
      </w:r>
      <w:proofErr w:type="spellStart"/>
      <w:r>
        <w:t>VendorSubCode</w:t>
      </w:r>
      <w:proofErr w:type="spellEnd"/>
      <w:r>
        <w:t xml:space="preserve"> column.</w:t>
      </w:r>
    </w:p>
  </w:comment>
  <w:comment w:id="187" w:author="Dimitri Furman" w:date="2011-11-28T16:07:00Z" w:initials="DF">
    <w:p w:rsidR="00CE2AFC" w:rsidRDefault="00CE2AFC">
      <w:pPr>
        <w:pStyle w:val="CommentText"/>
      </w:pPr>
      <w:r>
        <w:rPr>
          <w:rStyle w:val="CommentReference"/>
        </w:rPr>
        <w:annotationRef/>
      </w:r>
      <w:proofErr w:type="spellStart"/>
      <w:r>
        <w:t>VendorSubCode</w:t>
      </w:r>
      <w:proofErr w:type="spellEnd"/>
      <w:r>
        <w:t xml:space="preserve"> is always 0 for any other vendor.</w:t>
      </w:r>
    </w:p>
  </w:comment>
  <w:comment w:id="198" w:author="Dimitri Furman" w:date="2011-11-28T16:07:00Z" w:initials="DF">
    <w:p w:rsidR="00CE2AFC" w:rsidRDefault="00CE2AFC">
      <w:pPr>
        <w:pStyle w:val="CommentText"/>
      </w:pPr>
      <w:r>
        <w:rPr>
          <w:rStyle w:val="CommentReference"/>
        </w:rPr>
        <w:annotationRef/>
      </w:r>
      <w:r>
        <w:t xml:space="preserve">…, joined on DEPT_CO = </w:t>
      </w:r>
      <w:proofErr w:type="spellStart"/>
      <w:r>
        <w:t>DeptCode</w:t>
      </w:r>
      <w:proofErr w:type="spellEnd"/>
      <w:r>
        <w:t xml:space="preserve">. If there is no match in the </w:t>
      </w:r>
      <w:proofErr w:type="spellStart"/>
      <w:r>
        <w:t>FMSDepartment</w:t>
      </w:r>
      <w:proofErr w:type="spellEnd"/>
      <w:r>
        <w:t xml:space="preserve"> table, use “&lt;Unknown Department&gt;” as the value for </w:t>
      </w:r>
      <w:proofErr w:type="spellStart"/>
      <w:r>
        <w:t>DeptName</w:t>
      </w:r>
      <w:proofErr w:type="spellEnd"/>
      <w:r>
        <w:t>.</w:t>
      </w:r>
    </w:p>
  </w:comment>
  <w:comment w:id="199" w:author="vbeeravolu" w:date="2011-11-28T16:19:00Z" w:initials="v">
    <w:p w:rsidR="00CE2AFC" w:rsidRDefault="00CE2AFC">
      <w:pPr>
        <w:pStyle w:val="CommentText"/>
      </w:pPr>
      <w:r>
        <w:rPr>
          <w:rStyle w:val="CommentReference"/>
        </w:rPr>
        <w:annotationRef/>
      </w:r>
      <w:r>
        <w:t xml:space="preserve">Only Use “Unknown” when </w:t>
      </w:r>
      <w:proofErr w:type="spellStart"/>
      <w:r>
        <w:t>DeptCode</w:t>
      </w:r>
      <w:proofErr w:type="spellEnd"/>
      <w:r>
        <w:t xml:space="preserve"> doesn’t match </w:t>
      </w:r>
      <w:proofErr w:type="spellStart"/>
      <w:r>
        <w:t>FMSDepartment</w:t>
      </w:r>
      <w:proofErr w:type="spellEnd"/>
      <w:r>
        <w:t xml:space="preserve"> table and </w:t>
      </w:r>
      <w:proofErr w:type="spellStart"/>
      <w:r>
        <w:t>DeptName</w:t>
      </w:r>
      <w:proofErr w:type="spellEnd"/>
      <w:r>
        <w:t xml:space="preserve"> is null.</w:t>
      </w:r>
    </w:p>
  </w:comment>
  <w:comment w:id="201" w:author="vbeeravolu" w:date="2011-11-28T18:50:00Z" w:initials="v">
    <w:p w:rsidR="00C41FBD" w:rsidRDefault="00C41FBD" w:rsidP="00C41FBD">
      <w:pPr>
        <w:pStyle w:val="CommentText"/>
      </w:pPr>
      <w:r>
        <w:rPr>
          <w:rStyle w:val="CommentReference"/>
        </w:rPr>
        <w:annotationRef/>
      </w:r>
      <w:r>
        <w:t>We meant to insert with the “Unknown Department”</w:t>
      </w:r>
    </w:p>
  </w:comment>
  <w:comment w:id="202" w:author="Dimitri Furman" w:date="2011-11-28T18:50:00Z" w:initials="DF">
    <w:p w:rsidR="00C41FBD" w:rsidRDefault="00C41FBD" w:rsidP="00C41FBD">
      <w:pPr>
        <w:pStyle w:val="CommentText"/>
      </w:pPr>
      <w:r>
        <w:rPr>
          <w:rStyle w:val="CommentReference"/>
        </w:rPr>
        <w:annotationRef/>
      </w:r>
      <w:r>
        <w:t xml:space="preserve">If a row with matching </w:t>
      </w:r>
      <w:proofErr w:type="spellStart"/>
      <w:r>
        <w:t>DeptCode</w:t>
      </w:r>
      <w:proofErr w:type="spellEnd"/>
      <w:r>
        <w:t xml:space="preserve"> does not exist in the </w:t>
      </w:r>
      <w:proofErr w:type="spellStart"/>
      <w:r>
        <w:t>NYCCheckbook.FMSDepartment</w:t>
      </w:r>
      <w:proofErr w:type="spellEnd"/>
      <w:r>
        <w:t xml:space="preserve"> table, make the </w:t>
      </w:r>
      <w:proofErr w:type="spellStart"/>
      <w:r>
        <w:t>DeptName</w:t>
      </w:r>
      <w:proofErr w:type="spellEnd"/>
      <w:r>
        <w:t xml:space="preserve"> value of the row inserted into </w:t>
      </w:r>
      <w:proofErr w:type="spellStart"/>
      <w:r>
        <w:t>NYCCheckbook.Department</w:t>
      </w:r>
      <w:proofErr w:type="spellEnd"/>
      <w:r>
        <w:t xml:space="preserve"> equal to “&lt;Unknown Department&gt;”. Similar logic applies to failed lookups in the </w:t>
      </w:r>
      <w:proofErr w:type="spellStart"/>
      <w:r>
        <w:t>FMSAppropriationUnit</w:t>
      </w:r>
      <w:proofErr w:type="spellEnd"/>
      <w:r>
        <w:t xml:space="preserve">, </w:t>
      </w:r>
      <w:proofErr w:type="spellStart"/>
      <w:r>
        <w:t>FMSExpenditureObject</w:t>
      </w:r>
      <w:proofErr w:type="spellEnd"/>
      <w:r>
        <w:t xml:space="preserve">, and </w:t>
      </w:r>
      <w:proofErr w:type="spellStart"/>
      <w:r>
        <w:t>FMSLocation</w:t>
      </w:r>
      <w:proofErr w:type="spellEnd"/>
      <w:r>
        <w:t xml:space="preserve"> tables below.</w:t>
      </w:r>
    </w:p>
  </w:comment>
  <w:comment w:id="205" w:author="Dimitri Furman" w:date="2011-11-28T16:07:00Z" w:initials="DF">
    <w:p w:rsidR="00CE2AFC" w:rsidRDefault="00CE2AFC">
      <w:pPr>
        <w:pStyle w:val="CommentText"/>
      </w:pPr>
      <w:r>
        <w:rPr>
          <w:rStyle w:val="CommentReference"/>
        </w:rPr>
        <w:annotationRef/>
      </w:r>
      <w:r>
        <w:t xml:space="preserve">Based on </w:t>
      </w:r>
      <w:proofErr w:type="spellStart"/>
      <w:r>
        <w:t>DeptCode</w:t>
      </w:r>
      <w:proofErr w:type="spellEnd"/>
      <w:r>
        <w:t xml:space="preserve"> and </w:t>
      </w:r>
      <w:proofErr w:type="spellStart"/>
      <w:r>
        <w:t>DeptName</w:t>
      </w:r>
      <w:proofErr w:type="spellEnd"/>
    </w:p>
  </w:comment>
  <w:comment w:id="214" w:author="Dimitri Furman" w:date="2011-11-28T16:07:00Z" w:initials="DF">
    <w:p w:rsidR="00CE2AFC" w:rsidRDefault="00CE2AFC">
      <w:pPr>
        <w:pStyle w:val="CommentText"/>
      </w:pPr>
      <w:r>
        <w:rPr>
          <w:rStyle w:val="CommentReference"/>
        </w:rPr>
        <w:annotationRef/>
      </w:r>
      <w:r>
        <w:t>…, joined on {APPR_CD, DEPT_CD, FCLS_CD, FY_DC} = {</w:t>
      </w:r>
      <w:proofErr w:type="spellStart"/>
      <w:r>
        <w:t>AppropriationUnitCode</w:t>
      </w:r>
      <w:proofErr w:type="spellEnd"/>
      <w:r>
        <w:t xml:space="preserve">, </w:t>
      </w:r>
      <w:proofErr w:type="spellStart"/>
      <w:r>
        <w:t>DeptCode</w:t>
      </w:r>
      <w:proofErr w:type="spellEnd"/>
      <w:r>
        <w:t xml:space="preserve">, </w:t>
      </w:r>
      <w:proofErr w:type="spellStart"/>
      <w:r>
        <w:t>FundClassCode</w:t>
      </w:r>
      <w:proofErr w:type="spellEnd"/>
      <w:r>
        <w:t xml:space="preserve">, </w:t>
      </w:r>
      <w:proofErr w:type="spellStart"/>
      <w:r>
        <w:t>FiscalYear</w:t>
      </w:r>
      <w:proofErr w:type="spellEnd"/>
      <w:r>
        <w:t xml:space="preserve">}. If there is no match in the </w:t>
      </w:r>
      <w:proofErr w:type="spellStart"/>
      <w:r>
        <w:t>FMSAppropriationUnit</w:t>
      </w:r>
      <w:proofErr w:type="spellEnd"/>
      <w:r>
        <w:t xml:space="preserve"> table, use “&lt;Unknown Appropriation Unit&gt;” as the value for </w:t>
      </w:r>
      <w:proofErr w:type="spellStart"/>
      <w:r>
        <w:t>AppropriationUnitName</w:t>
      </w:r>
      <w:proofErr w:type="spellEnd"/>
      <w:r>
        <w:t xml:space="preserve">. When any value in {APPR_CD, DEPT_CD, FCLS_CD, FY_DC} is missing in staged data, use “&lt;Non-Applicable Appropriation Unit&gt;” as the value for </w:t>
      </w:r>
      <w:proofErr w:type="spellStart"/>
      <w:r>
        <w:t>AppropriationUnitName</w:t>
      </w:r>
      <w:proofErr w:type="spellEnd"/>
      <w:r>
        <w:t>.</w:t>
      </w:r>
    </w:p>
  </w:comment>
  <w:comment w:id="219" w:author="Dimitri Furman" w:date="2011-11-28T16:07:00Z" w:initials="DF">
    <w:p w:rsidR="00CE2AFC" w:rsidRDefault="00CE2AFC">
      <w:pPr>
        <w:pStyle w:val="CommentText"/>
      </w:pPr>
      <w:r>
        <w:rPr>
          <w:rStyle w:val="CommentReference"/>
        </w:rPr>
        <w:annotationRef/>
      </w:r>
      <w:r>
        <w:t xml:space="preserve">… </w:t>
      </w:r>
      <w:proofErr w:type="gramStart"/>
      <w:r>
        <w:t>and</w:t>
      </w:r>
      <w:proofErr w:type="gramEnd"/>
      <w:r>
        <w:t xml:space="preserve"> </w:t>
      </w:r>
      <w:proofErr w:type="spellStart"/>
      <w:r>
        <w:t>AppropriationUnitName</w:t>
      </w:r>
      <w:proofErr w:type="spellEnd"/>
    </w:p>
  </w:comment>
  <w:comment w:id="233" w:author="Dimitri Furman" w:date="2011-11-28T16:07:00Z" w:initials="DF">
    <w:p w:rsidR="00CE2AFC" w:rsidRDefault="00CE2AFC">
      <w:pPr>
        <w:pStyle w:val="CommentText"/>
      </w:pPr>
      <w:r>
        <w:rPr>
          <w:rStyle w:val="CommentReference"/>
        </w:rPr>
        <w:annotationRef/>
      </w:r>
      <w:r>
        <w:t xml:space="preserve">The rule for inserting rows into </w:t>
      </w:r>
      <w:proofErr w:type="spellStart"/>
      <w:r>
        <w:t>NYCCheckbook.FMSExpenditureObject</w:t>
      </w:r>
      <w:proofErr w:type="spellEnd"/>
      <w:r>
        <w:t xml:space="preserve"> table is missing. The logic for that rule is similar to the logic for </w:t>
      </w:r>
      <w:proofErr w:type="spellStart"/>
      <w:r>
        <w:t>NYCCheckbook.FMSAppropriationUnit</w:t>
      </w:r>
      <w:proofErr w:type="spellEnd"/>
      <w:r>
        <w:t xml:space="preserve"> table.</w:t>
      </w:r>
    </w:p>
  </w:comment>
  <w:comment w:id="234" w:author="Dimitri Furman" w:date="2011-11-28T16:07:00Z" w:initials="DF">
    <w:p w:rsidR="00CE2AFC" w:rsidRDefault="00CE2AFC">
      <w:pPr>
        <w:pStyle w:val="CommentText"/>
      </w:pPr>
      <w:r>
        <w:rPr>
          <w:rStyle w:val="CommentReference"/>
        </w:rPr>
        <w:annotationRef/>
      </w:r>
      <w:r>
        <w:t>…, joined on {LOC_CD, DEPT_CD} = {</w:t>
      </w:r>
      <w:proofErr w:type="spellStart"/>
      <w:r>
        <w:t>LocationCode</w:t>
      </w:r>
      <w:proofErr w:type="spellEnd"/>
      <w:r>
        <w:t xml:space="preserve">, </w:t>
      </w:r>
      <w:proofErr w:type="spellStart"/>
      <w:r>
        <w:t>DeptCode</w:t>
      </w:r>
      <w:proofErr w:type="spellEnd"/>
      <w:r>
        <w:t xml:space="preserve">}. If there is no match in the </w:t>
      </w:r>
      <w:proofErr w:type="spellStart"/>
      <w:r>
        <w:t>FMSLocation</w:t>
      </w:r>
      <w:proofErr w:type="spellEnd"/>
      <w:r>
        <w:t xml:space="preserve"> table, use “&lt;Unknown Location&gt;” as the value for </w:t>
      </w:r>
      <w:proofErr w:type="spellStart"/>
      <w:r>
        <w:t>LocationName</w:t>
      </w:r>
      <w:proofErr w:type="spellEnd"/>
      <w:r>
        <w:t>.</w:t>
      </w:r>
    </w:p>
  </w:comment>
  <w:comment w:id="239" w:author="Dimitri Furman" w:date="2011-11-28T16:07:00Z" w:initials="DF">
    <w:p w:rsidR="00CE2AFC" w:rsidRDefault="00CE2AFC">
      <w:pPr>
        <w:pStyle w:val="CommentText"/>
      </w:pPr>
      <w:r>
        <w:rPr>
          <w:rStyle w:val="CommentReference"/>
        </w:rPr>
        <w:annotationRef/>
      </w:r>
      <w:r>
        <w:t xml:space="preserve">… </w:t>
      </w:r>
      <w:proofErr w:type="gramStart"/>
      <w:r>
        <w:t>and</w:t>
      </w:r>
      <w:proofErr w:type="gramEnd"/>
      <w:r>
        <w:t xml:space="preserve"> </w:t>
      </w:r>
      <w:proofErr w:type="spellStart"/>
      <w:r>
        <w:t>LocationName</w:t>
      </w:r>
      <w:proofErr w:type="spellEnd"/>
      <w:r>
        <w:t>.</w:t>
      </w:r>
    </w:p>
  </w:comment>
  <w:comment w:id="241" w:author="Dimitri Furman" w:date="2011-11-28T16:07:00Z" w:initials="DF">
    <w:p w:rsidR="00CE2AFC" w:rsidRDefault="00CE2AFC">
      <w:pPr>
        <w:pStyle w:val="CommentText"/>
      </w:pPr>
      <w:r>
        <w:rPr>
          <w:rStyle w:val="CommentReference"/>
        </w:rPr>
        <w:annotationRef/>
      </w:r>
      <w:r>
        <w:t>All three values must be present in staged data.</w:t>
      </w:r>
    </w:p>
  </w:comment>
  <w:comment w:id="244" w:author="Dimitri Furman" w:date="2011-11-28T16:07:00Z" w:initials="DF">
    <w:p w:rsidR="00CE2AFC" w:rsidRDefault="00CE2AFC">
      <w:pPr>
        <w:pStyle w:val="CommentText"/>
      </w:pPr>
      <w:r>
        <w:rPr>
          <w:rStyle w:val="CommentReference"/>
        </w:rPr>
        <w:annotationRef/>
      </w:r>
      <w:r>
        <w:t xml:space="preserve">…, looking up the FK value for </w:t>
      </w:r>
      <w:proofErr w:type="spellStart"/>
      <w:r>
        <w:t>VendorID</w:t>
      </w:r>
      <w:proofErr w:type="spellEnd"/>
      <w:r>
        <w:t xml:space="preserve"> from the </w:t>
      </w:r>
      <w:proofErr w:type="spellStart"/>
      <w:r>
        <w:t>NYCCheckbook.Vendor</w:t>
      </w:r>
      <w:proofErr w:type="spellEnd"/>
      <w:r>
        <w:t xml:space="preserve"> table.</w:t>
      </w:r>
    </w:p>
  </w:comment>
  <w:comment w:id="245" w:author="Kishore K. Vuppala" w:date="2011-11-28T19:08:00Z" w:initials="KV">
    <w:p w:rsidR="00C81C74" w:rsidRDefault="00C81C74">
      <w:pPr>
        <w:pStyle w:val="CommentText"/>
      </w:pPr>
      <w:r>
        <w:rPr>
          <w:rStyle w:val="CommentReference"/>
        </w:rPr>
        <w:annotationRef/>
      </w:r>
      <w:r>
        <w:t>Need clarification on this.</w:t>
      </w:r>
    </w:p>
  </w:comment>
  <w:comment w:id="246" w:author="Dimitri Furman" w:date="2011-11-28T16:07:00Z" w:initials="DF">
    <w:p w:rsidR="00CE2AFC" w:rsidRDefault="00CE2AFC">
      <w:pPr>
        <w:pStyle w:val="CommentText"/>
      </w:pPr>
      <w:r>
        <w:rPr>
          <w:rStyle w:val="CommentReference"/>
        </w:rPr>
        <w:annotationRef/>
      </w:r>
      <w:r>
        <w:t xml:space="preserve">…, looking up the FK values for </w:t>
      </w:r>
      <w:proofErr w:type="spellStart"/>
      <w:r>
        <w:t>DepartmentID</w:t>
      </w:r>
      <w:proofErr w:type="spellEnd"/>
      <w:r>
        <w:t xml:space="preserve">, </w:t>
      </w:r>
      <w:proofErr w:type="spellStart"/>
      <w:r>
        <w:t>AppropriationUnitID</w:t>
      </w:r>
      <w:proofErr w:type="spellEnd"/>
      <w:r>
        <w:t xml:space="preserve">, and </w:t>
      </w:r>
      <w:proofErr w:type="spellStart"/>
      <w:r>
        <w:t>ExpenditureObjectID</w:t>
      </w:r>
      <w:proofErr w:type="spellEnd"/>
      <w:r>
        <w:t xml:space="preserve"> from respective tables in NYCCheckbook schema.</w:t>
      </w:r>
    </w:p>
  </w:comment>
  <w:comment w:id="249" w:author="Dimitri Furman" w:date="2011-11-28T16:07:00Z" w:initials="DF">
    <w:p w:rsidR="00CE2AFC" w:rsidRDefault="00CE2AFC">
      <w:pPr>
        <w:pStyle w:val="CommentText"/>
      </w:pPr>
      <w:r>
        <w:rPr>
          <w:rStyle w:val="CommentReference"/>
        </w:rPr>
        <w:annotationRef/>
      </w:r>
      <w:r>
        <w:t xml:space="preserve">The address must be valid as of the </w:t>
      </w:r>
      <w:proofErr w:type="spellStart"/>
      <w:r>
        <w:t>CheckEFTDate</w:t>
      </w:r>
      <w:proofErr w:type="spellEnd"/>
      <w:r>
        <w:t xml:space="preserve"> date. In case of multiple PR addresses, use a single arbitrary address.</w:t>
      </w:r>
    </w:p>
  </w:comment>
  <w:comment w:id="250" w:author="Kishore K. Vuppala" w:date="2011-11-28T19:17:00Z" w:initials="KV">
    <w:p w:rsidR="003C6257" w:rsidRDefault="003C6257">
      <w:pPr>
        <w:pStyle w:val="CommentText"/>
      </w:pPr>
      <w:r>
        <w:rPr>
          <w:rStyle w:val="CommentReference"/>
        </w:rPr>
        <w:annotationRef/>
      </w:r>
      <w:r>
        <w:t>Need clarification.</w:t>
      </w:r>
    </w:p>
  </w:comment>
  <w:comment w:id="251" w:author="Dimitri Furman" w:date="2011-11-28T16:07:00Z" w:initials="DF">
    <w:p w:rsidR="00CE2AFC" w:rsidRDefault="00CE2AFC">
      <w:pPr>
        <w:pStyle w:val="CommentText"/>
      </w:pPr>
      <w:r>
        <w:rPr>
          <w:rStyle w:val="CommentReference"/>
        </w:rPr>
        <w:annotationRef/>
      </w:r>
      <w:r>
        <w:t>Insert only rows with Business Type Status ID equal to 2 (Accepted).</w:t>
      </w:r>
    </w:p>
  </w:comment>
  <w:comment w:id="253" w:author="Dimitri Furman" w:date="2011-11-28T16:07:00Z" w:initials="DF">
    <w:p w:rsidR="00CE2AFC" w:rsidRDefault="00CE2AFC">
      <w:pPr>
        <w:pStyle w:val="CommentText"/>
      </w:pPr>
      <w:r>
        <w:rPr>
          <w:rStyle w:val="CommentReference"/>
        </w:rPr>
        <w:annotationRef/>
      </w:r>
      <w:r>
        <w:t>Insert only rows with Business Type Status ID equal to 2 (Accepted).</w:t>
      </w:r>
    </w:p>
  </w:comment>
  <w:comment w:id="257" w:author="Dimitri Furman" w:date="2011-11-28T16:07:00Z" w:initials="DF">
    <w:p w:rsidR="00CE2AFC" w:rsidRDefault="00CE2AFC">
      <w:pPr>
        <w:pStyle w:val="CommentText"/>
      </w:pPr>
      <w:r>
        <w:rPr>
          <w:rStyle w:val="CommentReference"/>
        </w:rPr>
        <w:annotationRef/>
      </w:r>
      <w:r>
        <w:t xml:space="preserve">Match on </w:t>
      </w:r>
      <w:proofErr w:type="spellStart"/>
      <w:r>
        <w:t>FMSContract</w:t>
      </w:r>
      <w:proofErr w:type="spellEnd"/>
      <w:proofErr w:type="gramStart"/>
      <w:r>
        <w:t>.{</w:t>
      </w:r>
      <w:proofErr w:type="spellStart"/>
      <w:proofErr w:type="gramEnd"/>
      <w:r w:rsidRPr="00C174BF">
        <w:t>DocCode</w:t>
      </w:r>
      <w:proofErr w:type="spellEnd"/>
      <w:r>
        <w:t xml:space="preserve">, </w:t>
      </w:r>
      <w:proofErr w:type="spellStart"/>
      <w:r>
        <w:t>DocDeptCode</w:t>
      </w:r>
      <w:proofErr w:type="spellEnd"/>
      <w:r>
        <w:t xml:space="preserve">, </w:t>
      </w:r>
      <w:proofErr w:type="spellStart"/>
      <w:r>
        <w:t>DocID</w:t>
      </w:r>
      <w:proofErr w:type="spellEnd"/>
      <w:r>
        <w:t>} = Agreement.{</w:t>
      </w:r>
      <w:proofErr w:type="spellStart"/>
      <w:r>
        <w:t>AgreementDocCode</w:t>
      </w:r>
      <w:proofErr w:type="spellEnd"/>
      <w:r>
        <w:t xml:space="preserve">, </w:t>
      </w:r>
      <w:proofErr w:type="spellStart"/>
      <w:r>
        <w:t>AgreementDocDeptCode</w:t>
      </w:r>
      <w:proofErr w:type="spellEnd"/>
      <w:r>
        <w:t xml:space="preserve">, </w:t>
      </w:r>
      <w:proofErr w:type="spellStart"/>
      <w:r>
        <w:t>AgreementDocID</w:t>
      </w:r>
      <w:proofErr w:type="spellEnd"/>
      <w:r>
        <w:t xml:space="preserve">}. </w:t>
      </w:r>
      <w:r w:rsidRPr="00C174BF">
        <w:t>Do not insert rows with agreement detail attributes unchanged compared to those in the most recent version of agreement detail</w:t>
      </w:r>
      <w:r>
        <w:t>.</w:t>
      </w:r>
    </w:p>
  </w:comment>
  <w:comment w:id="260" w:author="Dimitri Furman" w:date="2011-11-28T16:07:00Z" w:initials="DF">
    <w:p w:rsidR="00CE2AFC" w:rsidRDefault="00CE2AFC">
      <w:pPr>
        <w:pStyle w:val="CommentText"/>
      </w:pPr>
      <w:r>
        <w:rPr>
          <w:rStyle w:val="CommentReference"/>
        </w:rPr>
        <w:annotationRef/>
      </w:r>
      <w:r>
        <w:t xml:space="preserve">Match on </w:t>
      </w:r>
      <w:proofErr w:type="spellStart"/>
      <w:r>
        <w:t>FMSDeliveryOrder</w:t>
      </w:r>
      <w:proofErr w:type="spellEnd"/>
      <w:proofErr w:type="gramStart"/>
      <w:r>
        <w:t>.{</w:t>
      </w:r>
      <w:proofErr w:type="spellStart"/>
      <w:proofErr w:type="gramEnd"/>
      <w:r w:rsidRPr="00C174BF">
        <w:t>DocCode</w:t>
      </w:r>
      <w:proofErr w:type="spellEnd"/>
      <w:r>
        <w:t xml:space="preserve">, </w:t>
      </w:r>
      <w:proofErr w:type="spellStart"/>
      <w:r>
        <w:t>DocDeptCode</w:t>
      </w:r>
      <w:proofErr w:type="spellEnd"/>
      <w:r>
        <w:t xml:space="preserve">, </w:t>
      </w:r>
      <w:proofErr w:type="spellStart"/>
      <w:r>
        <w:t>DocID</w:t>
      </w:r>
      <w:proofErr w:type="spellEnd"/>
      <w:r>
        <w:t>} = Agreement.{</w:t>
      </w:r>
      <w:proofErr w:type="spellStart"/>
      <w:r>
        <w:t>AgreementDocCode</w:t>
      </w:r>
      <w:proofErr w:type="spellEnd"/>
      <w:r>
        <w:t xml:space="preserve">, </w:t>
      </w:r>
      <w:proofErr w:type="spellStart"/>
      <w:r>
        <w:t>AgreementDocDeptCode</w:t>
      </w:r>
      <w:proofErr w:type="spellEnd"/>
      <w:r>
        <w:t xml:space="preserve">, </w:t>
      </w:r>
      <w:proofErr w:type="spellStart"/>
      <w:r>
        <w:t>AgreementDocID</w:t>
      </w:r>
      <w:proofErr w:type="spellEnd"/>
      <w:r>
        <w:t xml:space="preserve">}. </w:t>
      </w:r>
      <w:r w:rsidRPr="00C174BF">
        <w:t xml:space="preserve">Do not insert rows with </w:t>
      </w:r>
      <w:r>
        <w:t xml:space="preserve">master </w:t>
      </w:r>
      <w:r w:rsidRPr="00C174BF">
        <w:t xml:space="preserve">agreement detail attributes unchanged compared to those in the most recent version of </w:t>
      </w:r>
      <w:r>
        <w:t xml:space="preserve">master </w:t>
      </w:r>
      <w:r w:rsidRPr="00C174BF">
        <w:t>agreement detail</w:t>
      </w:r>
      <w:r>
        <w:t>.</w:t>
      </w:r>
    </w:p>
  </w:comment>
  <w:comment w:id="261" w:author="Kishore K. Vuppala" w:date="2011-11-28T19:31:00Z" w:initials="KV">
    <w:p w:rsidR="00D2680F" w:rsidRDefault="00D2680F">
      <w:pPr>
        <w:pStyle w:val="CommentText"/>
      </w:pPr>
      <w:r>
        <w:rPr>
          <w:rStyle w:val="CommentReference"/>
        </w:rPr>
        <w:annotationRef/>
      </w:r>
      <w:r>
        <w:t>Get more clarification on the attributes</w:t>
      </w:r>
    </w:p>
  </w:comment>
  <w:comment w:id="269" w:author="Dimitri Furman" w:date="2011-11-28T16:07:00Z" w:initials="DF">
    <w:p w:rsidR="00CE2AFC" w:rsidRDefault="00CE2AFC">
      <w:pPr>
        <w:pStyle w:val="CommentText"/>
      </w:pPr>
      <w:r>
        <w:rPr>
          <w:rStyle w:val="CommentReference"/>
        </w:rPr>
        <w:annotationRef/>
      </w:r>
      <w:r>
        <w:t>Although invalidation statistics are included in the notification emails, I do not believe that at present there is any established process to research the causes and perform any corrections. No business requirements related to this have been defined, to the best of my knowledge.</w:t>
      </w:r>
    </w:p>
    <w:p w:rsidR="00CE2AFC" w:rsidRDefault="00CE2AFC">
      <w:pPr>
        <w:pStyle w:val="CommentText"/>
      </w:pPr>
    </w:p>
    <w:p w:rsidR="00CE2AFC" w:rsidRDefault="00CE2AFC">
      <w:pPr>
        <w:pStyle w:val="CommentText"/>
      </w:pPr>
      <w:r>
        <w:t>During initial development of the ETL process, a number of bugs and deficiencies in both the ETL process and FISA feeds have been uncovered by reviewing invalidated data.</w:t>
      </w:r>
    </w:p>
  </w:comment>
  <w:comment w:id="270" w:author="Dimitri Furman" w:date="2011-11-28T16:07:00Z" w:initials="DF">
    <w:p w:rsidR="00CE2AFC" w:rsidRDefault="00CE2AFC">
      <w:pPr>
        <w:pStyle w:val="CommentText"/>
      </w:pPr>
      <w:r>
        <w:rPr>
          <w:rStyle w:val="CommentReference"/>
        </w:rPr>
        <w:annotationRef/>
      </w:r>
      <w:r>
        <w:t>Similar to the above.</w:t>
      </w:r>
    </w:p>
    <w:p w:rsidR="00CE2AFC" w:rsidRDefault="00CE2AFC">
      <w:pPr>
        <w:pStyle w:val="CommentText"/>
      </w:pPr>
    </w:p>
    <w:p w:rsidR="00CE2AFC" w:rsidRDefault="00CE2AFC">
      <w:pPr>
        <w:pStyle w:val="CommentText"/>
      </w:pPr>
      <w:r>
        <w:t>It is strongly recommended to review statistics related to malformed records and find out the cause if any are found. In one previous case, a bug in FISA data extraction interface would have gone unnoticed and would have caused inconsistent data in the public databases, if malformed record statistics were not being reviewed at that time.</w:t>
      </w:r>
    </w:p>
  </w:comment>
  <w:comment w:id="271" w:author="Dimitri Furman" w:date="2011-11-28T16:07:00Z" w:initials="DF">
    <w:p w:rsidR="00CE2AFC" w:rsidRDefault="00CE2AFC">
      <w:pPr>
        <w:pStyle w:val="CommentText"/>
      </w:pPr>
      <w:r>
        <w:rPr>
          <w:rStyle w:val="CommentReference"/>
        </w:rPr>
        <w:annotationRef/>
      </w:r>
      <w:r>
        <w:t>The only one that I am aware of is an Access database connected to the internal MyMoney database and used for ad-hoc reporting purposes. This may or may not be used at this time.</w:t>
      </w:r>
    </w:p>
  </w:comment>
  <w:comment w:id="272" w:author="Dimitri Furman" w:date="2011-11-28T16:07:00Z" w:initials="DF">
    <w:p w:rsidR="00CE2AFC" w:rsidRDefault="00CE2AFC">
      <w:pPr>
        <w:pStyle w:val="CommentText"/>
      </w:pPr>
      <w:r>
        <w:rPr>
          <w:rStyle w:val="CommentReference"/>
        </w:rPr>
        <w:annotationRef/>
      </w:r>
      <w:r>
        <w:t xml:space="preserve">The data in </w:t>
      </w:r>
      <w:proofErr w:type="spellStart"/>
      <w:r>
        <w:t>NYCCheckbook.AgreementIndustryType</w:t>
      </w:r>
      <w:proofErr w:type="spellEnd"/>
      <w:r>
        <w:t xml:space="preserve"> table was initially loaded from two sources: a file provided by FISA, and a file provided by MOCS, with the latter taking priority over the former in case of an agreement being present in both. The </w:t>
      </w:r>
      <w:proofErr w:type="spellStart"/>
      <w:r>
        <w:t>LoadAgreementIndustryType</w:t>
      </w:r>
      <w:proofErr w:type="spellEnd"/>
      <w:r>
        <w:t xml:space="preserve"> package was used during a one-time load of </w:t>
      </w:r>
      <w:proofErr w:type="gramStart"/>
      <w:r>
        <w:t xml:space="preserve">the  </w:t>
      </w:r>
      <w:proofErr w:type="spellStart"/>
      <w:r>
        <w:t>NYCCheckbook.AgreementIndustryType</w:t>
      </w:r>
      <w:proofErr w:type="spellEnd"/>
      <w:proofErr w:type="gramEnd"/>
      <w:r>
        <w:t xml:space="preserve"> table, which is used to determine a vendor’s MWBE category. This table is static at present – no approach to updating it in the future has been identified.</w:t>
      </w:r>
    </w:p>
    <w:p w:rsidR="00CE2AFC" w:rsidRDefault="00CE2AFC">
      <w:pPr>
        <w:pStyle w:val="CommentText"/>
      </w:pPr>
    </w:p>
    <w:p w:rsidR="00CE2AFC" w:rsidRDefault="00CE2AFC">
      <w:pPr>
        <w:pStyle w:val="CommentText"/>
      </w:pPr>
      <w:proofErr w:type="spellStart"/>
      <w:r>
        <w:t>ImportLookups</w:t>
      </w:r>
      <w:proofErr w:type="spellEnd"/>
      <w:r>
        <w:t xml:space="preserve"> was used for a short period of time before the COA data feed has been provided by FISA. It is not used anymore, and is not included in the most recent version of the SSIS project.</w:t>
      </w:r>
    </w:p>
    <w:p w:rsidR="00CE2AFC" w:rsidRDefault="00CE2AFC">
      <w:pPr>
        <w:pStyle w:val="CommentText"/>
      </w:pPr>
    </w:p>
  </w:comment>
  <w:comment w:id="273" w:author="Dimitri Furman" w:date="2011-11-28T16:07:00Z" w:initials="DF">
    <w:p w:rsidR="00CE2AFC" w:rsidRDefault="00CE2AFC">
      <w:pPr>
        <w:pStyle w:val="CommentText"/>
      </w:pPr>
      <w:r>
        <w:rPr>
          <w:rStyle w:val="CommentReference"/>
        </w:rPr>
        <w:annotationRef/>
      </w:r>
      <w:r>
        <w:t>There is no process in place to handle updates made to disbursement/payroll data in FMS/3. I do not know how often such changes happen, if at all.</w:t>
      </w:r>
    </w:p>
  </w:comment>
  <w:comment w:id="274" w:author="Dimitri Furman" w:date="2011-11-28T16:07:00Z" w:initials="DF">
    <w:p w:rsidR="00CE2AFC" w:rsidRDefault="00CE2AFC">
      <w:pPr>
        <w:pStyle w:val="CommentText"/>
      </w:pPr>
      <w:r>
        <w:rPr>
          <w:rStyle w:val="CommentReference"/>
        </w:rPr>
        <w:annotationRef/>
      </w:r>
      <w:r>
        <w:t>For these tables, data was initially sourced from reference tables on the FMS/3 portal web site, maintained by FISA. There is no automated process to update this mostly static data.</w:t>
      </w:r>
    </w:p>
  </w:comment>
  <w:comment w:id="275" w:author="Dimitri Furman" w:date="2011-11-28T16:07:00Z" w:initials="DF">
    <w:p w:rsidR="00CE2AFC" w:rsidRDefault="00CE2AFC">
      <w:pPr>
        <w:pStyle w:val="CommentText"/>
      </w:pPr>
      <w:r>
        <w:rPr>
          <w:rStyle w:val="CommentReference"/>
        </w:rPr>
        <w:annotationRef/>
      </w:r>
      <w:r>
        <w:t>What I was actually referring to is a theoretical possibility that an existing payroll summary row in a public database may have to be updated, due to public payroll data being aggregated at a less granular level. While I do not know if this scenario can actually happen given the nature of payroll data provided by FISA, the ETL process will handle it correctly.</w:t>
      </w:r>
    </w:p>
  </w:comment>
  <w:comment w:id="276" w:author="Dimitri Furman" w:date="2011-11-28T16:07:00Z" w:initials="DF">
    <w:p w:rsidR="00CE2AFC" w:rsidRDefault="00CE2AFC">
      <w:pPr>
        <w:pStyle w:val="CommentText"/>
      </w:pPr>
      <w:r>
        <w:rPr>
          <w:rStyle w:val="CommentReference"/>
        </w:rPr>
        <w:annotationRef/>
      </w:r>
      <w:r>
        <w:t xml:space="preserve">The SSIS package that populates the </w:t>
      </w:r>
      <w:proofErr w:type="spellStart"/>
      <w:r>
        <w:t>Clearview</w:t>
      </w:r>
      <w:proofErr w:type="spellEnd"/>
      <w:r>
        <w:t xml:space="preserve"> database is periodically executed on the integration server in NYCC internal datacenter. It extracts data from the OAISIS Oracle database and publishes it directly to the public </w:t>
      </w:r>
      <w:proofErr w:type="spellStart"/>
      <w:r>
        <w:t>Clearview</w:t>
      </w:r>
      <w:proofErr w:type="spellEnd"/>
      <w:r>
        <w:t xml:space="preserve"> database.</w:t>
      </w:r>
    </w:p>
    <w:p w:rsidR="00CE2AFC" w:rsidRDefault="00CE2AFC">
      <w:pPr>
        <w:pStyle w:val="CommentText"/>
      </w:pPr>
      <w:r>
        <w:t>There are no dependencies between Clearview and MyMoney, other than the use of shared infrastructure.</w:t>
      </w:r>
    </w:p>
  </w:comment>
  <w:comment w:id="277" w:author="vbeeravolu" w:date="2011-11-28T16:14:00Z" w:initials="v">
    <w:p w:rsidR="00CE2AFC" w:rsidRDefault="00CE2AFC">
      <w:pPr>
        <w:pStyle w:val="CommentText"/>
      </w:pPr>
      <w:r>
        <w:rPr>
          <w:rStyle w:val="CommentReference"/>
        </w:rPr>
        <w:annotationRef/>
      </w:r>
      <w:r>
        <w:t>Please provide us with the SSIS Package and any documentation associated</w:t>
      </w:r>
    </w:p>
  </w:comment>
  <w:comment w:id="278" w:author="Dimitri Furman" w:date="2011-11-28T16:07:00Z" w:initials="DF">
    <w:p w:rsidR="00CE2AFC" w:rsidRDefault="00CE2AFC">
      <w:pPr>
        <w:pStyle w:val="CommentText"/>
      </w:pPr>
      <w:r>
        <w:rPr>
          <w:rStyle w:val="CommentReference"/>
        </w:rPr>
        <w:annotationRef/>
      </w:r>
      <w:r>
        <w:t>For Delivery Orders, contract data such as amount is obtained from the associated master agreement using the following algorithm:</w:t>
      </w:r>
    </w:p>
    <w:p w:rsidR="00CE2AFC" w:rsidRDefault="00CE2AFC">
      <w:pPr>
        <w:pStyle w:val="CommentText"/>
      </w:pPr>
      <w:r>
        <w:t xml:space="preserve">For a disbursement line item, determine the agreement and see if there is a matching row in the </w:t>
      </w:r>
      <w:proofErr w:type="spellStart"/>
      <w:r>
        <w:t>FMSDeliveryOrder</w:t>
      </w:r>
      <w:proofErr w:type="spellEnd"/>
      <w:r>
        <w:t xml:space="preserve"> table, matching on </w:t>
      </w:r>
      <w:proofErr w:type="spellStart"/>
      <w:r>
        <w:t>FMSDeliveryOrder</w:t>
      </w:r>
      <w:proofErr w:type="spellEnd"/>
      <w:r>
        <w:t>.{</w:t>
      </w:r>
      <w:proofErr w:type="spellStart"/>
      <w:r w:rsidRPr="00C174BF">
        <w:t>DocCode</w:t>
      </w:r>
      <w:proofErr w:type="spellEnd"/>
      <w:r>
        <w:t xml:space="preserve">, </w:t>
      </w:r>
      <w:proofErr w:type="spellStart"/>
      <w:r>
        <w:t>DocDeptCode</w:t>
      </w:r>
      <w:proofErr w:type="spellEnd"/>
      <w:r>
        <w:t xml:space="preserve">, </w:t>
      </w:r>
      <w:proofErr w:type="spellStart"/>
      <w:r>
        <w:t>DocID</w:t>
      </w:r>
      <w:proofErr w:type="spellEnd"/>
      <w:r>
        <w:t>} = Agreement.{</w:t>
      </w:r>
      <w:proofErr w:type="spellStart"/>
      <w:r>
        <w:t>AgreementDocCode</w:t>
      </w:r>
      <w:proofErr w:type="spellEnd"/>
      <w:r>
        <w:t xml:space="preserve">, </w:t>
      </w:r>
      <w:proofErr w:type="spellStart"/>
      <w:r>
        <w:t>AgreementDocDeptCode</w:t>
      </w:r>
      <w:proofErr w:type="spellEnd"/>
      <w:r>
        <w:t xml:space="preserve">, </w:t>
      </w:r>
      <w:proofErr w:type="spellStart"/>
      <w:r>
        <w:t>AgreementDocID</w:t>
      </w:r>
      <w:proofErr w:type="spellEnd"/>
      <w:r>
        <w:t>}. If so</w:t>
      </w:r>
      <w:bookmarkStart w:id="280" w:name="_GoBack"/>
      <w:bookmarkEnd w:id="280"/>
      <w:r>
        <w:t xml:space="preserve">, determine the associated row in the </w:t>
      </w:r>
      <w:proofErr w:type="spellStart"/>
      <w:r>
        <w:t>FMSMasterAgreement</w:t>
      </w:r>
      <w:proofErr w:type="spellEnd"/>
      <w:r>
        <w:t xml:space="preserve"> table, matching on </w:t>
      </w:r>
      <w:proofErr w:type="spellStart"/>
      <w:r>
        <w:t>FMSDeliveryOrder</w:t>
      </w:r>
      <w:proofErr w:type="spellEnd"/>
      <w:proofErr w:type="gramStart"/>
      <w:r>
        <w:t>.{</w:t>
      </w:r>
      <w:proofErr w:type="spellStart"/>
      <w:proofErr w:type="gramEnd"/>
      <w:r>
        <w:t>MasterAgrDocCode</w:t>
      </w:r>
      <w:proofErr w:type="spellEnd"/>
      <w:r>
        <w:t xml:space="preserve">, </w:t>
      </w:r>
      <w:proofErr w:type="spellStart"/>
      <w:r>
        <w:t>MasterAgrDocDeptCode</w:t>
      </w:r>
      <w:proofErr w:type="spellEnd"/>
      <w:r>
        <w:t xml:space="preserve">, </w:t>
      </w:r>
      <w:proofErr w:type="spellStart"/>
      <w:r>
        <w:t>MasteAgrDocID</w:t>
      </w:r>
      <w:proofErr w:type="spellEnd"/>
      <w:r>
        <w:t xml:space="preserve">} = </w:t>
      </w:r>
      <w:proofErr w:type="spellStart"/>
      <w:r>
        <w:t>MasterAgreement</w:t>
      </w:r>
      <w:proofErr w:type="spellEnd"/>
      <w:r>
        <w:t>.{</w:t>
      </w:r>
      <w:proofErr w:type="spellStart"/>
      <w:r>
        <w:t>DocCode</w:t>
      </w:r>
      <w:proofErr w:type="spellEnd"/>
      <w:r>
        <w:t xml:space="preserve">, </w:t>
      </w:r>
      <w:proofErr w:type="spellStart"/>
      <w:r>
        <w:t>DocDeptCode</w:t>
      </w:r>
      <w:proofErr w:type="spellEnd"/>
      <w:r>
        <w:t xml:space="preserve">, </w:t>
      </w:r>
      <w:proofErr w:type="spellStart"/>
      <w:r>
        <w:t>DocID</w:t>
      </w:r>
      <w:proofErr w:type="spellEnd"/>
      <w:r>
        <w:t xml:space="preserve">}, insert data from that row in the </w:t>
      </w:r>
      <w:proofErr w:type="spellStart"/>
      <w:r>
        <w:t>MasterAgreementDetail</w:t>
      </w:r>
      <w:proofErr w:type="spellEnd"/>
      <w:r>
        <w:t xml:space="preserve"> table (if not already present), and associate the row in </w:t>
      </w:r>
      <w:proofErr w:type="spellStart"/>
      <w:r>
        <w:t>MasterAgreementDetail</w:t>
      </w:r>
      <w:proofErr w:type="spellEnd"/>
      <w:r>
        <w:t xml:space="preserve"> with the disbursement line item row.</w:t>
      </w:r>
    </w:p>
    <w:p w:rsidR="00CE2AFC" w:rsidRDefault="00CE2AFC">
      <w:pPr>
        <w:pStyle w:val="CommentText"/>
      </w:pPr>
      <w:r>
        <w:t>Refer to the spLoadFMSDataLoad for detailed information.</w:t>
      </w:r>
    </w:p>
  </w:comment>
  <w:comment w:id="279" w:author="Kishore K. Vuppala" w:date="2011-11-28T19:42:00Z" w:initials="KV">
    <w:p w:rsidR="00F113F9" w:rsidRDefault="00F113F9">
      <w:pPr>
        <w:pStyle w:val="CommentText"/>
      </w:pPr>
      <w:r>
        <w:rPr>
          <w:rStyle w:val="CommentReference"/>
        </w:rPr>
        <w:annotationRef/>
      </w:r>
      <w:r>
        <w:t>Need the exact contract amt field to be mapped.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0E22" w:rsidRDefault="00B50E22" w:rsidP="00820141">
      <w:pPr>
        <w:spacing w:after="0" w:line="240" w:lineRule="auto"/>
      </w:pPr>
      <w:r>
        <w:separator/>
      </w:r>
    </w:p>
  </w:endnote>
  <w:endnote w:type="continuationSeparator" w:id="0">
    <w:p w:rsidR="00B50E22" w:rsidRDefault="00B50E22" w:rsidP="00820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FC" w:rsidRDefault="00CE2AFC">
    <w:pPr>
      <w:pStyle w:val="Footer"/>
      <w:pBdr>
        <w:top w:val="thinThickSmallGap" w:sz="24" w:space="1" w:color="622423" w:themeColor="accent2" w:themeShade="7F"/>
      </w:pBdr>
      <w:rPr>
        <w:rFonts w:asciiTheme="majorHAnsi" w:hAnsiTheme="majorHAnsi"/>
      </w:rPr>
    </w:pPr>
    <w:r>
      <w:rPr>
        <w:rFonts w:asciiTheme="majorHAnsi" w:hAnsiTheme="majorHAnsi"/>
      </w:rPr>
      <w:t>Confidential</w:t>
    </w:r>
    <w:r>
      <w:rPr>
        <w:rFonts w:asciiTheme="majorHAnsi" w:hAnsiTheme="majorHAnsi"/>
      </w:rPr>
      <w:ptab w:relativeTo="margin" w:alignment="right" w:leader="none"/>
    </w:r>
    <w:r>
      <w:rPr>
        <w:rFonts w:asciiTheme="majorHAnsi" w:hAnsiTheme="majorHAnsi"/>
      </w:rPr>
      <w:t xml:space="preserve">Page </w:t>
    </w:r>
    <w:r w:rsidRPr="00D75978">
      <w:fldChar w:fldCharType="begin"/>
    </w:r>
    <w:r>
      <w:instrText xml:space="preserve"> PAGE   \* MERGEFORMAT </w:instrText>
    </w:r>
    <w:r w:rsidRPr="00D75978">
      <w:fldChar w:fldCharType="separate"/>
    </w:r>
    <w:r w:rsidR="00F113F9" w:rsidRPr="00F113F9">
      <w:rPr>
        <w:rFonts w:asciiTheme="majorHAnsi" w:hAnsiTheme="majorHAnsi"/>
        <w:noProof/>
      </w:rPr>
      <w:t>26</w:t>
    </w:r>
    <w:r>
      <w:rPr>
        <w:rFonts w:asciiTheme="majorHAnsi" w:hAnsiTheme="majorHAnsi"/>
        <w:noProof/>
      </w:rPr>
      <w:fldChar w:fldCharType="end"/>
    </w:r>
  </w:p>
  <w:p w:rsidR="00CE2AFC" w:rsidRPr="002F45B8" w:rsidRDefault="00CE2AFC" w:rsidP="002F45B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0E22" w:rsidRDefault="00B50E22" w:rsidP="00820141">
      <w:pPr>
        <w:spacing w:after="0" w:line="240" w:lineRule="auto"/>
      </w:pPr>
      <w:r>
        <w:separator/>
      </w:r>
    </w:p>
  </w:footnote>
  <w:footnote w:type="continuationSeparator" w:id="0">
    <w:p w:rsidR="00B50E22" w:rsidRDefault="00B50E22" w:rsidP="00820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2AFC" w:rsidRDefault="00CE2AF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itle"/>
        <w:id w:val="77738743"/>
        <w:placeholder>
          <w:docPart w:val="0D17D0DF81934813BE981FB0EBB8E59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32"/>
            <w:szCs w:val="32"/>
          </w:rPr>
          <w:t>Checkbook 2.0_Summary of Understanding _ ETL</w:t>
        </w:r>
      </w:sdtContent>
    </w:sdt>
  </w:p>
  <w:p w:rsidR="00CE2AFC" w:rsidRDefault="00CE2AFC" w:rsidP="00820141">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0516"/>
    <w:multiLevelType w:val="multilevel"/>
    <w:tmpl w:val="9C40A9AC"/>
    <w:lvl w:ilvl="0">
      <w:start w:val="1"/>
      <w:numFmt w:val="decimal"/>
      <w:lvlRestart w:val="0"/>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
    <w:nsid w:val="01676AB8"/>
    <w:multiLevelType w:val="hybridMultilevel"/>
    <w:tmpl w:val="C7EA1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857D3"/>
    <w:multiLevelType w:val="hybridMultilevel"/>
    <w:tmpl w:val="1F8CA0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4526EAA"/>
    <w:multiLevelType w:val="hybridMultilevel"/>
    <w:tmpl w:val="7EAC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826EDA"/>
    <w:multiLevelType w:val="hybridMultilevel"/>
    <w:tmpl w:val="280E010E"/>
    <w:lvl w:ilvl="0" w:tplc="BDF4B146">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B75C9E"/>
    <w:multiLevelType w:val="hybridMultilevel"/>
    <w:tmpl w:val="CC520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BB0689"/>
    <w:multiLevelType w:val="hybridMultilevel"/>
    <w:tmpl w:val="03A4125E"/>
    <w:lvl w:ilvl="0" w:tplc="EAE053D2">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2619D7"/>
    <w:multiLevelType w:val="hybridMultilevel"/>
    <w:tmpl w:val="1E564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6C7423D"/>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34067E"/>
    <w:multiLevelType w:val="hybridMultilevel"/>
    <w:tmpl w:val="B1E04A42"/>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8AA0F7E"/>
    <w:multiLevelType w:val="hybridMultilevel"/>
    <w:tmpl w:val="72605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3F76AC"/>
    <w:multiLevelType w:val="hybridMultilevel"/>
    <w:tmpl w:val="B784D806"/>
    <w:lvl w:ilvl="0" w:tplc="A98E3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9F51DAA"/>
    <w:multiLevelType w:val="hybridMultilevel"/>
    <w:tmpl w:val="C4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CEE31B5"/>
    <w:multiLevelType w:val="hybridMultilevel"/>
    <w:tmpl w:val="69CE72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0E6F7395"/>
    <w:multiLevelType w:val="hybridMultilevel"/>
    <w:tmpl w:val="2528CF5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1063FD6"/>
    <w:multiLevelType w:val="hybridMultilevel"/>
    <w:tmpl w:val="7F601D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122C6501"/>
    <w:multiLevelType w:val="hybridMultilevel"/>
    <w:tmpl w:val="A596E8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14D90968"/>
    <w:multiLevelType w:val="hybridMultilevel"/>
    <w:tmpl w:val="188624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953387E"/>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1500D5"/>
    <w:multiLevelType w:val="hybridMultilevel"/>
    <w:tmpl w:val="AB3A54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1E1531F5"/>
    <w:multiLevelType w:val="hybridMultilevel"/>
    <w:tmpl w:val="DC56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EEA2A26"/>
    <w:multiLevelType w:val="hybridMultilevel"/>
    <w:tmpl w:val="4BCA1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D15E92"/>
    <w:multiLevelType w:val="hybridMultilevel"/>
    <w:tmpl w:val="AA087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0325979"/>
    <w:multiLevelType w:val="hybridMultilevel"/>
    <w:tmpl w:val="63B22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208E314F"/>
    <w:multiLevelType w:val="hybridMultilevel"/>
    <w:tmpl w:val="E4E002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3AB2096"/>
    <w:multiLevelType w:val="hybridMultilevel"/>
    <w:tmpl w:val="B1E04A42"/>
    <w:lvl w:ilvl="0" w:tplc="A98E3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23EB1FC9"/>
    <w:multiLevelType w:val="hybridMultilevel"/>
    <w:tmpl w:val="59628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41C0F1F"/>
    <w:multiLevelType w:val="hybridMultilevel"/>
    <w:tmpl w:val="85B03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25F15B0A"/>
    <w:multiLevelType w:val="hybridMultilevel"/>
    <w:tmpl w:val="BF360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6EF638D"/>
    <w:multiLevelType w:val="hybridMultilevel"/>
    <w:tmpl w:val="251CE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A832624"/>
    <w:multiLevelType w:val="hybridMultilevel"/>
    <w:tmpl w:val="D242B1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AB4701F"/>
    <w:multiLevelType w:val="hybridMultilevel"/>
    <w:tmpl w:val="794E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C834F78"/>
    <w:multiLevelType w:val="hybridMultilevel"/>
    <w:tmpl w:val="DADC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CD93E63"/>
    <w:multiLevelType w:val="hybridMultilevel"/>
    <w:tmpl w:val="04E08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F3E165A"/>
    <w:multiLevelType w:val="hybridMultilevel"/>
    <w:tmpl w:val="8146E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00D1C0E"/>
    <w:multiLevelType w:val="hybridMultilevel"/>
    <w:tmpl w:val="DE944E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0600066"/>
    <w:multiLevelType w:val="hybridMultilevel"/>
    <w:tmpl w:val="D03C0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0F269B4"/>
    <w:multiLevelType w:val="hybridMultilevel"/>
    <w:tmpl w:val="608AF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32F63C62"/>
    <w:multiLevelType w:val="hybridMultilevel"/>
    <w:tmpl w:val="FB0CA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33091409"/>
    <w:multiLevelType w:val="hybridMultilevel"/>
    <w:tmpl w:val="923C89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357175E3"/>
    <w:multiLevelType w:val="hybridMultilevel"/>
    <w:tmpl w:val="73C6C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6593E55"/>
    <w:multiLevelType w:val="hybridMultilevel"/>
    <w:tmpl w:val="8C9CB1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6DF376A"/>
    <w:multiLevelType w:val="hybridMultilevel"/>
    <w:tmpl w:val="0ABA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C013BAD"/>
    <w:multiLevelType w:val="multilevel"/>
    <w:tmpl w:val="3A3A4A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480" w:hanging="72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4">
    <w:nsid w:val="3E2267F5"/>
    <w:multiLevelType w:val="hybridMultilevel"/>
    <w:tmpl w:val="DC56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30A201C"/>
    <w:multiLevelType w:val="hybridMultilevel"/>
    <w:tmpl w:val="E4902F12"/>
    <w:lvl w:ilvl="0" w:tplc="D02017A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43B1168C"/>
    <w:multiLevelType w:val="hybridMultilevel"/>
    <w:tmpl w:val="3EC80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5034116"/>
    <w:multiLevelType w:val="hybridMultilevel"/>
    <w:tmpl w:val="5A6096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4AAA20F4"/>
    <w:multiLevelType w:val="hybridMultilevel"/>
    <w:tmpl w:val="2E6687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4C3024BF"/>
    <w:multiLevelType w:val="hybridMultilevel"/>
    <w:tmpl w:val="550AC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27C1DDF"/>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5E27990"/>
    <w:multiLevelType w:val="hybridMultilevel"/>
    <w:tmpl w:val="A3EC1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nsid w:val="56634DFF"/>
    <w:multiLevelType w:val="hybridMultilevel"/>
    <w:tmpl w:val="0E38D8C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3">
    <w:nsid w:val="57022589"/>
    <w:multiLevelType w:val="hybridMultilevel"/>
    <w:tmpl w:val="DADCDD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7825575"/>
    <w:multiLevelType w:val="hybridMultilevel"/>
    <w:tmpl w:val="61381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58462D41"/>
    <w:multiLevelType w:val="hybridMultilevel"/>
    <w:tmpl w:val="B3DED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92827E5"/>
    <w:multiLevelType w:val="hybridMultilevel"/>
    <w:tmpl w:val="BD32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593915BC"/>
    <w:multiLevelType w:val="hybridMultilevel"/>
    <w:tmpl w:val="917CC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5BDC47AD"/>
    <w:multiLevelType w:val="hybridMultilevel"/>
    <w:tmpl w:val="C99E3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5C877FAF"/>
    <w:multiLevelType w:val="hybridMultilevel"/>
    <w:tmpl w:val="40240AA2"/>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5E925E7C"/>
    <w:multiLevelType w:val="hybridMultilevel"/>
    <w:tmpl w:val="03B69B9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1">
    <w:nsid w:val="5F352CB7"/>
    <w:multiLevelType w:val="hybridMultilevel"/>
    <w:tmpl w:val="3A821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5F4D50BA"/>
    <w:multiLevelType w:val="hybridMultilevel"/>
    <w:tmpl w:val="EBC21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5FC97054"/>
    <w:multiLevelType w:val="hybridMultilevel"/>
    <w:tmpl w:val="C4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624F3417"/>
    <w:multiLevelType w:val="hybridMultilevel"/>
    <w:tmpl w:val="3D041D6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nsid w:val="62DC5E82"/>
    <w:multiLevelType w:val="hybridMultilevel"/>
    <w:tmpl w:val="BE928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3D06ABE"/>
    <w:multiLevelType w:val="hybridMultilevel"/>
    <w:tmpl w:val="F8D6B5C2"/>
    <w:lvl w:ilvl="0" w:tplc="55D415DC">
      <w:start w:val="1"/>
      <w:numFmt w:val="decimal"/>
      <w:lvlText w:val="%1."/>
      <w:lvlJc w:val="left"/>
      <w:pPr>
        <w:ind w:left="720" w:hanging="360"/>
      </w:pPr>
      <w:rPr>
        <w:rFonts w:ascii="Calibri" w:eastAsia="Calibri" w:hAnsi="Calibr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6505389F"/>
    <w:multiLevelType w:val="hybridMultilevel"/>
    <w:tmpl w:val="16285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55959BF"/>
    <w:multiLevelType w:val="hybridMultilevel"/>
    <w:tmpl w:val="FD6EF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65B93D47"/>
    <w:multiLevelType w:val="hybridMultilevel"/>
    <w:tmpl w:val="18FCD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67FC6C0B"/>
    <w:multiLevelType w:val="hybridMultilevel"/>
    <w:tmpl w:val="41E0B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6CFD6333"/>
    <w:multiLevelType w:val="hybridMultilevel"/>
    <w:tmpl w:val="AFE0A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6D9C4963"/>
    <w:multiLevelType w:val="hybridMultilevel"/>
    <w:tmpl w:val="B1E04A42"/>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DD25C96"/>
    <w:multiLevelType w:val="hybridMultilevel"/>
    <w:tmpl w:val="8660B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4">
    <w:nsid w:val="6DFB027E"/>
    <w:multiLevelType w:val="hybridMultilevel"/>
    <w:tmpl w:val="A94A2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715D442E"/>
    <w:multiLevelType w:val="hybridMultilevel"/>
    <w:tmpl w:val="1576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717012DD"/>
    <w:multiLevelType w:val="hybridMultilevel"/>
    <w:tmpl w:val="2BF473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72D822BC"/>
    <w:multiLevelType w:val="hybridMultilevel"/>
    <w:tmpl w:val="AF1A2A2E"/>
    <w:lvl w:ilvl="0" w:tplc="A98E3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75B62179"/>
    <w:multiLevelType w:val="hybridMultilevel"/>
    <w:tmpl w:val="5FCC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76AE4CCA"/>
    <w:multiLevelType w:val="hybridMultilevel"/>
    <w:tmpl w:val="FC340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790F7612"/>
    <w:multiLevelType w:val="hybridMultilevel"/>
    <w:tmpl w:val="82DA60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9133268"/>
    <w:multiLevelType w:val="hybridMultilevel"/>
    <w:tmpl w:val="93C8010E"/>
    <w:lvl w:ilvl="0" w:tplc="02B67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7A195681"/>
    <w:multiLevelType w:val="multilevel"/>
    <w:tmpl w:val="695A404E"/>
    <w:lvl w:ilvl="0">
      <w:start w:val="1"/>
      <w:numFmt w:val="decimal"/>
      <w:lvlText w:val="%1."/>
      <w:lvlJc w:val="left"/>
      <w:pPr>
        <w:ind w:left="720" w:hanging="360"/>
      </w:pPr>
      <w:rPr>
        <w:rFonts w:hint="default"/>
      </w:rPr>
    </w:lvl>
    <w:lvl w:ilvl="1">
      <w:start w:val="1"/>
      <w:numFmt w:val="decimal"/>
      <w:isLgl/>
      <w:lvlText w:val="%1.%2"/>
      <w:lvlJc w:val="left"/>
      <w:pPr>
        <w:ind w:left="1620" w:hanging="360"/>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83">
    <w:nsid w:val="7BA422F2"/>
    <w:multiLevelType w:val="hybridMultilevel"/>
    <w:tmpl w:val="C47A0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DDE1090"/>
    <w:multiLevelType w:val="hybridMultilevel"/>
    <w:tmpl w:val="D4DCA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0"/>
  </w:num>
  <w:num w:numId="3">
    <w:abstractNumId w:val="46"/>
  </w:num>
  <w:num w:numId="4">
    <w:abstractNumId w:val="12"/>
  </w:num>
  <w:num w:numId="5">
    <w:abstractNumId w:val="29"/>
  </w:num>
  <w:num w:numId="6">
    <w:abstractNumId w:val="79"/>
  </w:num>
  <w:num w:numId="7">
    <w:abstractNumId w:val="10"/>
  </w:num>
  <w:num w:numId="8">
    <w:abstractNumId w:val="4"/>
  </w:num>
  <w:num w:numId="9">
    <w:abstractNumId w:val="26"/>
  </w:num>
  <w:num w:numId="10">
    <w:abstractNumId w:val="59"/>
  </w:num>
  <w:num w:numId="11">
    <w:abstractNumId w:val="66"/>
  </w:num>
  <w:num w:numId="12">
    <w:abstractNumId w:val="48"/>
  </w:num>
  <w:num w:numId="13">
    <w:abstractNumId w:val="71"/>
  </w:num>
  <w:num w:numId="14">
    <w:abstractNumId w:val="83"/>
  </w:num>
  <w:num w:numId="15">
    <w:abstractNumId w:val="80"/>
  </w:num>
  <w:num w:numId="16">
    <w:abstractNumId w:val="1"/>
  </w:num>
  <w:num w:numId="17">
    <w:abstractNumId w:val="84"/>
  </w:num>
  <w:num w:numId="18">
    <w:abstractNumId w:val="65"/>
  </w:num>
  <w:num w:numId="19">
    <w:abstractNumId w:val="33"/>
  </w:num>
  <w:num w:numId="20">
    <w:abstractNumId w:val="8"/>
  </w:num>
  <w:num w:numId="21">
    <w:abstractNumId w:val="77"/>
  </w:num>
  <w:num w:numId="22">
    <w:abstractNumId w:val="11"/>
  </w:num>
  <w:num w:numId="23">
    <w:abstractNumId w:val="54"/>
  </w:num>
  <w:num w:numId="24">
    <w:abstractNumId w:val="3"/>
  </w:num>
  <w:num w:numId="25">
    <w:abstractNumId w:val="56"/>
  </w:num>
  <w:num w:numId="26">
    <w:abstractNumId w:val="63"/>
  </w:num>
  <w:num w:numId="27">
    <w:abstractNumId w:val="58"/>
  </w:num>
  <w:num w:numId="28">
    <w:abstractNumId w:val="41"/>
  </w:num>
  <w:num w:numId="29">
    <w:abstractNumId w:val="37"/>
  </w:num>
  <w:num w:numId="30">
    <w:abstractNumId w:val="21"/>
  </w:num>
  <w:num w:numId="31">
    <w:abstractNumId w:val="82"/>
  </w:num>
  <w:num w:numId="32">
    <w:abstractNumId w:val="55"/>
  </w:num>
  <w:num w:numId="33">
    <w:abstractNumId w:val="9"/>
  </w:num>
  <w:num w:numId="34">
    <w:abstractNumId w:val="61"/>
  </w:num>
  <w:num w:numId="35">
    <w:abstractNumId w:val="57"/>
  </w:num>
  <w:num w:numId="36">
    <w:abstractNumId w:val="20"/>
  </w:num>
  <w:num w:numId="37">
    <w:abstractNumId w:val="38"/>
  </w:num>
  <w:num w:numId="38">
    <w:abstractNumId w:val="31"/>
  </w:num>
  <w:num w:numId="39">
    <w:abstractNumId w:val="75"/>
  </w:num>
  <w:num w:numId="40">
    <w:abstractNumId w:val="81"/>
  </w:num>
  <w:num w:numId="41">
    <w:abstractNumId w:val="72"/>
  </w:num>
  <w:num w:numId="42">
    <w:abstractNumId w:val="44"/>
  </w:num>
  <w:num w:numId="43">
    <w:abstractNumId w:val="68"/>
  </w:num>
  <w:num w:numId="44">
    <w:abstractNumId w:val="25"/>
  </w:num>
  <w:num w:numId="45">
    <w:abstractNumId w:val="32"/>
  </w:num>
  <w:num w:numId="46">
    <w:abstractNumId w:val="78"/>
  </w:num>
  <w:num w:numId="47">
    <w:abstractNumId w:val="45"/>
  </w:num>
  <w:num w:numId="48">
    <w:abstractNumId w:val="30"/>
  </w:num>
  <w:num w:numId="49">
    <w:abstractNumId w:val="13"/>
  </w:num>
  <w:num w:numId="50">
    <w:abstractNumId w:val="52"/>
  </w:num>
  <w:num w:numId="51">
    <w:abstractNumId w:val="17"/>
  </w:num>
  <w:num w:numId="52">
    <w:abstractNumId w:val="73"/>
  </w:num>
  <w:num w:numId="53">
    <w:abstractNumId w:val="35"/>
  </w:num>
  <w:num w:numId="54">
    <w:abstractNumId w:val="2"/>
  </w:num>
  <w:num w:numId="55">
    <w:abstractNumId w:val="39"/>
  </w:num>
  <w:num w:numId="56">
    <w:abstractNumId w:val="16"/>
  </w:num>
  <w:num w:numId="57">
    <w:abstractNumId w:val="67"/>
  </w:num>
  <w:num w:numId="58">
    <w:abstractNumId w:val="50"/>
  </w:num>
  <w:num w:numId="59">
    <w:abstractNumId w:val="18"/>
  </w:num>
  <w:num w:numId="60">
    <w:abstractNumId w:val="15"/>
  </w:num>
  <w:num w:numId="61">
    <w:abstractNumId w:val="7"/>
  </w:num>
  <w:num w:numId="62">
    <w:abstractNumId w:val="24"/>
  </w:num>
  <w:num w:numId="63">
    <w:abstractNumId w:val="23"/>
  </w:num>
  <w:num w:numId="64">
    <w:abstractNumId w:val="74"/>
  </w:num>
  <w:num w:numId="65">
    <w:abstractNumId w:val="36"/>
  </w:num>
  <w:num w:numId="66">
    <w:abstractNumId w:val="19"/>
  </w:num>
  <w:num w:numId="67">
    <w:abstractNumId w:val="14"/>
  </w:num>
  <w:num w:numId="68">
    <w:abstractNumId w:val="69"/>
  </w:num>
  <w:num w:numId="69">
    <w:abstractNumId w:val="27"/>
  </w:num>
  <w:num w:numId="70">
    <w:abstractNumId w:val="43"/>
  </w:num>
  <w:num w:numId="71">
    <w:abstractNumId w:val="5"/>
  </w:num>
  <w:num w:numId="72">
    <w:abstractNumId w:val="51"/>
  </w:num>
  <w:num w:numId="73">
    <w:abstractNumId w:val="28"/>
  </w:num>
  <w:num w:numId="74">
    <w:abstractNumId w:val="47"/>
  </w:num>
  <w:num w:numId="75">
    <w:abstractNumId w:val="76"/>
  </w:num>
  <w:num w:numId="76">
    <w:abstractNumId w:val="22"/>
  </w:num>
  <w:num w:numId="77">
    <w:abstractNumId w:val="34"/>
  </w:num>
  <w:num w:numId="78">
    <w:abstractNumId w:val="49"/>
  </w:num>
  <w:num w:numId="79">
    <w:abstractNumId w:val="70"/>
  </w:num>
  <w:num w:numId="80">
    <w:abstractNumId w:val="53"/>
  </w:num>
  <w:num w:numId="81">
    <w:abstractNumId w:val="42"/>
  </w:num>
  <w:num w:numId="82">
    <w:abstractNumId w:val="64"/>
  </w:num>
  <w:num w:numId="8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6"/>
  </w:num>
  <w:num w:numId="85">
    <w:abstractNumId w:val="62"/>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trackRevisions/>
  <w:defaultTabStop w:val="720"/>
  <w:characterSpacingControl w:val="doNotCompress"/>
  <w:footnotePr>
    <w:footnote w:id="-1"/>
    <w:footnote w:id="0"/>
  </w:footnotePr>
  <w:endnotePr>
    <w:endnote w:id="-1"/>
    <w:endnote w:id="0"/>
  </w:endnotePr>
  <w:compat/>
  <w:rsids>
    <w:rsidRoot w:val="00813D00"/>
    <w:rsid w:val="00002015"/>
    <w:rsid w:val="00003629"/>
    <w:rsid w:val="000039CF"/>
    <w:rsid w:val="00003B27"/>
    <w:rsid w:val="00003CB2"/>
    <w:rsid w:val="000056DF"/>
    <w:rsid w:val="0000571D"/>
    <w:rsid w:val="0000592D"/>
    <w:rsid w:val="00005F54"/>
    <w:rsid w:val="000064AC"/>
    <w:rsid w:val="000065DF"/>
    <w:rsid w:val="00006C97"/>
    <w:rsid w:val="00006DC1"/>
    <w:rsid w:val="00007158"/>
    <w:rsid w:val="00007352"/>
    <w:rsid w:val="000124C6"/>
    <w:rsid w:val="000137A4"/>
    <w:rsid w:val="00013F6E"/>
    <w:rsid w:val="00014490"/>
    <w:rsid w:val="00015111"/>
    <w:rsid w:val="000154E6"/>
    <w:rsid w:val="000160A4"/>
    <w:rsid w:val="00017C30"/>
    <w:rsid w:val="00017EC9"/>
    <w:rsid w:val="0002059D"/>
    <w:rsid w:val="000229C6"/>
    <w:rsid w:val="00022E43"/>
    <w:rsid w:val="00024479"/>
    <w:rsid w:val="00026137"/>
    <w:rsid w:val="000267D5"/>
    <w:rsid w:val="00027316"/>
    <w:rsid w:val="00027489"/>
    <w:rsid w:val="0002776C"/>
    <w:rsid w:val="000307C9"/>
    <w:rsid w:val="00030ABB"/>
    <w:rsid w:val="0003188D"/>
    <w:rsid w:val="00031A77"/>
    <w:rsid w:val="00032FA7"/>
    <w:rsid w:val="00033749"/>
    <w:rsid w:val="00033B0F"/>
    <w:rsid w:val="000345E5"/>
    <w:rsid w:val="00035002"/>
    <w:rsid w:val="00041CD6"/>
    <w:rsid w:val="00041D52"/>
    <w:rsid w:val="00041FF0"/>
    <w:rsid w:val="000427AD"/>
    <w:rsid w:val="000431BA"/>
    <w:rsid w:val="00044B03"/>
    <w:rsid w:val="00045ED1"/>
    <w:rsid w:val="00046191"/>
    <w:rsid w:val="000465EC"/>
    <w:rsid w:val="0005212E"/>
    <w:rsid w:val="00052F3A"/>
    <w:rsid w:val="00054240"/>
    <w:rsid w:val="00054BEC"/>
    <w:rsid w:val="00057026"/>
    <w:rsid w:val="000622EA"/>
    <w:rsid w:val="00062803"/>
    <w:rsid w:val="0006282E"/>
    <w:rsid w:val="00064049"/>
    <w:rsid w:val="00064092"/>
    <w:rsid w:val="00064DD8"/>
    <w:rsid w:val="0006504A"/>
    <w:rsid w:val="00065760"/>
    <w:rsid w:val="000676BF"/>
    <w:rsid w:val="000676E2"/>
    <w:rsid w:val="00067DDE"/>
    <w:rsid w:val="00073ECC"/>
    <w:rsid w:val="00074584"/>
    <w:rsid w:val="00076C43"/>
    <w:rsid w:val="000802B2"/>
    <w:rsid w:val="00080E14"/>
    <w:rsid w:val="00083958"/>
    <w:rsid w:val="00087572"/>
    <w:rsid w:val="00087D2E"/>
    <w:rsid w:val="00090230"/>
    <w:rsid w:val="000905F6"/>
    <w:rsid w:val="000908AA"/>
    <w:rsid w:val="00090D27"/>
    <w:rsid w:val="00091349"/>
    <w:rsid w:val="00091E35"/>
    <w:rsid w:val="00092C0A"/>
    <w:rsid w:val="00093E69"/>
    <w:rsid w:val="0009547D"/>
    <w:rsid w:val="00096461"/>
    <w:rsid w:val="00096EAC"/>
    <w:rsid w:val="00097CD8"/>
    <w:rsid w:val="000A24A3"/>
    <w:rsid w:val="000A4076"/>
    <w:rsid w:val="000A6451"/>
    <w:rsid w:val="000A6637"/>
    <w:rsid w:val="000A696D"/>
    <w:rsid w:val="000A700C"/>
    <w:rsid w:val="000A7A3F"/>
    <w:rsid w:val="000A7C4C"/>
    <w:rsid w:val="000B0056"/>
    <w:rsid w:val="000B0AF7"/>
    <w:rsid w:val="000B1708"/>
    <w:rsid w:val="000B1F5B"/>
    <w:rsid w:val="000B2959"/>
    <w:rsid w:val="000B4662"/>
    <w:rsid w:val="000B54C9"/>
    <w:rsid w:val="000B567A"/>
    <w:rsid w:val="000B5D99"/>
    <w:rsid w:val="000B6590"/>
    <w:rsid w:val="000B6B8C"/>
    <w:rsid w:val="000B78F5"/>
    <w:rsid w:val="000C0333"/>
    <w:rsid w:val="000C3289"/>
    <w:rsid w:val="000C3E21"/>
    <w:rsid w:val="000C4751"/>
    <w:rsid w:val="000C5249"/>
    <w:rsid w:val="000C5294"/>
    <w:rsid w:val="000C56CB"/>
    <w:rsid w:val="000C677D"/>
    <w:rsid w:val="000D0AAB"/>
    <w:rsid w:val="000D1DE5"/>
    <w:rsid w:val="000D23A1"/>
    <w:rsid w:val="000D29F0"/>
    <w:rsid w:val="000D2DBE"/>
    <w:rsid w:val="000D2F63"/>
    <w:rsid w:val="000D4757"/>
    <w:rsid w:val="000D6F75"/>
    <w:rsid w:val="000D789B"/>
    <w:rsid w:val="000E04C0"/>
    <w:rsid w:val="000E13BC"/>
    <w:rsid w:val="000E1801"/>
    <w:rsid w:val="000E2C7C"/>
    <w:rsid w:val="000E35E5"/>
    <w:rsid w:val="000E422B"/>
    <w:rsid w:val="000E46B7"/>
    <w:rsid w:val="000E4924"/>
    <w:rsid w:val="000E5317"/>
    <w:rsid w:val="000E6EE6"/>
    <w:rsid w:val="000E7093"/>
    <w:rsid w:val="000E7548"/>
    <w:rsid w:val="000E78FD"/>
    <w:rsid w:val="000F10C9"/>
    <w:rsid w:val="000F39D6"/>
    <w:rsid w:val="000F4041"/>
    <w:rsid w:val="000F4805"/>
    <w:rsid w:val="000F49BC"/>
    <w:rsid w:val="000F6B4C"/>
    <w:rsid w:val="000F7C3C"/>
    <w:rsid w:val="0010037A"/>
    <w:rsid w:val="00100976"/>
    <w:rsid w:val="001010A9"/>
    <w:rsid w:val="001023A1"/>
    <w:rsid w:val="001034AA"/>
    <w:rsid w:val="001034FB"/>
    <w:rsid w:val="001038D1"/>
    <w:rsid w:val="00103ABE"/>
    <w:rsid w:val="001042A7"/>
    <w:rsid w:val="0010510C"/>
    <w:rsid w:val="001059A7"/>
    <w:rsid w:val="00105D2D"/>
    <w:rsid w:val="00105F27"/>
    <w:rsid w:val="00105FF1"/>
    <w:rsid w:val="001061F0"/>
    <w:rsid w:val="001062E0"/>
    <w:rsid w:val="001104A2"/>
    <w:rsid w:val="001121F5"/>
    <w:rsid w:val="00112247"/>
    <w:rsid w:val="0011263C"/>
    <w:rsid w:val="00113692"/>
    <w:rsid w:val="001157F0"/>
    <w:rsid w:val="00115D37"/>
    <w:rsid w:val="001222AE"/>
    <w:rsid w:val="00126C2E"/>
    <w:rsid w:val="0012717F"/>
    <w:rsid w:val="001304DC"/>
    <w:rsid w:val="00130CEE"/>
    <w:rsid w:val="00130E7E"/>
    <w:rsid w:val="00133472"/>
    <w:rsid w:val="00134673"/>
    <w:rsid w:val="001358C2"/>
    <w:rsid w:val="00135905"/>
    <w:rsid w:val="00135BE2"/>
    <w:rsid w:val="001377D5"/>
    <w:rsid w:val="00140C14"/>
    <w:rsid w:val="00141066"/>
    <w:rsid w:val="00142432"/>
    <w:rsid w:val="00142A06"/>
    <w:rsid w:val="00142F75"/>
    <w:rsid w:val="001431E5"/>
    <w:rsid w:val="00143F00"/>
    <w:rsid w:val="00144A7D"/>
    <w:rsid w:val="00145059"/>
    <w:rsid w:val="00145913"/>
    <w:rsid w:val="00150194"/>
    <w:rsid w:val="0015074A"/>
    <w:rsid w:val="00150750"/>
    <w:rsid w:val="001510BA"/>
    <w:rsid w:val="00151167"/>
    <w:rsid w:val="00152054"/>
    <w:rsid w:val="0015214A"/>
    <w:rsid w:val="00154D0E"/>
    <w:rsid w:val="00155774"/>
    <w:rsid w:val="00156342"/>
    <w:rsid w:val="00156C12"/>
    <w:rsid w:val="00156D00"/>
    <w:rsid w:val="00156D15"/>
    <w:rsid w:val="0015777C"/>
    <w:rsid w:val="00161AC8"/>
    <w:rsid w:val="001654A2"/>
    <w:rsid w:val="00165C69"/>
    <w:rsid w:val="00166672"/>
    <w:rsid w:val="00166D7C"/>
    <w:rsid w:val="001673FA"/>
    <w:rsid w:val="00167F37"/>
    <w:rsid w:val="00171CEE"/>
    <w:rsid w:val="00172867"/>
    <w:rsid w:val="00172C01"/>
    <w:rsid w:val="00173203"/>
    <w:rsid w:val="0017380A"/>
    <w:rsid w:val="00174D50"/>
    <w:rsid w:val="00175E92"/>
    <w:rsid w:val="001761B3"/>
    <w:rsid w:val="001761BE"/>
    <w:rsid w:val="00176D2D"/>
    <w:rsid w:val="001772AB"/>
    <w:rsid w:val="001802CC"/>
    <w:rsid w:val="00181DA6"/>
    <w:rsid w:val="001822C7"/>
    <w:rsid w:val="00182559"/>
    <w:rsid w:val="0018258D"/>
    <w:rsid w:val="00182F5C"/>
    <w:rsid w:val="00183474"/>
    <w:rsid w:val="0018532B"/>
    <w:rsid w:val="001863CB"/>
    <w:rsid w:val="00186C46"/>
    <w:rsid w:val="00187A39"/>
    <w:rsid w:val="00187A7C"/>
    <w:rsid w:val="001904A9"/>
    <w:rsid w:val="001904FA"/>
    <w:rsid w:val="00192BAE"/>
    <w:rsid w:val="0019401B"/>
    <w:rsid w:val="00195C17"/>
    <w:rsid w:val="00196219"/>
    <w:rsid w:val="001965CD"/>
    <w:rsid w:val="0019771C"/>
    <w:rsid w:val="001A166F"/>
    <w:rsid w:val="001A1B74"/>
    <w:rsid w:val="001A1B9B"/>
    <w:rsid w:val="001A21F0"/>
    <w:rsid w:val="001A38DD"/>
    <w:rsid w:val="001A3CDC"/>
    <w:rsid w:val="001A3D61"/>
    <w:rsid w:val="001A477C"/>
    <w:rsid w:val="001A5163"/>
    <w:rsid w:val="001A7CAF"/>
    <w:rsid w:val="001B0433"/>
    <w:rsid w:val="001B1C53"/>
    <w:rsid w:val="001B2346"/>
    <w:rsid w:val="001B2882"/>
    <w:rsid w:val="001B3043"/>
    <w:rsid w:val="001B4FA1"/>
    <w:rsid w:val="001B68DF"/>
    <w:rsid w:val="001C2A3D"/>
    <w:rsid w:val="001C3533"/>
    <w:rsid w:val="001C4481"/>
    <w:rsid w:val="001C509F"/>
    <w:rsid w:val="001C555B"/>
    <w:rsid w:val="001C65EE"/>
    <w:rsid w:val="001C65F5"/>
    <w:rsid w:val="001C7688"/>
    <w:rsid w:val="001D0A5E"/>
    <w:rsid w:val="001D0E7C"/>
    <w:rsid w:val="001D1275"/>
    <w:rsid w:val="001D1736"/>
    <w:rsid w:val="001D1EBC"/>
    <w:rsid w:val="001D392A"/>
    <w:rsid w:val="001D39C2"/>
    <w:rsid w:val="001D3B80"/>
    <w:rsid w:val="001D4DA0"/>
    <w:rsid w:val="001D50FF"/>
    <w:rsid w:val="001D6599"/>
    <w:rsid w:val="001D7252"/>
    <w:rsid w:val="001E1D25"/>
    <w:rsid w:val="001E1E49"/>
    <w:rsid w:val="001E1F9C"/>
    <w:rsid w:val="001E2A6F"/>
    <w:rsid w:val="001E4DDA"/>
    <w:rsid w:val="001E5393"/>
    <w:rsid w:val="001E640A"/>
    <w:rsid w:val="001F101F"/>
    <w:rsid w:val="001F248F"/>
    <w:rsid w:val="001F249F"/>
    <w:rsid w:val="001F3C02"/>
    <w:rsid w:val="001F3C92"/>
    <w:rsid w:val="001F4890"/>
    <w:rsid w:val="001F5B97"/>
    <w:rsid w:val="001F6372"/>
    <w:rsid w:val="0020041B"/>
    <w:rsid w:val="00200E31"/>
    <w:rsid w:val="00204BEE"/>
    <w:rsid w:val="00204DE9"/>
    <w:rsid w:val="00206B32"/>
    <w:rsid w:val="00207914"/>
    <w:rsid w:val="002108BA"/>
    <w:rsid w:val="00210F2C"/>
    <w:rsid w:val="00211D04"/>
    <w:rsid w:val="00211DFF"/>
    <w:rsid w:val="00214088"/>
    <w:rsid w:val="00215142"/>
    <w:rsid w:val="00215304"/>
    <w:rsid w:val="00216198"/>
    <w:rsid w:val="0021646A"/>
    <w:rsid w:val="00216BD8"/>
    <w:rsid w:val="002175D4"/>
    <w:rsid w:val="00217739"/>
    <w:rsid w:val="00217AC0"/>
    <w:rsid w:val="002203A4"/>
    <w:rsid w:val="00221DB7"/>
    <w:rsid w:val="00223F50"/>
    <w:rsid w:val="0022527C"/>
    <w:rsid w:val="002253E4"/>
    <w:rsid w:val="00226135"/>
    <w:rsid w:val="00232C2A"/>
    <w:rsid w:val="00233F45"/>
    <w:rsid w:val="00234F3C"/>
    <w:rsid w:val="00234FDA"/>
    <w:rsid w:val="00234FF2"/>
    <w:rsid w:val="00235796"/>
    <w:rsid w:val="00237403"/>
    <w:rsid w:val="002379B6"/>
    <w:rsid w:val="002400C3"/>
    <w:rsid w:val="0024027B"/>
    <w:rsid w:val="002412D2"/>
    <w:rsid w:val="002416ED"/>
    <w:rsid w:val="00242B93"/>
    <w:rsid w:val="00242BD9"/>
    <w:rsid w:val="00243975"/>
    <w:rsid w:val="00244CF4"/>
    <w:rsid w:val="00245660"/>
    <w:rsid w:val="00245EA5"/>
    <w:rsid w:val="002468E1"/>
    <w:rsid w:val="00246B42"/>
    <w:rsid w:val="00247691"/>
    <w:rsid w:val="00247EA5"/>
    <w:rsid w:val="00251522"/>
    <w:rsid w:val="00251F87"/>
    <w:rsid w:val="00252959"/>
    <w:rsid w:val="00252BCB"/>
    <w:rsid w:val="00253B9A"/>
    <w:rsid w:val="002567AE"/>
    <w:rsid w:val="002578D1"/>
    <w:rsid w:val="00261059"/>
    <w:rsid w:val="00261F99"/>
    <w:rsid w:val="00262B1B"/>
    <w:rsid w:val="00270CB1"/>
    <w:rsid w:val="002715DB"/>
    <w:rsid w:val="00275BE0"/>
    <w:rsid w:val="00276334"/>
    <w:rsid w:val="00277CBB"/>
    <w:rsid w:val="00277DE1"/>
    <w:rsid w:val="00280027"/>
    <w:rsid w:val="00280B5D"/>
    <w:rsid w:val="00282D62"/>
    <w:rsid w:val="00283005"/>
    <w:rsid w:val="002830F4"/>
    <w:rsid w:val="00283521"/>
    <w:rsid w:val="00283763"/>
    <w:rsid w:val="00285D49"/>
    <w:rsid w:val="00286185"/>
    <w:rsid w:val="0028717F"/>
    <w:rsid w:val="00287BB9"/>
    <w:rsid w:val="00287F6D"/>
    <w:rsid w:val="00291185"/>
    <w:rsid w:val="002922B7"/>
    <w:rsid w:val="00294442"/>
    <w:rsid w:val="00295DA4"/>
    <w:rsid w:val="002A1CD3"/>
    <w:rsid w:val="002A4A63"/>
    <w:rsid w:val="002A6C57"/>
    <w:rsid w:val="002B18DF"/>
    <w:rsid w:val="002B1DBC"/>
    <w:rsid w:val="002B2A68"/>
    <w:rsid w:val="002B2A7F"/>
    <w:rsid w:val="002B5474"/>
    <w:rsid w:val="002B7F5B"/>
    <w:rsid w:val="002C01E2"/>
    <w:rsid w:val="002C0AF0"/>
    <w:rsid w:val="002C11EE"/>
    <w:rsid w:val="002C2474"/>
    <w:rsid w:val="002C2DBC"/>
    <w:rsid w:val="002C48C1"/>
    <w:rsid w:val="002C502E"/>
    <w:rsid w:val="002C6C5D"/>
    <w:rsid w:val="002C778A"/>
    <w:rsid w:val="002D04B5"/>
    <w:rsid w:val="002D14AE"/>
    <w:rsid w:val="002D1D02"/>
    <w:rsid w:val="002D1D4B"/>
    <w:rsid w:val="002D2A22"/>
    <w:rsid w:val="002D2D10"/>
    <w:rsid w:val="002D2E9D"/>
    <w:rsid w:val="002D3069"/>
    <w:rsid w:val="002D3BEF"/>
    <w:rsid w:val="002D435E"/>
    <w:rsid w:val="002D4D88"/>
    <w:rsid w:val="002D7338"/>
    <w:rsid w:val="002D7713"/>
    <w:rsid w:val="002D79F5"/>
    <w:rsid w:val="002D7EB9"/>
    <w:rsid w:val="002E0DC2"/>
    <w:rsid w:val="002E1DDE"/>
    <w:rsid w:val="002E1FFD"/>
    <w:rsid w:val="002E2A52"/>
    <w:rsid w:val="002E2ACF"/>
    <w:rsid w:val="002E2F07"/>
    <w:rsid w:val="002E43AE"/>
    <w:rsid w:val="002E4CBE"/>
    <w:rsid w:val="002E5414"/>
    <w:rsid w:val="002E76F7"/>
    <w:rsid w:val="002F0539"/>
    <w:rsid w:val="002F3BE1"/>
    <w:rsid w:val="002F41A3"/>
    <w:rsid w:val="002F45B8"/>
    <w:rsid w:val="002F5FCD"/>
    <w:rsid w:val="00300A10"/>
    <w:rsid w:val="00300B89"/>
    <w:rsid w:val="003017BC"/>
    <w:rsid w:val="0030225C"/>
    <w:rsid w:val="00304A21"/>
    <w:rsid w:val="00305DE6"/>
    <w:rsid w:val="003060DA"/>
    <w:rsid w:val="00307332"/>
    <w:rsid w:val="00307C49"/>
    <w:rsid w:val="00311B3D"/>
    <w:rsid w:val="00313F96"/>
    <w:rsid w:val="00314462"/>
    <w:rsid w:val="00314A97"/>
    <w:rsid w:val="003150D0"/>
    <w:rsid w:val="00315F6A"/>
    <w:rsid w:val="00316F61"/>
    <w:rsid w:val="00317585"/>
    <w:rsid w:val="003204C6"/>
    <w:rsid w:val="00321626"/>
    <w:rsid w:val="003218F7"/>
    <w:rsid w:val="003223D4"/>
    <w:rsid w:val="003229F4"/>
    <w:rsid w:val="00323F43"/>
    <w:rsid w:val="0032664D"/>
    <w:rsid w:val="00326C9F"/>
    <w:rsid w:val="003273B5"/>
    <w:rsid w:val="003276E4"/>
    <w:rsid w:val="0032781F"/>
    <w:rsid w:val="00330B66"/>
    <w:rsid w:val="00331914"/>
    <w:rsid w:val="0033278F"/>
    <w:rsid w:val="00332F35"/>
    <w:rsid w:val="003338CE"/>
    <w:rsid w:val="00333D8A"/>
    <w:rsid w:val="00333DA5"/>
    <w:rsid w:val="00333E1A"/>
    <w:rsid w:val="00334B39"/>
    <w:rsid w:val="0033534D"/>
    <w:rsid w:val="003356D6"/>
    <w:rsid w:val="00335975"/>
    <w:rsid w:val="00335D16"/>
    <w:rsid w:val="00337A6D"/>
    <w:rsid w:val="00337B50"/>
    <w:rsid w:val="003401B1"/>
    <w:rsid w:val="0034087B"/>
    <w:rsid w:val="00341427"/>
    <w:rsid w:val="00341746"/>
    <w:rsid w:val="00341997"/>
    <w:rsid w:val="003425D1"/>
    <w:rsid w:val="00342DFD"/>
    <w:rsid w:val="00343461"/>
    <w:rsid w:val="00344122"/>
    <w:rsid w:val="00350F1F"/>
    <w:rsid w:val="003510A5"/>
    <w:rsid w:val="00351117"/>
    <w:rsid w:val="0035132F"/>
    <w:rsid w:val="00351CC6"/>
    <w:rsid w:val="00352F4D"/>
    <w:rsid w:val="003539E0"/>
    <w:rsid w:val="00355AB1"/>
    <w:rsid w:val="003565D0"/>
    <w:rsid w:val="003571D9"/>
    <w:rsid w:val="00360C61"/>
    <w:rsid w:val="0036183F"/>
    <w:rsid w:val="00361D95"/>
    <w:rsid w:val="003620D8"/>
    <w:rsid w:val="00362BB4"/>
    <w:rsid w:val="00364CF8"/>
    <w:rsid w:val="003718CA"/>
    <w:rsid w:val="003758CC"/>
    <w:rsid w:val="0038056B"/>
    <w:rsid w:val="00381D66"/>
    <w:rsid w:val="00382F7B"/>
    <w:rsid w:val="003839F8"/>
    <w:rsid w:val="00384A10"/>
    <w:rsid w:val="0038504F"/>
    <w:rsid w:val="0038522E"/>
    <w:rsid w:val="003870FB"/>
    <w:rsid w:val="00387625"/>
    <w:rsid w:val="00390A04"/>
    <w:rsid w:val="00390B52"/>
    <w:rsid w:val="00391023"/>
    <w:rsid w:val="00392745"/>
    <w:rsid w:val="00392AE5"/>
    <w:rsid w:val="00392B47"/>
    <w:rsid w:val="00392EBB"/>
    <w:rsid w:val="0039369E"/>
    <w:rsid w:val="003938CE"/>
    <w:rsid w:val="00396960"/>
    <w:rsid w:val="003A0100"/>
    <w:rsid w:val="003A206E"/>
    <w:rsid w:val="003A3CFC"/>
    <w:rsid w:val="003A403D"/>
    <w:rsid w:val="003A50CE"/>
    <w:rsid w:val="003A5774"/>
    <w:rsid w:val="003A5E4E"/>
    <w:rsid w:val="003A6785"/>
    <w:rsid w:val="003A75F3"/>
    <w:rsid w:val="003B1357"/>
    <w:rsid w:val="003B2FDD"/>
    <w:rsid w:val="003B312A"/>
    <w:rsid w:val="003B34B6"/>
    <w:rsid w:val="003B40BF"/>
    <w:rsid w:val="003B492B"/>
    <w:rsid w:val="003B500E"/>
    <w:rsid w:val="003B51E0"/>
    <w:rsid w:val="003B6C33"/>
    <w:rsid w:val="003C03C4"/>
    <w:rsid w:val="003C09F9"/>
    <w:rsid w:val="003C14B6"/>
    <w:rsid w:val="003C2F7C"/>
    <w:rsid w:val="003C2FEA"/>
    <w:rsid w:val="003C3446"/>
    <w:rsid w:val="003C36B2"/>
    <w:rsid w:val="003C40DE"/>
    <w:rsid w:val="003C47A5"/>
    <w:rsid w:val="003C6257"/>
    <w:rsid w:val="003C6417"/>
    <w:rsid w:val="003C6887"/>
    <w:rsid w:val="003C694E"/>
    <w:rsid w:val="003C6BAB"/>
    <w:rsid w:val="003C7231"/>
    <w:rsid w:val="003D06D8"/>
    <w:rsid w:val="003D1CCE"/>
    <w:rsid w:val="003D2DCC"/>
    <w:rsid w:val="003D341C"/>
    <w:rsid w:val="003D5472"/>
    <w:rsid w:val="003D7A60"/>
    <w:rsid w:val="003E0174"/>
    <w:rsid w:val="003E118E"/>
    <w:rsid w:val="003E26BF"/>
    <w:rsid w:val="003E2707"/>
    <w:rsid w:val="003E29F6"/>
    <w:rsid w:val="003E2EDB"/>
    <w:rsid w:val="003E558D"/>
    <w:rsid w:val="003E592F"/>
    <w:rsid w:val="003E6588"/>
    <w:rsid w:val="003E7A5A"/>
    <w:rsid w:val="003F00A4"/>
    <w:rsid w:val="003F01BE"/>
    <w:rsid w:val="003F0823"/>
    <w:rsid w:val="003F0DDC"/>
    <w:rsid w:val="003F1359"/>
    <w:rsid w:val="003F28D5"/>
    <w:rsid w:val="003F2EAE"/>
    <w:rsid w:val="003F39AE"/>
    <w:rsid w:val="003F3A6E"/>
    <w:rsid w:val="003F40B4"/>
    <w:rsid w:val="003F54B2"/>
    <w:rsid w:val="003F6361"/>
    <w:rsid w:val="003F71ED"/>
    <w:rsid w:val="003F7C09"/>
    <w:rsid w:val="003F7D8C"/>
    <w:rsid w:val="00401114"/>
    <w:rsid w:val="004016FC"/>
    <w:rsid w:val="00403A25"/>
    <w:rsid w:val="0040592E"/>
    <w:rsid w:val="00406F7A"/>
    <w:rsid w:val="00410395"/>
    <w:rsid w:val="0041556C"/>
    <w:rsid w:val="00417E00"/>
    <w:rsid w:val="004218DA"/>
    <w:rsid w:val="00421A0C"/>
    <w:rsid w:val="00422656"/>
    <w:rsid w:val="004230D3"/>
    <w:rsid w:val="00423749"/>
    <w:rsid w:val="00424313"/>
    <w:rsid w:val="0042498D"/>
    <w:rsid w:val="00424A44"/>
    <w:rsid w:val="00425422"/>
    <w:rsid w:val="0042568A"/>
    <w:rsid w:val="00426D8B"/>
    <w:rsid w:val="00426D9C"/>
    <w:rsid w:val="0043215A"/>
    <w:rsid w:val="00432354"/>
    <w:rsid w:val="0043320D"/>
    <w:rsid w:val="00433529"/>
    <w:rsid w:val="00434E15"/>
    <w:rsid w:val="00435273"/>
    <w:rsid w:val="004375EA"/>
    <w:rsid w:val="00440CFD"/>
    <w:rsid w:val="00441016"/>
    <w:rsid w:val="00441926"/>
    <w:rsid w:val="00442266"/>
    <w:rsid w:val="004423E6"/>
    <w:rsid w:val="00442B0D"/>
    <w:rsid w:val="00443AF7"/>
    <w:rsid w:val="00443E07"/>
    <w:rsid w:val="00446382"/>
    <w:rsid w:val="004550EA"/>
    <w:rsid w:val="0045529D"/>
    <w:rsid w:val="00455B7D"/>
    <w:rsid w:val="0045734F"/>
    <w:rsid w:val="00461784"/>
    <w:rsid w:val="00461B4F"/>
    <w:rsid w:val="004624FA"/>
    <w:rsid w:val="00462841"/>
    <w:rsid w:val="00462994"/>
    <w:rsid w:val="0046457E"/>
    <w:rsid w:val="004648E6"/>
    <w:rsid w:val="00464E96"/>
    <w:rsid w:val="004650B7"/>
    <w:rsid w:val="0046599C"/>
    <w:rsid w:val="0046605F"/>
    <w:rsid w:val="0046669B"/>
    <w:rsid w:val="00467ED4"/>
    <w:rsid w:val="0047126C"/>
    <w:rsid w:val="0047183A"/>
    <w:rsid w:val="00472BA9"/>
    <w:rsid w:val="0047326B"/>
    <w:rsid w:val="0047343D"/>
    <w:rsid w:val="00476007"/>
    <w:rsid w:val="004762BE"/>
    <w:rsid w:val="00477949"/>
    <w:rsid w:val="004819B3"/>
    <w:rsid w:val="00482CD3"/>
    <w:rsid w:val="00483143"/>
    <w:rsid w:val="004843F7"/>
    <w:rsid w:val="0048440F"/>
    <w:rsid w:val="00484498"/>
    <w:rsid w:val="00484779"/>
    <w:rsid w:val="00484B55"/>
    <w:rsid w:val="00485122"/>
    <w:rsid w:val="00485C8D"/>
    <w:rsid w:val="00486D34"/>
    <w:rsid w:val="00487D9D"/>
    <w:rsid w:val="00487FE8"/>
    <w:rsid w:val="00490365"/>
    <w:rsid w:val="0049065F"/>
    <w:rsid w:val="00490D3F"/>
    <w:rsid w:val="004923FB"/>
    <w:rsid w:val="0049313D"/>
    <w:rsid w:val="00493830"/>
    <w:rsid w:val="00495B8B"/>
    <w:rsid w:val="00497314"/>
    <w:rsid w:val="004A0943"/>
    <w:rsid w:val="004A249F"/>
    <w:rsid w:val="004A324A"/>
    <w:rsid w:val="004A34D8"/>
    <w:rsid w:val="004A4122"/>
    <w:rsid w:val="004A41E7"/>
    <w:rsid w:val="004A5420"/>
    <w:rsid w:val="004A5924"/>
    <w:rsid w:val="004A6824"/>
    <w:rsid w:val="004A7B57"/>
    <w:rsid w:val="004B17F4"/>
    <w:rsid w:val="004B224C"/>
    <w:rsid w:val="004B2A07"/>
    <w:rsid w:val="004B45C4"/>
    <w:rsid w:val="004B548E"/>
    <w:rsid w:val="004B59CF"/>
    <w:rsid w:val="004B68E3"/>
    <w:rsid w:val="004B7165"/>
    <w:rsid w:val="004C02F3"/>
    <w:rsid w:val="004C1059"/>
    <w:rsid w:val="004C1932"/>
    <w:rsid w:val="004C2520"/>
    <w:rsid w:val="004C2939"/>
    <w:rsid w:val="004C4E50"/>
    <w:rsid w:val="004C569F"/>
    <w:rsid w:val="004C65E1"/>
    <w:rsid w:val="004C7299"/>
    <w:rsid w:val="004D01F8"/>
    <w:rsid w:val="004D5592"/>
    <w:rsid w:val="004D5C97"/>
    <w:rsid w:val="004D60F2"/>
    <w:rsid w:val="004D6636"/>
    <w:rsid w:val="004D6AD5"/>
    <w:rsid w:val="004D7E37"/>
    <w:rsid w:val="004E0027"/>
    <w:rsid w:val="004E0ADD"/>
    <w:rsid w:val="004E0E9D"/>
    <w:rsid w:val="004E17F4"/>
    <w:rsid w:val="004E3260"/>
    <w:rsid w:val="004E3C48"/>
    <w:rsid w:val="004E439F"/>
    <w:rsid w:val="004E4429"/>
    <w:rsid w:val="004E5FA4"/>
    <w:rsid w:val="004E6363"/>
    <w:rsid w:val="004E675E"/>
    <w:rsid w:val="004E6876"/>
    <w:rsid w:val="004E779F"/>
    <w:rsid w:val="004F05E1"/>
    <w:rsid w:val="004F07E1"/>
    <w:rsid w:val="004F0A4F"/>
    <w:rsid w:val="004F236C"/>
    <w:rsid w:val="004F2559"/>
    <w:rsid w:val="004F3117"/>
    <w:rsid w:val="004F3FF4"/>
    <w:rsid w:val="004F43AC"/>
    <w:rsid w:val="004F4E02"/>
    <w:rsid w:val="004F593B"/>
    <w:rsid w:val="004F647E"/>
    <w:rsid w:val="004F70DE"/>
    <w:rsid w:val="004F7527"/>
    <w:rsid w:val="00500645"/>
    <w:rsid w:val="00501341"/>
    <w:rsid w:val="0050138C"/>
    <w:rsid w:val="0050367D"/>
    <w:rsid w:val="00503E75"/>
    <w:rsid w:val="00505E78"/>
    <w:rsid w:val="00505F53"/>
    <w:rsid w:val="005063F1"/>
    <w:rsid w:val="00506AA5"/>
    <w:rsid w:val="00510B99"/>
    <w:rsid w:val="00511CAB"/>
    <w:rsid w:val="0051259F"/>
    <w:rsid w:val="005127ED"/>
    <w:rsid w:val="00512A1A"/>
    <w:rsid w:val="0051302D"/>
    <w:rsid w:val="00514438"/>
    <w:rsid w:val="00514660"/>
    <w:rsid w:val="005157BB"/>
    <w:rsid w:val="00515A2C"/>
    <w:rsid w:val="00515CB0"/>
    <w:rsid w:val="00516024"/>
    <w:rsid w:val="00516186"/>
    <w:rsid w:val="0052039E"/>
    <w:rsid w:val="00520EB5"/>
    <w:rsid w:val="005210E6"/>
    <w:rsid w:val="00521AD6"/>
    <w:rsid w:val="0052215C"/>
    <w:rsid w:val="00523422"/>
    <w:rsid w:val="00523559"/>
    <w:rsid w:val="00523E14"/>
    <w:rsid w:val="00525E07"/>
    <w:rsid w:val="00527D0C"/>
    <w:rsid w:val="00530D6D"/>
    <w:rsid w:val="005314FD"/>
    <w:rsid w:val="005317EF"/>
    <w:rsid w:val="00532AB3"/>
    <w:rsid w:val="00533EFD"/>
    <w:rsid w:val="00534804"/>
    <w:rsid w:val="00535B88"/>
    <w:rsid w:val="0053706B"/>
    <w:rsid w:val="0053773B"/>
    <w:rsid w:val="005400D8"/>
    <w:rsid w:val="00540339"/>
    <w:rsid w:val="005433D4"/>
    <w:rsid w:val="005459B2"/>
    <w:rsid w:val="00546005"/>
    <w:rsid w:val="005466BE"/>
    <w:rsid w:val="00550370"/>
    <w:rsid w:val="0055048C"/>
    <w:rsid w:val="00550FBB"/>
    <w:rsid w:val="00552BCD"/>
    <w:rsid w:val="005538A9"/>
    <w:rsid w:val="00554048"/>
    <w:rsid w:val="00554134"/>
    <w:rsid w:val="005572E9"/>
    <w:rsid w:val="00560767"/>
    <w:rsid w:val="00560888"/>
    <w:rsid w:val="00560943"/>
    <w:rsid w:val="00560B74"/>
    <w:rsid w:val="00560DAB"/>
    <w:rsid w:val="005623B9"/>
    <w:rsid w:val="00563703"/>
    <w:rsid w:val="00567F79"/>
    <w:rsid w:val="00570367"/>
    <w:rsid w:val="005707D9"/>
    <w:rsid w:val="00570BFC"/>
    <w:rsid w:val="00572BA3"/>
    <w:rsid w:val="00575DA2"/>
    <w:rsid w:val="0057605C"/>
    <w:rsid w:val="00581D48"/>
    <w:rsid w:val="0058283A"/>
    <w:rsid w:val="00587104"/>
    <w:rsid w:val="00590648"/>
    <w:rsid w:val="005932A6"/>
    <w:rsid w:val="00596AE8"/>
    <w:rsid w:val="005A0617"/>
    <w:rsid w:val="005A1331"/>
    <w:rsid w:val="005A136E"/>
    <w:rsid w:val="005A2C04"/>
    <w:rsid w:val="005A3317"/>
    <w:rsid w:val="005A398E"/>
    <w:rsid w:val="005A3EAF"/>
    <w:rsid w:val="005A41C6"/>
    <w:rsid w:val="005B0343"/>
    <w:rsid w:val="005B06D3"/>
    <w:rsid w:val="005B0749"/>
    <w:rsid w:val="005B3CCE"/>
    <w:rsid w:val="005B3D8F"/>
    <w:rsid w:val="005B41FB"/>
    <w:rsid w:val="005B448C"/>
    <w:rsid w:val="005B490F"/>
    <w:rsid w:val="005C211D"/>
    <w:rsid w:val="005C2A36"/>
    <w:rsid w:val="005C3643"/>
    <w:rsid w:val="005C3BB5"/>
    <w:rsid w:val="005C430F"/>
    <w:rsid w:val="005C55FF"/>
    <w:rsid w:val="005C56F5"/>
    <w:rsid w:val="005C5AEB"/>
    <w:rsid w:val="005C6C32"/>
    <w:rsid w:val="005C6E4A"/>
    <w:rsid w:val="005C7049"/>
    <w:rsid w:val="005C7BF0"/>
    <w:rsid w:val="005D1D2D"/>
    <w:rsid w:val="005D1D3B"/>
    <w:rsid w:val="005D20BE"/>
    <w:rsid w:val="005D290E"/>
    <w:rsid w:val="005D4479"/>
    <w:rsid w:val="005D523D"/>
    <w:rsid w:val="005D5507"/>
    <w:rsid w:val="005D6C9A"/>
    <w:rsid w:val="005D7CE2"/>
    <w:rsid w:val="005E06FC"/>
    <w:rsid w:val="005E1ED2"/>
    <w:rsid w:val="005E24F4"/>
    <w:rsid w:val="005E27DD"/>
    <w:rsid w:val="005E34C7"/>
    <w:rsid w:val="005E387F"/>
    <w:rsid w:val="005E3915"/>
    <w:rsid w:val="005E4078"/>
    <w:rsid w:val="005E41C7"/>
    <w:rsid w:val="005E44D0"/>
    <w:rsid w:val="005E4F68"/>
    <w:rsid w:val="005E6D3F"/>
    <w:rsid w:val="005E7BE2"/>
    <w:rsid w:val="005F0DE3"/>
    <w:rsid w:val="005F1A0B"/>
    <w:rsid w:val="005F1F9E"/>
    <w:rsid w:val="005F38FA"/>
    <w:rsid w:val="005F50AA"/>
    <w:rsid w:val="005F5193"/>
    <w:rsid w:val="005F6007"/>
    <w:rsid w:val="005F7474"/>
    <w:rsid w:val="005F74C9"/>
    <w:rsid w:val="005F770B"/>
    <w:rsid w:val="005F79D1"/>
    <w:rsid w:val="00600BC0"/>
    <w:rsid w:val="00600E57"/>
    <w:rsid w:val="00601466"/>
    <w:rsid w:val="00601AD0"/>
    <w:rsid w:val="00602523"/>
    <w:rsid w:val="0060267C"/>
    <w:rsid w:val="00602F90"/>
    <w:rsid w:val="0060438E"/>
    <w:rsid w:val="00604AD9"/>
    <w:rsid w:val="00604F16"/>
    <w:rsid w:val="00605C39"/>
    <w:rsid w:val="00607913"/>
    <w:rsid w:val="006136B5"/>
    <w:rsid w:val="00613AEC"/>
    <w:rsid w:val="0061402D"/>
    <w:rsid w:val="00614B3A"/>
    <w:rsid w:val="00614D8D"/>
    <w:rsid w:val="00614DD3"/>
    <w:rsid w:val="00615BED"/>
    <w:rsid w:val="00616924"/>
    <w:rsid w:val="00620BC5"/>
    <w:rsid w:val="00620D2A"/>
    <w:rsid w:val="00622D11"/>
    <w:rsid w:val="006236E8"/>
    <w:rsid w:val="00623CC9"/>
    <w:rsid w:val="00624A89"/>
    <w:rsid w:val="00624EE5"/>
    <w:rsid w:val="00624FF0"/>
    <w:rsid w:val="00626D38"/>
    <w:rsid w:val="00626EED"/>
    <w:rsid w:val="00626F9C"/>
    <w:rsid w:val="0063000B"/>
    <w:rsid w:val="00632B45"/>
    <w:rsid w:val="00633419"/>
    <w:rsid w:val="006342EA"/>
    <w:rsid w:val="00636958"/>
    <w:rsid w:val="006406B1"/>
    <w:rsid w:val="00640CD6"/>
    <w:rsid w:val="0064165C"/>
    <w:rsid w:val="0064177F"/>
    <w:rsid w:val="00641A89"/>
    <w:rsid w:val="00645E0F"/>
    <w:rsid w:val="00646995"/>
    <w:rsid w:val="00646DE9"/>
    <w:rsid w:val="00647E22"/>
    <w:rsid w:val="006505F9"/>
    <w:rsid w:val="0065118B"/>
    <w:rsid w:val="00652F26"/>
    <w:rsid w:val="006532B0"/>
    <w:rsid w:val="00654BFB"/>
    <w:rsid w:val="00654F99"/>
    <w:rsid w:val="006555E5"/>
    <w:rsid w:val="00655696"/>
    <w:rsid w:val="0065577B"/>
    <w:rsid w:val="00655B39"/>
    <w:rsid w:val="006564A7"/>
    <w:rsid w:val="00656993"/>
    <w:rsid w:val="00656AFA"/>
    <w:rsid w:val="00657059"/>
    <w:rsid w:val="006577B3"/>
    <w:rsid w:val="00662DF4"/>
    <w:rsid w:val="0066409E"/>
    <w:rsid w:val="006641D1"/>
    <w:rsid w:val="00664AA3"/>
    <w:rsid w:val="00665B16"/>
    <w:rsid w:val="00665EFF"/>
    <w:rsid w:val="00670CB5"/>
    <w:rsid w:val="006717B6"/>
    <w:rsid w:val="00672284"/>
    <w:rsid w:val="006730E6"/>
    <w:rsid w:val="006735AC"/>
    <w:rsid w:val="006738ED"/>
    <w:rsid w:val="00674F11"/>
    <w:rsid w:val="006757B4"/>
    <w:rsid w:val="00675911"/>
    <w:rsid w:val="00676D9C"/>
    <w:rsid w:val="00677258"/>
    <w:rsid w:val="006817A9"/>
    <w:rsid w:val="00681992"/>
    <w:rsid w:val="00681BE2"/>
    <w:rsid w:val="00682595"/>
    <w:rsid w:val="006827E9"/>
    <w:rsid w:val="00682E67"/>
    <w:rsid w:val="00684536"/>
    <w:rsid w:val="0069014F"/>
    <w:rsid w:val="0069153F"/>
    <w:rsid w:val="00691C18"/>
    <w:rsid w:val="00692B90"/>
    <w:rsid w:val="00693214"/>
    <w:rsid w:val="006935FC"/>
    <w:rsid w:val="00694026"/>
    <w:rsid w:val="00696FC1"/>
    <w:rsid w:val="00697748"/>
    <w:rsid w:val="006A02B9"/>
    <w:rsid w:val="006A12FE"/>
    <w:rsid w:val="006A1C82"/>
    <w:rsid w:val="006A212C"/>
    <w:rsid w:val="006A3310"/>
    <w:rsid w:val="006A4D8B"/>
    <w:rsid w:val="006A58C5"/>
    <w:rsid w:val="006A6162"/>
    <w:rsid w:val="006A65D5"/>
    <w:rsid w:val="006A688F"/>
    <w:rsid w:val="006A7EFD"/>
    <w:rsid w:val="006B0C4D"/>
    <w:rsid w:val="006B43BE"/>
    <w:rsid w:val="006B442E"/>
    <w:rsid w:val="006B5E64"/>
    <w:rsid w:val="006B6712"/>
    <w:rsid w:val="006B6CD6"/>
    <w:rsid w:val="006B6D29"/>
    <w:rsid w:val="006B7DEF"/>
    <w:rsid w:val="006C06F5"/>
    <w:rsid w:val="006C108A"/>
    <w:rsid w:val="006C115A"/>
    <w:rsid w:val="006C24AB"/>
    <w:rsid w:val="006C577C"/>
    <w:rsid w:val="006C676E"/>
    <w:rsid w:val="006D1B00"/>
    <w:rsid w:val="006D2078"/>
    <w:rsid w:val="006D32D9"/>
    <w:rsid w:val="006D38A3"/>
    <w:rsid w:val="006D4488"/>
    <w:rsid w:val="006D47EC"/>
    <w:rsid w:val="006D5B83"/>
    <w:rsid w:val="006D6D95"/>
    <w:rsid w:val="006D6F7F"/>
    <w:rsid w:val="006E0BEB"/>
    <w:rsid w:val="006E1C61"/>
    <w:rsid w:val="006E2F2F"/>
    <w:rsid w:val="006E3C55"/>
    <w:rsid w:val="006E5B86"/>
    <w:rsid w:val="006E61F3"/>
    <w:rsid w:val="006E6617"/>
    <w:rsid w:val="006E69D3"/>
    <w:rsid w:val="006E7636"/>
    <w:rsid w:val="006F0861"/>
    <w:rsid w:val="006F1897"/>
    <w:rsid w:val="006F1A21"/>
    <w:rsid w:val="006F1AAD"/>
    <w:rsid w:val="006F3B5C"/>
    <w:rsid w:val="006F524C"/>
    <w:rsid w:val="006F5CE3"/>
    <w:rsid w:val="006F60C1"/>
    <w:rsid w:val="006F6D7E"/>
    <w:rsid w:val="006F71B5"/>
    <w:rsid w:val="006F738C"/>
    <w:rsid w:val="006F744E"/>
    <w:rsid w:val="006F7D75"/>
    <w:rsid w:val="00702725"/>
    <w:rsid w:val="00702BE6"/>
    <w:rsid w:val="007032F1"/>
    <w:rsid w:val="007049BE"/>
    <w:rsid w:val="00704AA0"/>
    <w:rsid w:val="00704F54"/>
    <w:rsid w:val="007055A4"/>
    <w:rsid w:val="00706860"/>
    <w:rsid w:val="00706AFE"/>
    <w:rsid w:val="0070733E"/>
    <w:rsid w:val="007078EB"/>
    <w:rsid w:val="00707DE2"/>
    <w:rsid w:val="00710FD4"/>
    <w:rsid w:val="00711548"/>
    <w:rsid w:val="0071176F"/>
    <w:rsid w:val="00711852"/>
    <w:rsid w:val="0071352B"/>
    <w:rsid w:val="00714339"/>
    <w:rsid w:val="007153B7"/>
    <w:rsid w:val="0072062B"/>
    <w:rsid w:val="007208A2"/>
    <w:rsid w:val="00722A50"/>
    <w:rsid w:val="00722EA0"/>
    <w:rsid w:val="00724D90"/>
    <w:rsid w:val="007262B5"/>
    <w:rsid w:val="00726E64"/>
    <w:rsid w:val="00726FBB"/>
    <w:rsid w:val="00727A5C"/>
    <w:rsid w:val="00731BEB"/>
    <w:rsid w:val="007320E5"/>
    <w:rsid w:val="007342DD"/>
    <w:rsid w:val="00735785"/>
    <w:rsid w:val="007367BE"/>
    <w:rsid w:val="00737F71"/>
    <w:rsid w:val="00740937"/>
    <w:rsid w:val="0074109C"/>
    <w:rsid w:val="0074152D"/>
    <w:rsid w:val="00741816"/>
    <w:rsid w:val="00742814"/>
    <w:rsid w:val="00742A62"/>
    <w:rsid w:val="0074353A"/>
    <w:rsid w:val="00744868"/>
    <w:rsid w:val="0074711E"/>
    <w:rsid w:val="00747633"/>
    <w:rsid w:val="0075327C"/>
    <w:rsid w:val="00755DF1"/>
    <w:rsid w:val="00760536"/>
    <w:rsid w:val="0076070A"/>
    <w:rsid w:val="00760CB4"/>
    <w:rsid w:val="00761BBD"/>
    <w:rsid w:val="007635B3"/>
    <w:rsid w:val="00763E33"/>
    <w:rsid w:val="0076458C"/>
    <w:rsid w:val="00764A64"/>
    <w:rsid w:val="00765B1E"/>
    <w:rsid w:val="007660D2"/>
    <w:rsid w:val="007665EA"/>
    <w:rsid w:val="007666E9"/>
    <w:rsid w:val="00766E02"/>
    <w:rsid w:val="007679A8"/>
    <w:rsid w:val="00771095"/>
    <w:rsid w:val="0077472D"/>
    <w:rsid w:val="00776655"/>
    <w:rsid w:val="007772F1"/>
    <w:rsid w:val="00777339"/>
    <w:rsid w:val="00780A75"/>
    <w:rsid w:val="007811AA"/>
    <w:rsid w:val="0078299F"/>
    <w:rsid w:val="0078415E"/>
    <w:rsid w:val="00784850"/>
    <w:rsid w:val="00784C0C"/>
    <w:rsid w:val="007857A1"/>
    <w:rsid w:val="00786170"/>
    <w:rsid w:val="007873B9"/>
    <w:rsid w:val="00787BBC"/>
    <w:rsid w:val="00790B72"/>
    <w:rsid w:val="00790D6B"/>
    <w:rsid w:val="00793075"/>
    <w:rsid w:val="0079309C"/>
    <w:rsid w:val="00793198"/>
    <w:rsid w:val="007945FD"/>
    <w:rsid w:val="00794AA8"/>
    <w:rsid w:val="00795A30"/>
    <w:rsid w:val="00795A67"/>
    <w:rsid w:val="00795F28"/>
    <w:rsid w:val="00795F71"/>
    <w:rsid w:val="007A011E"/>
    <w:rsid w:val="007A1552"/>
    <w:rsid w:val="007A3940"/>
    <w:rsid w:val="007A3DA2"/>
    <w:rsid w:val="007A4D64"/>
    <w:rsid w:val="007A5219"/>
    <w:rsid w:val="007A5CB9"/>
    <w:rsid w:val="007A5FE2"/>
    <w:rsid w:val="007B1895"/>
    <w:rsid w:val="007B193B"/>
    <w:rsid w:val="007B1FDD"/>
    <w:rsid w:val="007B4E0B"/>
    <w:rsid w:val="007B65C9"/>
    <w:rsid w:val="007B6720"/>
    <w:rsid w:val="007B6B9E"/>
    <w:rsid w:val="007B7B61"/>
    <w:rsid w:val="007C0950"/>
    <w:rsid w:val="007C0AA9"/>
    <w:rsid w:val="007C24F4"/>
    <w:rsid w:val="007C4082"/>
    <w:rsid w:val="007C4334"/>
    <w:rsid w:val="007C47C8"/>
    <w:rsid w:val="007C5428"/>
    <w:rsid w:val="007C624F"/>
    <w:rsid w:val="007D240B"/>
    <w:rsid w:val="007D27EC"/>
    <w:rsid w:val="007D2A83"/>
    <w:rsid w:val="007D3419"/>
    <w:rsid w:val="007D352C"/>
    <w:rsid w:val="007D5991"/>
    <w:rsid w:val="007D668F"/>
    <w:rsid w:val="007D68F7"/>
    <w:rsid w:val="007D6E20"/>
    <w:rsid w:val="007D74DB"/>
    <w:rsid w:val="007D7738"/>
    <w:rsid w:val="007D7FED"/>
    <w:rsid w:val="007E188E"/>
    <w:rsid w:val="007E21E9"/>
    <w:rsid w:val="007E2AC7"/>
    <w:rsid w:val="007E3ADF"/>
    <w:rsid w:val="007E65F2"/>
    <w:rsid w:val="007E70D4"/>
    <w:rsid w:val="007E7D7D"/>
    <w:rsid w:val="007F0B36"/>
    <w:rsid w:val="007F19EF"/>
    <w:rsid w:val="007F1EA5"/>
    <w:rsid w:val="007F2279"/>
    <w:rsid w:val="007F2B99"/>
    <w:rsid w:val="007F3FFB"/>
    <w:rsid w:val="007F46F2"/>
    <w:rsid w:val="007F6533"/>
    <w:rsid w:val="007F663D"/>
    <w:rsid w:val="007F7D5A"/>
    <w:rsid w:val="00800497"/>
    <w:rsid w:val="00801D13"/>
    <w:rsid w:val="008020B4"/>
    <w:rsid w:val="00802CB6"/>
    <w:rsid w:val="0080409F"/>
    <w:rsid w:val="008047A6"/>
    <w:rsid w:val="00804831"/>
    <w:rsid w:val="00804BF1"/>
    <w:rsid w:val="00806D4C"/>
    <w:rsid w:val="00810C1B"/>
    <w:rsid w:val="00811449"/>
    <w:rsid w:val="00812367"/>
    <w:rsid w:val="00812A01"/>
    <w:rsid w:val="00813D00"/>
    <w:rsid w:val="00815063"/>
    <w:rsid w:val="008177EB"/>
    <w:rsid w:val="0081799D"/>
    <w:rsid w:val="008200DB"/>
    <w:rsid w:val="00820141"/>
    <w:rsid w:val="00820A6E"/>
    <w:rsid w:val="00821B22"/>
    <w:rsid w:val="00821FC6"/>
    <w:rsid w:val="00824CD1"/>
    <w:rsid w:val="00824F37"/>
    <w:rsid w:val="008256B9"/>
    <w:rsid w:val="008277EA"/>
    <w:rsid w:val="00827A44"/>
    <w:rsid w:val="00830C3E"/>
    <w:rsid w:val="00831895"/>
    <w:rsid w:val="00832496"/>
    <w:rsid w:val="00833EDD"/>
    <w:rsid w:val="00833F17"/>
    <w:rsid w:val="008349AF"/>
    <w:rsid w:val="00834A24"/>
    <w:rsid w:val="00834C1A"/>
    <w:rsid w:val="008351EF"/>
    <w:rsid w:val="00835D28"/>
    <w:rsid w:val="00841A6E"/>
    <w:rsid w:val="008445E4"/>
    <w:rsid w:val="0084473E"/>
    <w:rsid w:val="00844C2C"/>
    <w:rsid w:val="00845DB9"/>
    <w:rsid w:val="008462C9"/>
    <w:rsid w:val="008474CE"/>
    <w:rsid w:val="0084755E"/>
    <w:rsid w:val="00854369"/>
    <w:rsid w:val="00855E3F"/>
    <w:rsid w:val="00855EAA"/>
    <w:rsid w:val="00856133"/>
    <w:rsid w:val="008571B7"/>
    <w:rsid w:val="0086008A"/>
    <w:rsid w:val="008631F7"/>
    <w:rsid w:val="008639F1"/>
    <w:rsid w:val="00863FF1"/>
    <w:rsid w:val="00864ED7"/>
    <w:rsid w:val="008654CA"/>
    <w:rsid w:val="008662EA"/>
    <w:rsid w:val="00867714"/>
    <w:rsid w:val="008678D8"/>
    <w:rsid w:val="0086790C"/>
    <w:rsid w:val="00871187"/>
    <w:rsid w:val="00872B6A"/>
    <w:rsid w:val="00874A19"/>
    <w:rsid w:val="008757B7"/>
    <w:rsid w:val="00876D28"/>
    <w:rsid w:val="00876EA2"/>
    <w:rsid w:val="008814ED"/>
    <w:rsid w:val="008832F2"/>
    <w:rsid w:val="008841E6"/>
    <w:rsid w:val="00884CF4"/>
    <w:rsid w:val="00885066"/>
    <w:rsid w:val="008860FB"/>
    <w:rsid w:val="00886584"/>
    <w:rsid w:val="0088667D"/>
    <w:rsid w:val="00886925"/>
    <w:rsid w:val="00887E9D"/>
    <w:rsid w:val="0089064F"/>
    <w:rsid w:val="00890CFF"/>
    <w:rsid w:val="00892FD4"/>
    <w:rsid w:val="00893C40"/>
    <w:rsid w:val="00893F22"/>
    <w:rsid w:val="00895911"/>
    <w:rsid w:val="008972FB"/>
    <w:rsid w:val="008A09FA"/>
    <w:rsid w:val="008A0DF1"/>
    <w:rsid w:val="008A0EBA"/>
    <w:rsid w:val="008A2642"/>
    <w:rsid w:val="008A27B5"/>
    <w:rsid w:val="008A2915"/>
    <w:rsid w:val="008A323A"/>
    <w:rsid w:val="008A329D"/>
    <w:rsid w:val="008A45EF"/>
    <w:rsid w:val="008A5240"/>
    <w:rsid w:val="008A5CD4"/>
    <w:rsid w:val="008B04F1"/>
    <w:rsid w:val="008B10C7"/>
    <w:rsid w:val="008B12B1"/>
    <w:rsid w:val="008B1DE7"/>
    <w:rsid w:val="008B27DB"/>
    <w:rsid w:val="008B2E95"/>
    <w:rsid w:val="008B342D"/>
    <w:rsid w:val="008B51BF"/>
    <w:rsid w:val="008B5FA0"/>
    <w:rsid w:val="008C141F"/>
    <w:rsid w:val="008C1F89"/>
    <w:rsid w:val="008C218B"/>
    <w:rsid w:val="008C30C5"/>
    <w:rsid w:val="008C4327"/>
    <w:rsid w:val="008C444D"/>
    <w:rsid w:val="008C543F"/>
    <w:rsid w:val="008C6889"/>
    <w:rsid w:val="008C7F34"/>
    <w:rsid w:val="008D17F2"/>
    <w:rsid w:val="008D26FA"/>
    <w:rsid w:val="008D2E84"/>
    <w:rsid w:val="008D3E1F"/>
    <w:rsid w:val="008D3F18"/>
    <w:rsid w:val="008D4C83"/>
    <w:rsid w:val="008D5494"/>
    <w:rsid w:val="008D6036"/>
    <w:rsid w:val="008D6498"/>
    <w:rsid w:val="008D6E34"/>
    <w:rsid w:val="008D6FC3"/>
    <w:rsid w:val="008D7FC8"/>
    <w:rsid w:val="008E0E56"/>
    <w:rsid w:val="008E17F1"/>
    <w:rsid w:val="008E3C3E"/>
    <w:rsid w:val="008E53D4"/>
    <w:rsid w:val="008E5949"/>
    <w:rsid w:val="008F161D"/>
    <w:rsid w:val="008F1D91"/>
    <w:rsid w:val="008F1FDF"/>
    <w:rsid w:val="008F2629"/>
    <w:rsid w:val="008F51A8"/>
    <w:rsid w:val="008F5813"/>
    <w:rsid w:val="008F6149"/>
    <w:rsid w:val="008F6A1E"/>
    <w:rsid w:val="009013C4"/>
    <w:rsid w:val="00901A5F"/>
    <w:rsid w:val="00901CCF"/>
    <w:rsid w:val="009021FC"/>
    <w:rsid w:val="00903339"/>
    <w:rsid w:val="0090389D"/>
    <w:rsid w:val="00903B68"/>
    <w:rsid w:val="009042E2"/>
    <w:rsid w:val="00904EF2"/>
    <w:rsid w:val="00906391"/>
    <w:rsid w:val="009065FB"/>
    <w:rsid w:val="009103CA"/>
    <w:rsid w:val="0091120B"/>
    <w:rsid w:val="00911553"/>
    <w:rsid w:val="00912EC0"/>
    <w:rsid w:val="00913B69"/>
    <w:rsid w:val="0091462C"/>
    <w:rsid w:val="00915418"/>
    <w:rsid w:val="009156FF"/>
    <w:rsid w:val="009160E6"/>
    <w:rsid w:val="0092051B"/>
    <w:rsid w:val="0092051F"/>
    <w:rsid w:val="009211B5"/>
    <w:rsid w:val="0092171B"/>
    <w:rsid w:val="00921C96"/>
    <w:rsid w:val="00921EF7"/>
    <w:rsid w:val="009239D9"/>
    <w:rsid w:val="00925DCD"/>
    <w:rsid w:val="00926407"/>
    <w:rsid w:val="0092692F"/>
    <w:rsid w:val="0092729A"/>
    <w:rsid w:val="00927AD1"/>
    <w:rsid w:val="009304C8"/>
    <w:rsid w:val="00933538"/>
    <w:rsid w:val="0093562F"/>
    <w:rsid w:val="00935EBC"/>
    <w:rsid w:val="00937F96"/>
    <w:rsid w:val="00940151"/>
    <w:rsid w:val="0094022D"/>
    <w:rsid w:val="00940E53"/>
    <w:rsid w:val="009447BD"/>
    <w:rsid w:val="009453E6"/>
    <w:rsid w:val="009476EA"/>
    <w:rsid w:val="00947AF2"/>
    <w:rsid w:val="009502F5"/>
    <w:rsid w:val="00950A1A"/>
    <w:rsid w:val="009512D1"/>
    <w:rsid w:val="00951E58"/>
    <w:rsid w:val="0095257C"/>
    <w:rsid w:val="00952E69"/>
    <w:rsid w:val="0095431C"/>
    <w:rsid w:val="00955321"/>
    <w:rsid w:val="00955CA1"/>
    <w:rsid w:val="00956613"/>
    <w:rsid w:val="00960D92"/>
    <w:rsid w:val="0096101A"/>
    <w:rsid w:val="00961381"/>
    <w:rsid w:val="00961F96"/>
    <w:rsid w:val="00964FB9"/>
    <w:rsid w:val="00965476"/>
    <w:rsid w:val="00965CF8"/>
    <w:rsid w:val="00966ADC"/>
    <w:rsid w:val="00974E6A"/>
    <w:rsid w:val="00976442"/>
    <w:rsid w:val="00976523"/>
    <w:rsid w:val="00977774"/>
    <w:rsid w:val="00977B3A"/>
    <w:rsid w:val="009806AE"/>
    <w:rsid w:val="0098182D"/>
    <w:rsid w:val="009825D3"/>
    <w:rsid w:val="00982C8E"/>
    <w:rsid w:val="00982D00"/>
    <w:rsid w:val="00984AF0"/>
    <w:rsid w:val="00984B7B"/>
    <w:rsid w:val="00985F8D"/>
    <w:rsid w:val="00985FDC"/>
    <w:rsid w:val="0098655F"/>
    <w:rsid w:val="00986681"/>
    <w:rsid w:val="00990A49"/>
    <w:rsid w:val="00991FE8"/>
    <w:rsid w:val="00994EDD"/>
    <w:rsid w:val="009952F5"/>
    <w:rsid w:val="0099547D"/>
    <w:rsid w:val="00997149"/>
    <w:rsid w:val="00997733"/>
    <w:rsid w:val="00997DE7"/>
    <w:rsid w:val="009A0777"/>
    <w:rsid w:val="009A0F3C"/>
    <w:rsid w:val="009A2EB9"/>
    <w:rsid w:val="009A44A4"/>
    <w:rsid w:val="009A4889"/>
    <w:rsid w:val="009A6429"/>
    <w:rsid w:val="009A7962"/>
    <w:rsid w:val="009B0C9C"/>
    <w:rsid w:val="009B0EFF"/>
    <w:rsid w:val="009B290B"/>
    <w:rsid w:val="009B4287"/>
    <w:rsid w:val="009B48F5"/>
    <w:rsid w:val="009B7A54"/>
    <w:rsid w:val="009B7C5A"/>
    <w:rsid w:val="009C03B1"/>
    <w:rsid w:val="009C0B4F"/>
    <w:rsid w:val="009C11A5"/>
    <w:rsid w:val="009C166B"/>
    <w:rsid w:val="009C216D"/>
    <w:rsid w:val="009C3BAB"/>
    <w:rsid w:val="009C423B"/>
    <w:rsid w:val="009C4540"/>
    <w:rsid w:val="009C45A1"/>
    <w:rsid w:val="009C5900"/>
    <w:rsid w:val="009C5BA3"/>
    <w:rsid w:val="009C709F"/>
    <w:rsid w:val="009C74F8"/>
    <w:rsid w:val="009D027F"/>
    <w:rsid w:val="009D2EDF"/>
    <w:rsid w:val="009D30DE"/>
    <w:rsid w:val="009D323E"/>
    <w:rsid w:val="009D32D0"/>
    <w:rsid w:val="009D3ADC"/>
    <w:rsid w:val="009D4554"/>
    <w:rsid w:val="009D6A78"/>
    <w:rsid w:val="009D7168"/>
    <w:rsid w:val="009D76D2"/>
    <w:rsid w:val="009D7ADE"/>
    <w:rsid w:val="009E18CA"/>
    <w:rsid w:val="009E274E"/>
    <w:rsid w:val="009E3874"/>
    <w:rsid w:val="009E3F79"/>
    <w:rsid w:val="009E5618"/>
    <w:rsid w:val="009E5750"/>
    <w:rsid w:val="009E6B64"/>
    <w:rsid w:val="009F165D"/>
    <w:rsid w:val="009F1993"/>
    <w:rsid w:val="009F2B3F"/>
    <w:rsid w:val="009F343E"/>
    <w:rsid w:val="009F3CEC"/>
    <w:rsid w:val="009F3E58"/>
    <w:rsid w:val="009F4FC5"/>
    <w:rsid w:val="009F7597"/>
    <w:rsid w:val="009F7A2D"/>
    <w:rsid w:val="009F7E26"/>
    <w:rsid w:val="00A0013B"/>
    <w:rsid w:val="00A0062B"/>
    <w:rsid w:val="00A04CD8"/>
    <w:rsid w:val="00A04D43"/>
    <w:rsid w:val="00A04E81"/>
    <w:rsid w:val="00A05A86"/>
    <w:rsid w:val="00A10B34"/>
    <w:rsid w:val="00A116BF"/>
    <w:rsid w:val="00A12390"/>
    <w:rsid w:val="00A13562"/>
    <w:rsid w:val="00A1378F"/>
    <w:rsid w:val="00A13D2B"/>
    <w:rsid w:val="00A1463C"/>
    <w:rsid w:val="00A1575F"/>
    <w:rsid w:val="00A16350"/>
    <w:rsid w:val="00A175D1"/>
    <w:rsid w:val="00A204E5"/>
    <w:rsid w:val="00A20507"/>
    <w:rsid w:val="00A20C97"/>
    <w:rsid w:val="00A211A0"/>
    <w:rsid w:val="00A224CB"/>
    <w:rsid w:val="00A234EB"/>
    <w:rsid w:val="00A25AFF"/>
    <w:rsid w:val="00A25C55"/>
    <w:rsid w:val="00A2655F"/>
    <w:rsid w:val="00A2732B"/>
    <w:rsid w:val="00A273E9"/>
    <w:rsid w:val="00A27969"/>
    <w:rsid w:val="00A313F6"/>
    <w:rsid w:val="00A3193F"/>
    <w:rsid w:val="00A319CE"/>
    <w:rsid w:val="00A31D60"/>
    <w:rsid w:val="00A3240A"/>
    <w:rsid w:val="00A32790"/>
    <w:rsid w:val="00A33089"/>
    <w:rsid w:val="00A33DA5"/>
    <w:rsid w:val="00A352DF"/>
    <w:rsid w:val="00A3610B"/>
    <w:rsid w:val="00A41AF5"/>
    <w:rsid w:val="00A425B9"/>
    <w:rsid w:val="00A45788"/>
    <w:rsid w:val="00A4585D"/>
    <w:rsid w:val="00A46B6E"/>
    <w:rsid w:val="00A46C6B"/>
    <w:rsid w:val="00A505C8"/>
    <w:rsid w:val="00A5060F"/>
    <w:rsid w:val="00A53224"/>
    <w:rsid w:val="00A54D6E"/>
    <w:rsid w:val="00A55E8F"/>
    <w:rsid w:val="00A574ED"/>
    <w:rsid w:val="00A57DB8"/>
    <w:rsid w:val="00A602D5"/>
    <w:rsid w:val="00A615FD"/>
    <w:rsid w:val="00A64039"/>
    <w:rsid w:val="00A64F42"/>
    <w:rsid w:val="00A6573E"/>
    <w:rsid w:val="00A66549"/>
    <w:rsid w:val="00A6691F"/>
    <w:rsid w:val="00A669CB"/>
    <w:rsid w:val="00A6763D"/>
    <w:rsid w:val="00A67BD0"/>
    <w:rsid w:val="00A71A99"/>
    <w:rsid w:val="00A71B78"/>
    <w:rsid w:val="00A7252B"/>
    <w:rsid w:val="00A73E34"/>
    <w:rsid w:val="00A7532C"/>
    <w:rsid w:val="00A77919"/>
    <w:rsid w:val="00A77CF3"/>
    <w:rsid w:val="00A820A6"/>
    <w:rsid w:val="00A83BAB"/>
    <w:rsid w:val="00A842C3"/>
    <w:rsid w:val="00A86578"/>
    <w:rsid w:val="00A90311"/>
    <w:rsid w:val="00A90B0C"/>
    <w:rsid w:val="00A9138B"/>
    <w:rsid w:val="00A929B1"/>
    <w:rsid w:val="00A93118"/>
    <w:rsid w:val="00A94C6B"/>
    <w:rsid w:val="00A950CD"/>
    <w:rsid w:val="00A9540D"/>
    <w:rsid w:val="00A95651"/>
    <w:rsid w:val="00A95A9F"/>
    <w:rsid w:val="00A96C7A"/>
    <w:rsid w:val="00A96FA4"/>
    <w:rsid w:val="00AA021C"/>
    <w:rsid w:val="00AA0360"/>
    <w:rsid w:val="00AA2E38"/>
    <w:rsid w:val="00AA389A"/>
    <w:rsid w:val="00AA3B4C"/>
    <w:rsid w:val="00AA5A20"/>
    <w:rsid w:val="00AA74F0"/>
    <w:rsid w:val="00AB002D"/>
    <w:rsid w:val="00AB01F6"/>
    <w:rsid w:val="00AB02F7"/>
    <w:rsid w:val="00AB23E6"/>
    <w:rsid w:val="00AB27FE"/>
    <w:rsid w:val="00AB2AC0"/>
    <w:rsid w:val="00AB2F18"/>
    <w:rsid w:val="00AB33CB"/>
    <w:rsid w:val="00AB341E"/>
    <w:rsid w:val="00AB353F"/>
    <w:rsid w:val="00AB6EDF"/>
    <w:rsid w:val="00AB7986"/>
    <w:rsid w:val="00AC0194"/>
    <w:rsid w:val="00AC21D7"/>
    <w:rsid w:val="00AC6891"/>
    <w:rsid w:val="00AC68C1"/>
    <w:rsid w:val="00AD1029"/>
    <w:rsid w:val="00AD2D8C"/>
    <w:rsid w:val="00AD3D74"/>
    <w:rsid w:val="00AD47CF"/>
    <w:rsid w:val="00AD6B99"/>
    <w:rsid w:val="00AD71DE"/>
    <w:rsid w:val="00AD7856"/>
    <w:rsid w:val="00AE1527"/>
    <w:rsid w:val="00AE203B"/>
    <w:rsid w:val="00AE26AE"/>
    <w:rsid w:val="00AE7B3B"/>
    <w:rsid w:val="00AF05A9"/>
    <w:rsid w:val="00AF086F"/>
    <w:rsid w:val="00AF0EFB"/>
    <w:rsid w:val="00AF0F65"/>
    <w:rsid w:val="00AF2958"/>
    <w:rsid w:val="00AF33B7"/>
    <w:rsid w:val="00AF441D"/>
    <w:rsid w:val="00AF6311"/>
    <w:rsid w:val="00AF7370"/>
    <w:rsid w:val="00AF7473"/>
    <w:rsid w:val="00AF7788"/>
    <w:rsid w:val="00AF78FC"/>
    <w:rsid w:val="00B0058D"/>
    <w:rsid w:val="00B00D81"/>
    <w:rsid w:val="00B00FFF"/>
    <w:rsid w:val="00B01EA1"/>
    <w:rsid w:val="00B02D38"/>
    <w:rsid w:val="00B02F5E"/>
    <w:rsid w:val="00B052D4"/>
    <w:rsid w:val="00B06EFC"/>
    <w:rsid w:val="00B07E45"/>
    <w:rsid w:val="00B10591"/>
    <w:rsid w:val="00B11DD8"/>
    <w:rsid w:val="00B1227C"/>
    <w:rsid w:val="00B122EF"/>
    <w:rsid w:val="00B123DE"/>
    <w:rsid w:val="00B13348"/>
    <w:rsid w:val="00B148C1"/>
    <w:rsid w:val="00B17383"/>
    <w:rsid w:val="00B177F8"/>
    <w:rsid w:val="00B17C6B"/>
    <w:rsid w:val="00B20689"/>
    <w:rsid w:val="00B20BCB"/>
    <w:rsid w:val="00B21885"/>
    <w:rsid w:val="00B2284B"/>
    <w:rsid w:val="00B2337B"/>
    <w:rsid w:val="00B23785"/>
    <w:rsid w:val="00B23B3A"/>
    <w:rsid w:val="00B26237"/>
    <w:rsid w:val="00B26AD5"/>
    <w:rsid w:val="00B27226"/>
    <w:rsid w:val="00B3062F"/>
    <w:rsid w:val="00B31213"/>
    <w:rsid w:val="00B32CC0"/>
    <w:rsid w:val="00B339EB"/>
    <w:rsid w:val="00B3763E"/>
    <w:rsid w:val="00B37798"/>
    <w:rsid w:val="00B37CFA"/>
    <w:rsid w:val="00B40B10"/>
    <w:rsid w:val="00B40EEA"/>
    <w:rsid w:val="00B42052"/>
    <w:rsid w:val="00B43152"/>
    <w:rsid w:val="00B4399D"/>
    <w:rsid w:val="00B43F19"/>
    <w:rsid w:val="00B442E3"/>
    <w:rsid w:val="00B45501"/>
    <w:rsid w:val="00B50E22"/>
    <w:rsid w:val="00B50FB7"/>
    <w:rsid w:val="00B5128B"/>
    <w:rsid w:val="00B515FE"/>
    <w:rsid w:val="00B52853"/>
    <w:rsid w:val="00B52FE8"/>
    <w:rsid w:val="00B55427"/>
    <w:rsid w:val="00B555D2"/>
    <w:rsid w:val="00B55795"/>
    <w:rsid w:val="00B55A4B"/>
    <w:rsid w:val="00B6303B"/>
    <w:rsid w:val="00B63327"/>
    <w:rsid w:val="00B636F5"/>
    <w:rsid w:val="00B6470C"/>
    <w:rsid w:val="00B64B99"/>
    <w:rsid w:val="00B65984"/>
    <w:rsid w:val="00B6642D"/>
    <w:rsid w:val="00B67046"/>
    <w:rsid w:val="00B7272E"/>
    <w:rsid w:val="00B728DF"/>
    <w:rsid w:val="00B74600"/>
    <w:rsid w:val="00B7623F"/>
    <w:rsid w:val="00B77596"/>
    <w:rsid w:val="00B775CA"/>
    <w:rsid w:val="00B77C0F"/>
    <w:rsid w:val="00B77EFE"/>
    <w:rsid w:val="00B82556"/>
    <w:rsid w:val="00B82E9A"/>
    <w:rsid w:val="00B847AD"/>
    <w:rsid w:val="00B85C2B"/>
    <w:rsid w:val="00B868E5"/>
    <w:rsid w:val="00B87B6B"/>
    <w:rsid w:val="00B901D9"/>
    <w:rsid w:val="00B90BC7"/>
    <w:rsid w:val="00B91BE0"/>
    <w:rsid w:val="00B940AD"/>
    <w:rsid w:val="00B940BD"/>
    <w:rsid w:val="00B943CC"/>
    <w:rsid w:val="00B972C1"/>
    <w:rsid w:val="00B9755B"/>
    <w:rsid w:val="00BA0709"/>
    <w:rsid w:val="00BA0B98"/>
    <w:rsid w:val="00BA0DD9"/>
    <w:rsid w:val="00BA10C8"/>
    <w:rsid w:val="00BA1C1D"/>
    <w:rsid w:val="00BA289F"/>
    <w:rsid w:val="00BA2A27"/>
    <w:rsid w:val="00BA49A8"/>
    <w:rsid w:val="00BA54CF"/>
    <w:rsid w:val="00BA54EA"/>
    <w:rsid w:val="00BA6580"/>
    <w:rsid w:val="00BA77DD"/>
    <w:rsid w:val="00BA790F"/>
    <w:rsid w:val="00BB02BC"/>
    <w:rsid w:val="00BB08B3"/>
    <w:rsid w:val="00BB0A1C"/>
    <w:rsid w:val="00BB4231"/>
    <w:rsid w:val="00BB5FFE"/>
    <w:rsid w:val="00BB70B1"/>
    <w:rsid w:val="00BB733C"/>
    <w:rsid w:val="00BB7D69"/>
    <w:rsid w:val="00BC1381"/>
    <w:rsid w:val="00BC15BB"/>
    <w:rsid w:val="00BC1DFF"/>
    <w:rsid w:val="00BC29E4"/>
    <w:rsid w:val="00BC3D32"/>
    <w:rsid w:val="00BC3F44"/>
    <w:rsid w:val="00BC5646"/>
    <w:rsid w:val="00BC72AC"/>
    <w:rsid w:val="00BD0952"/>
    <w:rsid w:val="00BD1156"/>
    <w:rsid w:val="00BD2EE3"/>
    <w:rsid w:val="00BD33A4"/>
    <w:rsid w:val="00BD4166"/>
    <w:rsid w:val="00BD4623"/>
    <w:rsid w:val="00BD4EC8"/>
    <w:rsid w:val="00BD5BB7"/>
    <w:rsid w:val="00BD5F1C"/>
    <w:rsid w:val="00BD67F1"/>
    <w:rsid w:val="00BE1469"/>
    <w:rsid w:val="00BE1A49"/>
    <w:rsid w:val="00BE5228"/>
    <w:rsid w:val="00BE5868"/>
    <w:rsid w:val="00BE5D8E"/>
    <w:rsid w:val="00BE6B9F"/>
    <w:rsid w:val="00BE6E19"/>
    <w:rsid w:val="00BE7DC4"/>
    <w:rsid w:val="00BE7DFA"/>
    <w:rsid w:val="00BE7E52"/>
    <w:rsid w:val="00BE7E83"/>
    <w:rsid w:val="00BF01AD"/>
    <w:rsid w:val="00BF21A8"/>
    <w:rsid w:val="00BF41A6"/>
    <w:rsid w:val="00BF4CCB"/>
    <w:rsid w:val="00BF716F"/>
    <w:rsid w:val="00BF76A6"/>
    <w:rsid w:val="00BF7FFD"/>
    <w:rsid w:val="00C00ECF"/>
    <w:rsid w:val="00C01945"/>
    <w:rsid w:val="00C019CB"/>
    <w:rsid w:val="00C03683"/>
    <w:rsid w:val="00C058A8"/>
    <w:rsid w:val="00C078ED"/>
    <w:rsid w:val="00C07B9B"/>
    <w:rsid w:val="00C127FE"/>
    <w:rsid w:val="00C12909"/>
    <w:rsid w:val="00C1299E"/>
    <w:rsid w:val="00C138F8"/>
    <w:rsid w:val="00C13B61"/>
    <w:rsid w:val="00C14C70"/>
    <w:rsid w:val="00C1509F"/>
    <w:rsid w:val="00C151A7"/>
    <w:rsid w:val="00C15EF8"/>
    <w:rsid w:val="00C16332"/>
    <w:rsid w:val="00C166DA"/>
    <w:rsid w:val="00C17308"/>
    <w:rsid w:val="00C174BF"/>
    <w:rsid w:val="00C20D29"/>
    <w:rsid w:val="00C21170"/>
    <w:rsid w:val="00C22202"/>
    <w:rsid w:val="00C23A3D"/>
    <w:rsid w:val="00C240DD"/>
    <w:rsid w:val="00C24225"/>
    <w:rsid w:val="00C24D34"/>
    <w:rsid w:val="00C27DB9"/>
    <w:rsid w:val="00C30CC0"/>
    <w:rsid w:val="00C30CEE"/>
    <w:rsid w:val="00C327D9"/>
    <w:rsid w:val="00C32803"/>
    <w:rsid w:val="00C33A11"/>
    <w:rsid w:val="00C34134"/>
    <w:rsid w:val="00C345B2"/>
    <w:rsid w:val="00C35F6E"/>
    <w:rsid w:val="00C36209"/>
    <w:rsid w:val="00C36ACC"/>
    <w:rsid w:val="00C400AE"/>
    <w:rsid w:val="00C40427"/>
    <w:rsid w:val="00C40574"/>
    <w:rsid w:val="00C4089B"/>
    <w:rsid w:val="00C40D76"/>
    <w:rsid w:val="00C40E4D"/>
    <w:rsid w:val="00C41FBD"/>
    <w:rsid w:val="00C422E9"/>
    <w:rsid w:val="00C4300E"/>
    <w:rsid w:val="00C43962"/>
    <w:rsid w:val="00C43DC3"/>
    <w:rsid w:val="00C44FCF"/>
    <w:rsid w:val="00C46C44"/>
    <w:rsid w:val="00C47B1C"/>
    <w:rsid w:val="00C50978"/>
    <w:rsid w:val="00C5310F"/>
    <w:rsid w:val="00C53B39"/>
    <w:rsid w:val="00C53C7A"/>
    <w:rsid w:val="00C53DE4"/>
    <w:rsid w:val="00C55AEC"/>
    <w:rsid w:val="00C55C25"/>
    <w:rsid w:val="00C56438"/>
    <w:rsid w:val="00C573FE"/>
    <w:rsid w:val="00C60DA8"/>
    <w:rsid w:val="00C6198C"/>
    <w:rsid w:val="00C619DE"/>
    <w:rsid w:val="00C63624"/>
    <w:rsid w:val="00C63D73"/>
    <w:rsid w:val="00C63ED9"/>
    <w:rsid w:val="00C64070"/>
    <w:rsid w:val="00C647C8"/>
    <w:rsid w:val="00C659DD"/>
    <w:rsid w:val="00C668F6"/>
    <w:rsid w:val="00C67634"/>
    <w:rsid w:val="00C719D1"/>
    <w:rsid w:val="00C729FD"/>
    <w:rsid w:val="00C72B4D"/>
    <w:rsid w:val="00C73437"/>
    <w:rsid w:val="00C73D61"/>
    <w:rsid w:val="00C73F24"/>
    <w:rsid w:val="00C74E02"/>
    <w:rsid w:val="00C7602C"/>
    <w:rsid w:val="00C76D90"/>
    <w:rsid w:val="00C77510"/>
    <w:rsid w:val="00C80289"/>
    <w:rsid w:val="00C81C74"/>
    <w:rsid w:val="00C81ECA"/>
    <w:rsid w:val="00C823A8"/>
    <w:rsid w:val="00C831FD"/>
    <w:rsid w:val="00C84122"/>
    <w:rsid w:val="00C8537E"/>
    <w:rsid w:val="00C8546F"/>
    <w:rsid w:val="00C85686"/>
    <w:rsid w:val="00C8582E"/>
    <w:rsid w:val="00C85F95"/>
    <w:rsid w:val="00C86023"/>
    <w:rsid w:val="00C92E8E"/>
    <w:rsid w:val="00C93292"/>
    <w:rsid w:val="00C934F8"/>
    <w:rsid w:val="00C93FAB"/>
    <w:rsid w:val="00C94A23"/>
    <w:rsid w:val="00C94D16"/>
    <w:rsid w:val="00C95345"/>
    <w:rsid w:val="00C95C2E"/>
    <w:rsid w:val="00C965F7"/>
    <w:rsid w:val="00C96B65"/>
    <w:rsid w:val="00CA0C3D"/>
    <w:rsid w:val="00CA0E80"/>
    <w:rsid w:val="00CA0ED4"/>
    <w:rsid w:val="00CA2E14"/>
    <w:rsid w:val="00CA372A"/>
    <w:rsid w:val="00CA54E3"/>
    <w:rsid w:val="00CA6BDC"/>
    <w:rsid w:val="00CA6DDF"/>
    <w:rsid w:val="00CA7394"/>
    <w:rsid w:val="00CA747B"/>
    <w:rsid w:val="00CB1869"/>
    <w:rsid w:val="00CB22DD"/>
    <w:rsid w:val="00CB250F"/>
    <w:rsid w:val="00CB41E2"/>
    <w:rsid w:val="00CB5285"/>
    <w:rsid w:val="00CB6182"/>
    <w:rsid w:val="00CB77D7"/>
    <w:rsid w:val="00CC1839"/>
    <w:rsid w:val="00CC3DAD"/>
    <w:rsid w:val="00CC63E1"/>
    <w:rsid w:val="00CC63F3"/>
    <w:rsid w:val="00CC6B13"/>
    <w:rsid w:val="00CC7B10"/>
    <w:rsid w:val="00CC7B77"/>
    <w:rsid w:val="00CD3906"/>
    <w:rsid w:val="00CD3A88"/>
    <w:rsid w:val="00CD46FD"/>
    <w:rsid w:val="00CD65BE"/>
    <w:rsid w:val="00CD6B73"/>
    <w:rsid w:val="00CE0773"/>
    <w:rsid w:val="00CE0D19"/>
    <w:rsid w:val="00CE13BB"/>
    <w:rsid w:val="00CE2150"/>
    <w:rsid w:val="00CE2AFC"/>
    <w:rsid w:val="00CE3400"/>
    <w:rsid w:val="00CE43C8"/>
    <w:rsid w:val="00CE5AD7"/>
    <w:rsid w:val="00CE5CCD"/>
    <w:rsid w:val="00CE6346"/>
    <w:rsid w:val="00CE63A1"/>
    <w:rsid w:val="00CE741F"/>
    <w:rsid w:val="00CF1211"/>
    <w:rsid w:val="00CF17B8"/>
    <w:rsid w:val="00CF20A1"/>
    <w:rsid w:val="00CF23B7"/>
    <w:rsid w:val="00CF2E10"/>
    <w:rsid w:val="00CF35FA"/>
    <w:rsid w:val="00CF658C"/>
    <w:rsid w:val="00CF6A79"/>
    <w:rsid w:val="00D0108F"/>
    <w:rsid w:val="00D014D9"/>
    <w:rsid w:val="00D04FB4"/>
    <w:rsid w:val="00D05755"/>
    <w:rsid w:val="00D06262"/>
    <w:rsid w:val="00D07341"/>
    <w:rsid w:val="00D074EC"/>
    <w:rsid w:val="00D1021A"/>
    <w:rsid w:val="00D10458"/>
    <w:rsid w:val="00D11664"/>
    <w:rsid w:val="00D1185F"/>
    <w:rsid w:val="00D118E0"/>
    <w:rsid w:val="00D12A00"/>
    <w:rsid w:val="00D12F5E"/>
    <w:rsid w:val="00D13122"/>
    <w:rsid w:val="00D13CC7"/>
    <w:rsid w:val="00D150DC"/>
    <w:rsid w:val="00D161C0"/>
    <w:rsid w:val="00D16848"/>
    <w:rsid w:val="00D1688D"/>
    <w:rsid w:val="00D17E13"/>
    <w:rsid w:val="00D20601"/>
    <w:rsid w:val="00D2249A"/>
    <w:rsid w:val="00D23024"/>
    <w:rsid w:val="00D236C5"/>
    <w:rsid w:val="00D2680F"/>
    <w:rsid w:val="00D27508"/>
    <w:rsid w:val="00D30461"/>
    <w:rsid w:val="00D31521"/>
    <w:rsid w:val="00D31892"/>
    <w:rsid w:val="00D31F4C"/>
    <w:rsid w:val="00D33792"/>
    <w:rsid w:val="00D35009"/>
    <w:rsid w:val="00D35423"/>
    <w:rsid w:val="00D35D76"/>
    <w:rsid w:val="00D35E6D"/>
    <w:rsid w:val="00D4332C"/>
    <w:rsid w:val="00D43F63"/>
    <w:rsid w:val="00D45B8D"/>
    <w:rsid w:val="00D5032E"/>
    <w:rsid w:val="00D511A5"/>
    <w:rsid w:val="00D523FF"/>
    <w:rsid w:val="00D52CB0"/>
    <w:rsid w:val="00D53741"/>
    <w:rsid w:val="00D61685"/>
    <w:rsid w:val="00D619E4"/>
    <w:rsid w:val="00D62D7A"/>
    <w:rsid w:val="00D635E6"/>
    <w:rsid w:val="00D637D5"/>
    <w:rsid w:val="00D641D2"/>
    <w:rsid w:val="00D652B0"/>
    <w:rsid w:val="00D65823"/>
    <w:rsid w:val="00D67860"/>
    <w:rsid w:val="00D67F6F"/>
    <w:rsid w:val="00D7128D"/>
    <w:rsid w:val="00D7152D"/>
    <w:rsid w:val="00D727F9"/>
    <w:rsid w:val="00D73CD2"/>
    <w:rsid w:val="00D75093"/>
    <w:rsid w:val="00D7516D"/>
    <w:rsid w:val="00D75218"/>
    <w:rsid w:val="00D75978"/>
    <w:rsid w:val="00D75F63"/>
    <w:rsid w:val="00D7643D"/>
    <w:rsid w:val="00D76A0B"/>
    <w:rsid w:val="00D80886"/>
    <w:rsid w:val="00D80D44"/>
    <w:rsid w:val="00D80F08"/>
    <w:rsid w:val="00D8122C"/>
    <w:rsid w:val="00D8236F"/>
    <w:rsid w:val="00D830B9"/>
    <w:rsid w:val="00D85AF3"/>
    <w:rsid w:val="00D85D3A"/>
    <w:rsid w:val="00D8740B"/>
    <w:rsid w:val="00D93438"/>
    <w:rsid w:val="00D96F00"/>
    <w:rsid w:val="00D978F5"/>
    <w:rsid w:val="00D9799A"/>
    <w:rsid w:val="00DA038F"/>
    <w:rsid w:val="00DA03AD"/>
    <w:rsid w:val="00DA06C4"/>
    <w:rsid w:val="00DA0B09"/>
    <w:rsid w:val="00DA1FC1"/>
    <w:rsid w:val="00DA2F4A"/>
    <w:rsid w:val="00DA354B"/>
    <w:rsid w:val="00DA3D51"/>
    <w:rsid w:val="00DA3DC4"/>
    <w:rsid w:val="00DA4829"/>
    <w:rsid w:val="00DA4E9E"/>
    <w:rsid w:val="00DA5A60"/>
    <w:rsid w:val="00DA67EB"/>
    <w:rsid w:val="00DA6E5B"/>
    <w:rsid w:val="00DA7EC1"/>
    <w:rsid w:val="00DB0C5E"/>
    <w:rsid w:val="00DB3B26"/>
    <w:rsid w:val="00DB5CF0"/>
    <w:rsid w:val="00DB5E5B"/>
    <w:rsid w:val="00DB6934"/>
    <w:rsid w:val="00DB6C56"/>
    <w:rsid w:val="00DB7078"/>
    <w:rsid w:val="00DB78C0"/>
    <w:rsid w:val="00DC04FD"/>
    <w:rsid w:val="00DC14A1"/>
    <w:rsid w:val="00DC2DB1"/>
    <w:rsid w:val="00DC4448"/>
    <w:rsid w:val="00DC45C9"/>
    <w:rsid w:val="00DC54F4"/>
    <w:rsid w:val="00DC564C"/>
    <w:rsid w:val="00DC5A10"/>
    <w:rsid w:val="00DC5C8C"/>
    <w:rsid w:val="00DC72BF"/>
    <w:rsid w:val="00DD0462"/>
    <w:rsid w:val="00DD194E"/>
    <w:rsid w:val="00DD1E25"/>
    <w:rsid w:val="00DD22F5"/>
    <w:rsid w:val="00DD2379"/>
    <w:rsid w:val="00DD2A25"/>
    <w:rsid w:val="00DD441E"/>
    <w:rsid w:val="00DD4C36"/>
    <w:rsid w:val="00DD4CC3"/>
    <w:rsid w:val="00DD74C4"/>
    <w:rsid w:val="00DD7B42"/>
    <w:rsid w:val="00DD7F6D"/>
    <w:rsid w:val="00DE03E1"/>
    <w:rsid w:val="00DE1B97"/>
    <w:rsid w:val="00DE1C54"/>
    <w:rsid w:val="00DE3526"/>
    <w:rsid w:val="00DE500B"/>
    <w:rsid w:val="00DE56FC"/>
    <w:rsid w:val="00DE5C69"/>
    <w:rsid w:val="00DE5D1F"/>
    <w:rsid w:val="00DE6915"/>
    <w:rsid w:val="00DE74D1"/>
    <w:rsid w:val="00DE7B34"/>
    <w:rsid w:val="00DF04D0"/>
    <w:rsid w:val="00DF26D0"/>
    <w:rsid w:val="00DF4154"/>
    <w:rsid w:val="00DF4485"/>
    <w:rsid w:val="00DF5C8B"/>
    <w:rsid w:val="00DF6E16"/>
    <w:rsid w:val="00DF6ECF"/>
    <w:rsid w:val="00DF6F45"/>
    <w:rsid w:val="00E001AA"/>
    <w:rsid w:val="00E00503"/>
    <w:rsid w:val="00E00B60"/>
    <w:rsid w:val="00E01966"/>
    <w:rsid w:val="00E01B26"/>
    <w:rsid w:val="00E020BA"/>
    <w:rsid w:val="00E02918"/>
    <w:rsid w:val="00E0551D"/>
    <w:rsid w:val="00E05535"/>
    <w:rsid w:val="00E07194"/>
    <w:rsid w:val="00E07CF2"/>
    <w:rsid w:val="00E13008"/>
    <w:rsid w:val="00E14252"/>
    <w:rsid w:val="00E14FFC"/>
    <w:rsid w:val="00E1547F"/>
    <w:rsid w:val="00E157A9"/>
    <w:rsid w:val="00E167D4"/>
    <w:rsid w:val="00E17635"/>
    <w:rsid w:val="00E17FC0"/>
    <w:rsid w:val="00E201CA"/>
    <w:rsid w:val="00E20D06"/>
    <w:rsid w:val="00E20D0E"/>
    <w:rsid w:val="00E21D35"/>
    <w:rsid w:val="00E22899"/>
    <w:rsid w:val="00E2377B"/>
    <w:rsid w:val="00E23865"/>
    <w:rsid w:val="00E23C97"/>
    <w:rsid w:val="00E24945"/>
    <w:rsid w:val="00E24A6E"/>
    <w:rsid w:val="00E252F6"/>
    <w:rsid w:val="00E2549D"/>
    <w:rsid w:val="00E2596A"/>
    <w:rsid w:val="00E27AC3"/>
    <w:rsid w:val="00E30640"/>
    <w:rsid w:val="00E3104B"/>
    <w:rsid w:val="00E31787"/>
    <w:rsid w:val="00E31C28"/>
    <w:rsid w:val="00E324CD"/>
    <w:rsid w:val="00E327DA"/>
    <w:rsid w:val="00E328DD"/>
    <w:rsid w:val="00E34A9B"/>
    <w:rsid w:val="00E36765"/>
    <w:rsid w:val="00E36A7C"/>
    <w:rsid w:val="00E36C84"/>
    <w:rsid w:val="00E37ECA"/>
    <w:rsid w:val="00E40CF4"/>
    <w:rsid w:val="00E415D9"/>
    <w:rsid w:val="00E44A07"/>
    <w:rsid w:val="00E44B4C"/>
    <w:rsid w:val="00E44C66"/>
    <w:rsid w:val="00E461DF"/>
    <w:rsid w:val="00E463B5"/>
    <w:rsid w:val="00E47783"/>
    <w:rsid w:val="00E50485"/>
    <w:rsid w:val="00E504F4"/>
    <w:rsid w:val="00E51BA4"/>
    <w:rsid w:val="00E51E32"/>
    <w:rsid w:val="00E52E35"/>
    <w:rsid w:val="00E52EF3"/>
    <w:rsid w:val="00E53B33"/>
    <w:rsid w:val="00E53CFA"/>
    <w:rsid w:val="00E54483"/>
    <w:rsid w:val="00E54A01"/>
    <w:rsid w:val="00E5663F"/>
    <w:rsid w:val="00E56A41"/>
    <w:rsid w:val="00E611DF"/>
    <w:rsid w:val="00E6138E"/>
    <w:rsid w:val="00E617EE"/>
    <w:rsid w:val="00E621CF"/>
    <w:rsid w:val="00E624AB"/>
    <w:rsid w:val="00E62E68"/>
    <w:rsid w:val="00E63CB0"/>
    <w:rsid w:val="00E64CAC"/>
    <w:rsid w:val="00E66068"/>
    <w:rsid w:val="00E66662"/>
    <w:rsid w:val="00E6703B"/>
    <w:rsid w:val="00E674FB"/>
    <w:rsid w:val="00E6792B"/>
    <w:rsid w:val="00E70652"/>
    <w:rsid w:val="00E70BAA"/>
    <w:rsid w:val="00E70ED4"/>
    <w:rsid w:val="00E72194"/>
    <w:rsid w:val="00E734C4"/>
    <w:rsid w:val="00E75475"/>
    <w:rsid w:val="00E75928"/>
    <w:rsid w:val="00E7678A"/>
    <w:rsid w:val="00E76BAB"/>
    <w:rsid w:val="00E779A4"/>
    <w:rsid w:val="00E80AE4"/>
    <w:rsid w:val="00E8207D"/>
    <w:rsid w:val="00E822A0"/>
    <w:rsid w:val="00E82B92"/>
    <w:rsid w:val="00E8391A"/>
    <w:rsid w:val="00E83EDD"/>
    <w:rsid w:val="00E83FF3"/>
    <w:rsid w:val="00E844AA"/>
    <w:rsid w:val="00E857DF"/>
    <w:rsid w:val="00E85CD8"/>
    <w:rsid w:val="00E85F82"/>
    <w:rsid w:val="00E87B0E"/>
    <w:rsid w:val="00E909D4"/>
    <w:rsid w:val="00E92E71"/>
    <w:rsid w:val="00E93C93"/>
    <w:rsid w:val="00E95281"/>
    <w:rsid w:val="00E95686"/>
    <w:rsid w:val="00E95FA2"/>
    <w:rsid w:val="00E964E8"/>
    <w:rsid w:val="00E968F5"/>
    <w:rsid w:val="00E96B1B"/>
    <w:rsid w:val="00E97839"/>
    <w:rsid w:val="00E97BF2"/>
    <w:rsid w:val="00EA237C"/>
    <w:rsid w:val="00EA36E1"/>
    <w:rsid w:val="00EA3A40"/>
    <w:rsid w:val="00EA4222"/>
    <w:rsid w:val="00EA5D74"/>
    <w:rsid w:val="00EA6CB4"/>
    <w:rsid w:val="00EB17A4"/>
    <w:rsid w:val="00EB2B9F"/>
    <w:rsid w:val="00EB36F0"/>
    <w:rsid w:val="00EB56F4"/>
    <w:rsid w:val="00EB57B6"/>
    <w:rsid w:val="00EB6060"/>
    <w:rsid w:val="00EB6771"/>
    <w:rsid w:val="00EB6BC5"/>
    <w:rsid w:val="00EB7FFE"/>
    <w:rsid w:val="00EC0ED5"/>
    <w:rsid w:val="00EC425F"/>
    <w:rsid w:val="00EC45F5"/>
    <w:rsid w:val="00EC4777"/>
    <w:rsid w:val="00EC528D"/>
    <w:rsid w:val="00EC53B8"/>
    <w:rsid w:val="00EC5D63"/>
    <w:rsid w:val="00EC5FAF"/>
    <w:rsid w:val="00EC69F0"/>
    <w:rsid w:val="00EC6F71"/>
    <w:rsid w:val="00EC7908"/>
    <w:rsid w:val="00ED007D"/>
    <w:rsid w:val="00ED1250"/>
    <w:rsid w:val="00ED1390"/>
    <w:rsid w:val="00ED3F44"/>
    <w:rsid w:val="00ED480F"/>
    <w:rsid w:val="00ED4DEB"/>
    <w:rsid w:val="00ED54C4"/>
    <w:rsid w:val="00ED68B1"/>
    <w:rsid w:val="00ED735F"/>
    <w:rsid w:val="00EE06E4"/>
    <w:rsid w:val="00EE09A3"/>
    <w:rsid w:val="00EE0AB8"/>
    <w:rsid w:val="00EE3E37"/>
    <w:rsid w:val="00EE53A1"/>
    <w:rsid w:val="00EE59EB"/>
    <w:rsid w:val="00EE6BED"/>
    <w:rsid w:val="00EE6F68"/>
    <w:rsid w:val="00EF0423"/>
    <w:rsid w:val="00EF04F6"/>
    <w:rsid w:val="00EF076F"/>
    <w:rsid w:val="00EF2ABD"/>
    <w:rsid w:val="00EF30E6"/>
    <w:rsid w:val="00EF37DA"/>
    <w:rsid w:val="00EF3CCB"/>
    <w:rsid w:val="00EF429C"/>
    <w:rsid w:val="00EF47EE"/>
    <w:rsid w:val="00EF75C2"/>
    <w:rsid w:val="00EF7DEE"/>
    <w:rsid w:val="00F00763"/>
    <w:rsid w:val="00F01E85"/>
    <w:rsid w:val="00F034B9"/>
    <w:rsid w:val="00F041C2"/>
    <w:rsid w:val="00F041C7"/>
    <w:rsid w:val="00F04ACF"/>
    <w:rsid w:val="00F06435"/>
    <w:rsid w:val="00F07011"/>
    <w:rsid w:val="00F07C26"/>
    <w:rsid w:val="00F10886"/>
    <w:rsid w:val="00F113F9"/>
    <w:rsid w:val="00F11A93"/>
    <w:rsid w:val="00F1204C"/>
    <w:rsid w:val="00F12758"/>
    <w:rsid w:val="00F137A0"/>
    <w:rsid w:val="00F13C15"/>
    <w:rsid w:val="00F14283"/>
    <w:rsid w:val="00F14A82"/>
    <w:rsid w:val="00F156CD"/>
    <w:rsid w:val="00F1603C"/>
    <w:rsid w:val="00F1632D"/>
    <w:rsid w:val="00F164BA"/>
    <w:rsid w:val="00F2020C"/>
    <w:rsid w:val="00F20C4C"/>
    <w:rsid w:val="00F20CA9"/>
    <w:rsid w:val="00F254CE"/>
    <w:rsid w:val="00F25F8B"/>
    <w:rsid w:val="00F26B86"/>
    <w:rsid w:val="00F27E37"/>
    <w:rsid w:val="00F315E3"/>
    <w:rsid w:val="00F32423"/>
    <w:rsid w:val="00F32F72"/>
    <w:rsid w:val="00F35C72"/>
    <w:rsid w:val="00F40340"/>
    <w:rsid w:val="00F406FC"/>
    <w:rsid w:val="00F40C6F"/>
    <w:rsid w:val="00F4118E"/>
    <w:rsid w:val="00F41815"/>
    <w:rsid w:val="00F41E5F"/>
    <w:rsid w:val="00F4573B"/>
    <w:rsid w:val="00F46F11"/>
    <w:rsid w:val="00F47E86"/>
    <w:rsid w:val="00F53415"/>
    <w:rsid w:val="00F53FBA"/>
    <w:rsid w:val="00F5542B"/>
    <w:rsid w:val="00F560EA"/>
    <w:rsid w:val="00F57721"/>
    <w:rsid w:val="00F61782"/>
    <w:rsid w:val="00F61C4F"/>
    <w:rsid w:val="00F61FFD"/>
    <w:rsid w:val="00F6486A"/>
    <w:rsid w:val="00F662BA"/>
    <w:rsid w:val="00F67052"/>
    <w:rsid w:val="00F700D1"/>
    <w:rsid w:val="00F744B2"/>
    <w:rsid w:val="00F74C37"/>
    <w:rsid w:val="00F74EA9"/>
    <w:rsid w:val="00F74F1E"/>
    <w:rsid w:val="00F75CCE"/>
    <w:rsid w:val="00F81283"/>
    <w:rsid w:val="00F816CB"/>
    <w:rsid w:val="00F819C6"/>
    <w:rsid w:val="00F8302E"/>
    <w:rsid w:val="00F8426D"/>
    <w:rsid w:val="00F863F0"/>
    <w:rsid w:val="00F86E51"/>
    <w:rsid w:val="00F87BAF"/>
    <w:rsid w:val="00F87CBE"/>
    <w:rsid w:val="00F94DE3"/>
    <w:rsid w:val="00F95CE7"/>
    <w:rsid w:val="00F96363"/>
    <w:rsid w:val="00F96BA3"/>
    <w:rsid w:val="00F97421"/>
    <w:rsid w:val="00F97EB2"/>
    <w:rsid w:val="00FA0C5D"/>
    <w:rsid w:val="00FA176C"/>
    <w:rsid w:val="00FA29E7"/>
    <w:rsid w:val="00FA4E60"/>
    <w:rsid w:val="00FA69BF"/>
    <w:rsid w:val="00FA7F47"/>
    <w:rsid w:val="00FA7FBA"/>
    <w:rsid w:val="00FB1350"/>
    <w:rsid w:val="00FB3FE2"/>
    <w:rsid w:val="00FB63E2"/>
    <w:rsid w:val="00FB6FAD"/>
    <w:rsid w:val="00FB7233"/>
    <w:rsid w:val="00FB77EB"/>
    <w:rsid w:val="00FB7AD9"/>
    <w:rsid w:val="00FC16AE"/>
    <w:rsid w:val="00FC268C"/>
    <w:rsid w:val="00FC3D0D"/>
    <w:rsid w:val="00FC6780"/>
    <w:rsid w:val="00FC76BE"/>
    <w:rsid w:val="00FC7A75"/>
    <w:rsid w:val="00FD006F"/>
    <w:rsid w:val="00FD03C9"/>
    <w:rsid w:val="00FD0D27"/>
    <w:rsid w:val="00FD2166"/>
    <w:rsid w:val="00FD4206"/>
    <w:rsid w:val="00FD49F3"/>
    <w:rsid w:val="00FE2589"/>
    <w:rsid w:val="00FE262A"/>
    <w:rsid w:val="00FE3371"/>
    <w:rsid w:val="00FE3B2E"/>
    <w:rsid w:val="00FE3B8B"/>
    <w:rsid w:val="00FE4439"/>
    <w:rsid w:val="00FE575C"/>
    <w:rsid w:val="00FE64A7"/>
    <w:rsid w:val="00FE6B7E"/>
    <w:rsid w:val="00FF06A6"/>
    <w:rsid w:val="00FF1830"/>
    <w:rsid w:val="00FF24CA"/>
    <w:rsid w:val="00FF3C7B"/>
    <w:rsid w:val="00FF49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D00"/>
    <w:pPr>
      <w:spacing w:after="200" w:line="276" w:lineRule="auto"/>
    </w:pPr>
    <w:rPr>
      <w:sz w:val="22"/>
      <w:szCs w:val="22"/>
    </w:rPr>
  </w:style>
  <w:style w:type="paragraph" w:styleId="Heading1">
    <w:name w:val="heading 1"/>
    <w:basedOn w:val="Normal"/>
    <w:next w:val="Normal"/>
    <w:link w:val="Heading1Char"/>
    <w:autoRedefine/>
    <w:uiPriority w:val="9"/>
    <w:qFormat/>
    <w:rsid w:val="00D67F6F"/>
    <w:pPr>
      <w:keepNext/>
      <w:pageBreakBefore/>
      <w:spacing w:before="120" w:after="120" w:line="264" w:lineRule="auto"/>
      <w:outlineLvl w:val="0"/>
    </w:pPr>
    <w:rPr>
      <w:b/>
      <w:color w:val="000000" w:themeColor="text1"/>
      <w:sz w:val="24"/>
      <w:szCs w:val="24"/>
    </w:rPr>
  </w:style>
  <w:style w:type="paragraph" w:styleId="Heading2">
    <w:name w:val="heading 2"/>
    <w:basedOn w:val="Normal"/>
    <w:next w:val="Normal"/>
    <w:link w:val="Heading2Char"/>
    <w:uiPriority w:val="9"/>
    <w:unhideWhenUsed/>
    <w:qFormat/>
    <w:rsid w:val="00813D00"/>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6F1897"/>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E17FC0"/>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F6F"/>
    <w:rPr>
      <w:b/>
      <w:color w:val="000000" w:themeColor="text1"/>
      <w:sz w:val="24"/>
      <w:szCs w:val="24"/>
    </w:rPr>
  </w:style>
  <w:style w:type="character" w:customStyle="1" w:styleId="Heading2Char">
    <w:name w:val="Heading 2 Char"/>
    <w:basedOn w:val="DefaultParagraphFont"/>
    <w:link w:val="Heading2"/>
    <w:uiPriority w:val="9"/>
    <w:rsid w:val="00813D00"/>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6F1897"/>
    <w:rPr>
      <w:rFonts w:ascii="Cambria" w:eastAsia="Times New Roman" w:hAnsi="Cambria"/>
      <w:b/>
      <w:bCs/>
      <w:color w:val="4F81BD"/>
      <w:sz w:val="22"/>
      <w:szCs w:val="22"/>
    </w:rPr>
  </w:style>
  <w:style w:type="paragraph" w:customStyle="1" w:styleId="TableNormal1">
    <w:name w:val="Table Normal1"/>
    <w:basedOn w:val="Normal"/>
    <w:rsid w:val="00813D00"/>
    <w:pPr>
      <w:spacing w:before="60"/>
    </w:pPr>
    <w:rPr>
      <w:rFonts w:ascii="Arial Narrow" w:eastAsia="Arial Narrow" w:hAnsi="Arial Narrow" w:cs="Arial Narrow"/>
    </w:rPr>
  </w:style>
  <w:style w:type="paragraph" w:styleId="Title">
    <w:name w:val="Title"/>
    <w:next w:val="Normal"/>
    <w:link w:val="TitleChar"/>
    <w:uiPriority w:val="10"/>
    <w:qFormat/>
    <w:rsid w:val="00813D00"/>
    <w:pPr>
      <w:spacing w:before="5080" w:after="300"/>
      <w:ind w:right="-603"/>
      <w:contextualSpacing/>
      <w:jc w:val="right"/>
    </w:pPr>
    <w:rPr>
      <w:rFonts w:ascii="Verdana" w:eastAsia="Times New Roman" w:hAnsi="Verdana"/>
      <w:b/>
      <w:iCs/>
      <w:color w:val="17365D"/>
      <w:spacing w:val="5"/>
      <w:kern w:val="28"/>
      <w:sz w:val="36"/>
      <w:szCs w:val="52"/>
    </w:rPr>
  </w:style>
  <w:style w:type="character" w:customStyle="1" w:styleId="TitleChar">
    <w:name w:val="Title Char"/>
    <w:basedOn w:val="DefaultParagraphFont"/>
    <w:link w:val="Title"/>
    <w:uiPriority w:val="10"/>
    <w:rsid w:val="00813D00"/>
    <w:rPr>
      <w:rFonts w:ascii="Verdana" w:eastAsia="Times New Roman" w:hAnsi="Verdana"/>
      <w:b/>
      <w:iCs/>
      <w:color w:val="17365D"/>
      <w:spacing w:val="5"/>
      <w:kern w:val="28"/>
      <w:sz w:val="36"/>
      <w:szCs w:val="52"/>
      <w:lang w:val="en-US" w:eastAsia="en-US" w:bidi="ar-SA"/>
    </w:rPr>
  </w:style>
  <w:style w:type="paragraph" w:customStyle="1" w:styleId="HeadingAppendixOld">
    <w:name w:val="Heading Appendix Old"/>
    <w:basedOn w:val="Normal"/>
    <w:next w:val="Normal"/>
    <w:rsid w:val="00813D00"/>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rsid w:val="00813D00"/>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styleId="ListParagraph">
    <w:name w:val="List Paragraph"/>
    <w:basedOn w:val="Normal"/>
    <w:uiPriority w:val="34"/>
    <w:qFormat/>
    <w:rsid w:val="00813D00"/>
    <w:pPr>
      <w:ind w:left="720"/>
      <w:contextualSpacing/>
    </w:pPr>
  </w:style>
  <w:style w:type="paragraph" w:styleId="TOCHeading">
    <w:name w:val="TOC Heading"/>
    <w:basedOn w:val="Heading1"/>
    <w:next w:val="Normal"/>
    <w:uiPriority w:val="39"/>
    <w:unhideWhenUsed/>
    <w:qFormat/>
    <w:rsid w:val="00813D00"/>
    <w:pPr>
      <w:keepLines/>
      <w:pageBreakBefore w:val="0"/>
      <w:spacing w:before="480" w:after="0" w:line="276" w:lineRule="auto"/>
      <w:outlineLvl w:val="9"/>
    </w:pPr>
    <w:rPr>
      <w:rFonts w:ascii="Cambria" w:eastAsia="Times New Roman" w:hAnsi="Cambria"/>
      <w:bCs/>
      <w:color w:val="365F91"/>
      <w:sz w:val="28"/>
      <w:szCs w:val="28"/>
    </w:rPr>
  </w:style>
  <w:style w:type="paragraph" w:styleId="TOC1">
    <w:name w:val="toc 1"/>
    <w:basedOn w:val="Normal"/>
    <w:next w:val="Normal"/>
    <w:autoRedefine/>
    <w:uiPriority w:val="39"/>
    <w:unhideWhenUsed/>
    <w:rsid w:val="00A929B1"/>
    <w:pPr>
      <w:tabs>
        <w:tab w:val="left" w:pos="660"/>
        <w:tab w:val="right" w:leader="dot" w:pos="9350"/>
      </w:tabs>
    </w:pPr>
    <w:rPr>
      <w:b/>
      <w:noProof/>
    </w:rPr>
  </w:style>
  <w:style w:type="paragraph" w:styleId="TOC2">
    <w:name w:val="toc 2"/>
    <w:basedOn w:val="Normal"/>
    <w:next w:val="Normal"/>
    <w:autoRedefine/>
    <w:uiPriority w:val="39"/>
    <w:unhideWhenUsed/>
    <w:rsid w:val="000908AA"/>
    <w:pPr>
      <w:tabs>
        <w:tab w:val="right" w:leader="dot" w:pos="9350"/>
      </w:tabs>
    </w:pPr>
  </w:style>
  <w:style w:type="paragraph" w:styleId="TOC3">
    <w:name w:val="toc 3"/>
    <w:basedOn w:val="Normal"/>
    <w:next w:val="Normal"/>
    <w:autoRedefine/>
    <w:uiPriority w:val="39"/>
    <w:unhideWhenUsed/>
    <w:rsid w:val="00384A10"/>
    <w:pPr>
      <w:tabs>
        <w:tab w:val="left" w:pos="1100"/>
        <w:tab w:val="right" w:leader="dot" w:pos="9350"/>
      </w:tabs>
    </w:pPr>
  </w:style>
  <w:style w:type="character" w:styleId="Hyperlink">
    <w:name w:val="Hyperlink"/>
    <w:basedOn w:val="DefaultParagraphFont"/>
    <w:uiPriority w:val="99"/>
    <w:unhideWhenUsed/>
    <w:rsid w:val="00813D00"/>
    <w:rPr>
      <w:color w:val="0000FF"/>
      <w:u w:val="single"/>
    </w:rPr>
  </w:style>
  <w:style w:type="paragraph" w:styleId="NoSpacing">
    <w:name w:val="No Spacing"/>
    <w:uiPriority w:val="1"/>
    <w:qFormat/>
    <w:rsid w:val="00563703"/>
    <w:rPr>
      <w:sz w:val="22"/>
      <w:szCs w:val="22"/>
    </w:rPr>
  </w:style>
  <w:style w:type="character" w:styleId="CommentReference">
    <w:name w:val="annotation reference"/>
    <w:basedOn w:val="DefaultParagraphFont"/>
    <w:uiPriority w:val="99"/>
    <w:semiHidden/>
    <w:unhideWhenUsed/>
    <w:rsid w:val="003870FB"/>
    <w:rPr>
      <w:sz w:val="16"/>
      <w:szCs w:val="16"/>
    </w:rPr>
  </w:style>
  <w:style w:type="paragraph" w:styleId="CommentText">
    <w:name w:val="annotation text"/>
    <w:basedOn w:val="Normal"/>
    <w:link w:val="CommentTextChar"/>
    <w:uiPriority w:val="99"/>
    <w:semiHidden/>
    <w:unhideWhenUsed/>
    <w:rsid w:val="003870FB"/>
    <w:rPr>
      <w:sz w:val="20"/>
      <w:szCs w:val="20"/>
    </w:rPr>
  </w:style>
  <w:style w:type="character" w:customStyle="1" w:styleId="CommentTextChar">
    <w:name w:val="Comment Text Char"/>
    <w:basedOn w:val="DefaultParagraphFont"/>
    <w:link w:val="CommentText"/>
    <w:uiPriority w:val="99"/>
    <w:semiHidden/>
    <w:rsid w:val="003870FB"/>
  </w:style>
  <w:style w:type="paragraph" w:styleId="CommentSubject">
    <w:name w:val="annotation subject"/>
    <w:basedOn w:val="CommentText"/>
    <w:next w:val="CommentText"/>
    <w:link w:val="CommentSubjectChar"/>
    <w:uiPriority w:val="99"/>
    <w:semiHidden/>
    <w:unhideWhenUsed/>
    <w:rsid w:val="003870FB"/>
    <w:rPr>
      <w:b/>
      <w:bCs/>
    </w:rPr>
  </w:style>
  <w:style w:type="character" w:customStyle="1" w:styleId="CommentSubjectChar">
    <w:name w:val="Comment Subject Char"/>
    <w:basedOn w:val="CommentTextChar"/>
    <w:link w:val="CommentSubject"/>
    <w:uiPriority w:val="99"/>
    <w:semiHidden/>
    <w:rsid w:val="003870FB"/>
    <w:rPr>
      <w:b/>
      <w:bCs/>
    </w:rPr>
  </w:style>
  <w:style w:type="paragraph" w:styleId="BalloonText">
    <w:name w:val="Balloon Text"/>
    <w:basedOn w:val="Normal"/>
    <w:link w:val="BalloonTextChar"/>
    <w:uiPriority w:val="99"/>
    <w:semiHidden/>
    <w:unhideWhenUsed/>
    <w:rsid w:val="0038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70FB"/>
    <w:rPr>
      <w:rFonts w:ascii="Tahoma" w:hAnsi="Tahoma" w:cs="Tahoma"/>
      <w:sz w:val="16"/>
      <w:szCs w:val="16"/>
    </w:rPr>
  </w:style>
  <w:style w:type="paragraph" w:styleId="Revision">
    <w:name w:val="Revision"/>
    <w:hidden/>
    <w:uiPriority w:val="99"/>
    <w:semiHidden/>
    <w:rsid w:val="00B6470C"/>
    <w:rPr>
      <w:sz w:val="22"/>
      <w:szCs w:val="22"/>
    </w:rPr>
  </w:style>
  <w:style w:type="paragraph" w:styleId="Header">
    <w:name w:val="header"/>
    <w:basedOn w:val="Normal"/>
    <w:link w:val="HeaderChar"/>
    <w:uiPriority w:val="99"/>
    <w:unhideWhenUsed/>
    <w:rsid w:val="00820141"/>
    <w:pPr>
      <w:tabs>
        <w:tab w:val="center" w:pos="4680"/>
        <w:tab w:val="right" w:pos="9360"/>
      </w:tabs>
    </w:pPr>
  </w:style>
  <w:style w:type="character" w:customStyle="1" w:styleId="HeaderChar">
    <w:name w:val="Header Char"/>
    <w:basedOn w:val="DefaultParagraphFont"/>
    <w:link w:val="Header"/>
    <w:uiPriority w:val="99"/>
    <w:rsid w:val="00820141"/>
    <w:rPr>
      <w:sz w:val="22"/>
      <w:szCs w:val="22"/>
    </w:rPr>
  </w:style>
  <w:style w:type="paragraph" w:styleId="Footer">
    <w:name w:val="footer"/>
    <w:basedOn w:val="Normal"/>
    <w:link w:val="FooterChar"/>
    <w:uiPriority w:val="99"/>
    <w:unhideWhenUsed/>
    <w:rsid w:val="00820141"/>
    <w:pPr>
      <w:tabs>
        <w:tab w:val="center" w:pos="4680"/>
        <w:tab w:val="right" w:pos="9360"/>
      </w:tabs>
    </w:pPr>
  </w:style>
  <w:style w:type="character" w:customStyle="1" w:styleId="FooterChar">
    <w:name w:val="Footer Char"/>
    <w:basedOn w:val="DefaultParagraphFont"/>
    <w:link w:val="Footer"/>
    <w:uiPriority w:val="99"/>
    <w:rsid w:val="00820141"/>
    <w:rPr>
      <w:sz w:val="22"/>
      <w:szCs w:val="22"/>
    </w:rPr>
  </w:style>
  <w:style w:type="character" w:styleId="FollowedHyperlink">
    <w:name w:val="FollowedHyperlink"/>
    <w:basedOn w:val="DefaultParagraphFont"/>
    <w:uiPriority w:val="99"/>
    <w:semiHidden/>
    <w:unhideWhenUsed/>
    <w:rsid w:val="00462994"/>
    <w:rPr>
      <w:color w:val="800080" w:themeColor="followedHyperlink"/>
      <w:u w:val="single"/>
    </w:rPr>
  </w:style>
  <w:style w:type="character" w:customStyle="1" w:styleId="Heading4Char">
    <w:name w:val="Heading 4 Char"/>
    <w:basedOn w:val="DefaultParagraphFont"/>
    <w:link w:val="Heading4"/>
    <w:uiPriority w:val="9"/>
    <w:rsid w:val="00E17FC0"/>
    <w:rPr>
      <w:rFonts w:asciiTheme="minorHAnsi" w:eastAsiaTheme="minorEastAsia" w:hAnsiTheme="minorHAnsi" w:cstheme="minorBidi"/>
      <w:b/>
      <w:bCs/>
      <w:sz w:val="28"/>
      <w:szCs w:val="28"/>
    </w:rPr>
  </w:style>
  <w:style w:type="character" w:styleId="IntenseEmphasis">
    <w:name w:val="Intense Emphasis"/>
    <w:basedOn w:val="DefaultParagraphFont"/>
    <w:uiPriority w:val="21"/>
    <w:qFormat/>
    <w:rsid w:val="00D67F6F"/>
    <w:rPr>
      <w:b/>
      <w:bCs/>
      <w:i/>
      <w:iCs/>
      <w:color w:val="4F81BD" w:themeColor="accent1"/>
    </w:rPr>
  </w:style>
  <w:style w:type="paragraph" w:styleId="Subtitle">
    <w:name w:val="Subtitle"/>
    <w:basedOn w:val="Normal"/>
    <w:next w:val="Normal"/>
    <w:link w:val="SubtitleChar"/>
    <w:uiPriority w:val="11"/>
    <w:qFormat/>
    <w:rsid w:val="00804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04831"/>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4D5C9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419978">
      <w:bodyDiv w:val="1"/>
      <w:marLeft w:val="0"/>
      <w:marRight w:val="0"/>
      <w:marTop w:val="0"/>
      <w:marBottom w:val="0"/>
      <w:divBdr>
        <w:top w:val="none" w:sz="0" w:space="0" w:color="auto"/>
        <w:left w:val="none" w:sz="0" w:space="0" w:color="auto"/>
        <w:bottom w:val="none" w:sz="0" w:space="0" w:color="auto"/>
        <w:right w:val="none" w:sz="0" w:space="0" w:color="auto"/>
      </w:divBdr>
    </w:div>
    <w:div w:id="113409466">
      <w:bodyDiv w:val="1"/>
      <w:marLeft w:val="0"/>
      <w:marRight w:val="0"/>
      <w:marTop w:val="0"/>
      <w:marBottom w:val="0"/>
      <w:divBdr>
        <w:top w:val="none" w:sz="0" w:space="0" w:color="auto"/>
        <w:left w:val="none" w:sz="0" w:space="0" w:color="auto"/>
        <w:bottom w:val="none" w:sz="0" w:space="0" w:color="auto"/>
        <w:right w:val="none" w:sz="0" w:space="0" w:color="auto"/>
      </w:divBdr>
    </w:div>
    <w:div w:id="372192780">
      <w:bodyDiv w:val="1"/>
      <w:marLeft w:val="0"/>
      <w:marRight w:val="0"/>
      <w:marTop w:val="0"/>
      <w:marBottom w:val="0"/>
      <w:divBdr>
        <w:top w:val="none" w:sz="0" w:space="0" w:color="auto"/>
        <w:left w:val="none" w:sz="0" w:space="0" w:color="auto"/>
        <w:bottom w:val="none" w:sz="0" w:space="0" w:color="auto"/>
        <w:right w:val="none" w:sz="0" w:space="0" w:color="auto"/>
      </w:divBdr>
    </w:div>
    <w:div w:id="514074823">
      <w:bodyDiv w:val="1"/>
      <w:marLeft w:val="0"/>
      <w:marRight w:val="0"/>
      <w:marTop w:val="0"/>
      <w:marBottom w:val="0"/>
      <w:divBdr>
        <w:top w:val="none" w:sz="0" w:space="0" w:color="auto"/>
        <w:left w:val="none" w:sz="0" w:space="0" w:color="auto"/>
        <w:bottom w:val="none" w:sz="0" w:space="0" w:color="auto"/>
        <w:right w:val="none" w:sz="0" w:space="0" w:color="auto"/>
      </w:divBdr>
    </w:div>
    <w:div w:id="589889932">
      <w:bodyDiv w:val="1"/>
      <w:marLeft w:val="0"/>
      <w:marRight w:val="0"/>
      <w:marTop w:val="0"/>
      <w:marBottom w:val="0"/>
      <w:divBdr>
        <w:top w:val="none" w:sz="0" w:space="0" w:color="auto"/>
        <w:left w:val="none" w:sz="0" w:space="0" w:color="auto"/>
        <w:bottom w:val="none" w:sz="0" w:space="0" w:color="auto"/>
        <w:right w:val="none" w:sz="0" w:space="0" w:color="auto"/>
      </w:divBdr>
    </w:div>
    <w:div w:id="856309784">
      <w:bodyDiv w:val="1"/>
      <w:marLeft w:val="0"/>
      <w:marRight w:val="0"/>
      <w:marTop w:val="0"/>
      <w:marBottom w:val="0"/>
      <w:divBdr>
        <w:top w:val="none" w:sz="0" w:space="0" w:color="auto"/>
        <w:left w:val="none" w:sz="0" w:space="0" w:color="auto"/>
        <w:bottom w:val="none" w:sz="0" w:space="0" w:color="auto"/>
        <w:right w:val="none" w:sz="0" w:space="0" w:color="auto"/>
      </w:divBdr>
    </w:div>
    <w:div w:id="1009024126">
      <w:bodyDiv w:val="1"/>
      <w:marLeft w:val="0"/>
      <w:marRight w:val="0"/>
      <w:marTop w:val="0"/>
      <w:marBottom w:val="0"/>
      <w:divBdr>
        <w:top w:val="none" w:sz="0" w:space="0" w:color="auto"/>
        <w:left w:val="none" w:sz="0" w:space="0" w:color="auto"/>
        <w:bottom w:val="none" w:sz="0" w:space="0" w:color="auto"/>
        <w:right w:val="none" w:sz="0" w:space="0" w:color="auto"/>
      </w:divBdr>
    </w:div>
    <w:div w:id="1113011093">
      <w:bodyDiv w:val="1"/>
      <w:marLeft w:val="0"/>
      <w:marRight w:val="0"/>
      <w:marTop w:val="0"/>
      <w:marBottom w:val="0"/>
      <w:divBdr>
        <w:top w:val="none" w:sz="0" w:space="0" w:color="auto"/>
        <w:left w:val="none" w:sz="0" w:space="0" w:color="auto"/>
        <w:bottom w:val="none" w:sz="0" w:space="0" w:color="auto"/>
        <w:right w:val="none" w:sz="0" w:space="0" w:color="auto"/>
      </w:divBdr>
    </w:div>
    <w:div w:id="1428388419">
      <w:bodyDiv w:val="1"/>
      <w:marLeft w:val="0"/>
      <w:marRight w:val="0"/>
      <w:marTop w:val="0"/>
      <w:marBottom w:val="0"/>
      <w:divBdr>
        <w:top w:val="none" w:sz="0" w:space="0" w:color="auto"/>
        <w:left w:val="none" w:sz="0" w:space="0" w:color="auto"/>
        <w:bottom w:val="none" w:sz="0" w:space="0" w:color="auto"/>
        <w:right w:val="none" w:sz="0" w:space="0" w:color="auto"/>
      </w:divBdr>
    </w:div>
    <w:div w:id="1505239497">
      <w:bodyDiv w:val="1"/>
      <w:marLeft w:val="0"/>
      <w:marRight w:val="0"/>
      <w:marTop w:val="0"/>
      <w:marBottom w:val="0"/>
      <w:divBdr>
        <w:top w:val="none" w:sz="0" w:space="0" w:color="auto"/>
        <w:left w:val="none" w:sz="0" w:space="0" w:color="auto"/>
        <w:bottom w:val="none" w:sz="0" w:space="0" w:color="auto"/>
        <w:right w:val="none" w:sz="0" w:space="0" w:color="auto"/>
      </w:divBdr>
    </w:div>
    <w:div w:id="1512721973">
      <w:bodyDiv w:val="1"/>
      <w:marLeft w:val="0"/>
      <w:marRight w:val="0"/>
      <w:marTop w:val="0"/>
      <w:marBottom w:val="0"/>
      <w:divBdr>
        <w:top w:val="none" w:sz="0" w:space="0" w:color="auto"/>
        <w:left w:val="none" w:sz="0" w:space="0" w:color="auto"/>
        <w:bottom w:val="none" w:sz="0" w:space="0" w:color="auto"/>
        <w:right w:val="none" w:sz="0" w:space="0" w:color="auto"/>
      </w:divBdr>
    </w:div>
    <w:div w:id="1655337582">
      <w:bodyDiv w:val="1"/>
      <w:marLeft w:val="0"/>
      <w:marRight w:val="0"/>
      <w:marTop w:val="0"/>
      <w:marBottom w:val="0"/>
      <w:divBdr>
        <w:top w:val="none" w:sz="0" w:space="0" w:color="auto"/>
        <w:left w:val="none" w:sz="0" w:space="0" w:color="auto"/>
        <w:bottom w:val="none" w:sz="0" w:space="0" w:color="auto"/>
        <w:right w:val="none" w:sz="0" w:space="0" w:color="auto"/>
      </w:divBdr>
    </w:div>
    <w:div w:id="1739130391">
      <w:bodyDiv w:val="1"/>
      <w:marLeft w:val="0"/>
      <w:marRight w:val="0"/>
      <w:marTop w:val="0"/>
      <w:marBottom w:val="0"/>
      <w:divBdr>
        <w:top w:val="none" w:sz="0" w:space="0" w:color="auto"/>
        <w:left w:val="none" w:sz="0" w:space="0" w:color="auto"/>
        <w:bottom w:val="none" w:sz="0" w:space="0" w:color="auto"/>
        <w:right w:val="none" w:sz="0" w:space="0" w:color="auto"/>
      </w:divBdr>
    </w:div>
    <w:div w:id="1771469265">
      <w:bodyDiv w:val="1"/>
      <w:marLeft w:val="0"/>
      <w:marRight w:val="0"/>
      <w:marTop w:val="0"/>
      <w:marBottom w:val="0"/>
      <w:divBdr>
        <w:top w:val="none" w:sz="0" w:space="0" w:color="auto"/>
        <w:left w:val="none" w:sz="0" w:space="0" w:color="auto"/>
        <w:bottom w:val="none" w:sz="0" w:space="0" w:color="auto"/>
        <w:right w:val="none" w:sz="0" w:space="0" w:color="auto"/>
      </w:divBdr>
    </w:div>
    <w:div w:id="207542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D17D0DF81934813BE981FB0EBB8E59B"/>
        <w:category>
          <w:name w:val="General"/>
          <w:gallery w:val="placeholder"/>
        </w:category>
        <w:types>
          <w:type w:val="bbPlcHdr"/>
        </w:types>
        <w:behaviors>
          <w:behavior w:val="content"/>
        </w:behaviors>
        <w:guid w:val="{BD3B9B37-5F74-44A6-81A1-623D17A440FC}"/>
      </w:docPartPr>
      <w:docPartBody>
        <w:p w:rsidR="00BC72BC" w:rsidRDefault="00042637" w:rsidP="00042637">
          <w:pPr>
            <w:pStyle w:val="0D17D0DF81934813BE981FB0EBB8E59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42637"/>
    <w:rsid w:val="00007627"/>
    <w:rsid w:val="00016541"/>
    <w:rsid w:val="00042637"/>
    <w:rsid w:val="000F5062"/>
    <w:rsid w:val="002775EA"/>
    <w:rsid w:val="006D1DA8"/>
    <w:rsid w:val="007B025E"/>
    <w:rsid w:val="008B456D"/>
    <w:rsid w:val="00AB07E9"/>
    <w:rsid w:val="00AB4E37"/>
    <w:rsid w:val="00BC72BC"/>
    <w:rsid w:val="00C363F3"/>
    <w:rsid w:val="00C91A40"/>
    <w:rsid w:val="00D53F51"/>
    <w:rsid w:val="00DF3816"/>
    <w:rsid w:val="00E059D3"/>
    <w:rsid w:val="00E33E00"/>
    <w:rsid w:val="00EB0C9D"/>
    <w:rsid w:val="00F066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2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6B67185A72A4B648181126F32F22170">
    <w:name w:val="B6B67185A72A4B648181126F32F22170"/>
    <w:rsid w:val="00042637"/>
  </w:style>
  <w:style w:type="paragraph" w:customStyle="1" w:styleId="0D17D0DF81934813BE981FB0EBB8E59B">
    <w:name w:val="0D17D0DF81934813BE981FB0EBB8E59B"/>
    <w:rsid w:val="0004263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8B7AF-56FB-4E61-A036-7C19EE2A9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888</TotalTime>
  <Pages>1</Pages>
  <Words>8029</Words>
  <Characters>45771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Checkbook 2.0_Summary of Understanding _ ETL</vt:lpstr>
    </vt:vector>
  </TitlesOfParts>
  <Company/>
  <LinksUpToDate>false</LinksUpToDate>
  <CharactersWithSpaces>53693</CharactersWithSpaces>
  <SharedDoc>false</SharedDoc>
  <HLinks>
    <vt:vector size="96" baseType="variant">
      <vt:variant>
        <vt:i4>6160446</vt:i4>
      </vt:variant>
      <vt:variant>
        <vt:i4>102</vt:i4>
      </vt:variant>
      <vt:variant>
        <vt:i4>0</vt:i4>
      </vt:variant>
      <vt:variant>
        <vt:i4>5</vt:i4>
      </vt:variant>
      <vt:variant>
        <vt:lpwstr/>
      </vt:variant>
      <vt:variant>
        <vt:lpwstr>_3.2__Data</vt:lpwstr>
      </vt:variant>
      <vt:variant>
        <vt:i4>6160446</vt:i4>
      </vt:variant>
      <vt:variant>
        <vt:i4>99</vt:i4>
      </vt:variant>
      <vt:variant>
        <vt:i4>0</vt:i4>
      </vt:variant>
      <vt:variant>
        <vt:i4>5</vt:i4>
      </vt:variant>
      <vt:variant>
        <vt:lpwstr/>
      </vt:variant>
      <vt:variant>
        <vt:lpwstr>_3.2__Data</vt:lpwstr>
      </vt:variant>
      <vt:variant>
        <vt:i4>1048635</vt:i4>
      </vt:variant>
      <vt:variant>
        <vt:i4>92</vt:i4>
      </vt:variant>
      <vt:variant>
        <vt:i4>0</vt:i4>
      </vt:variant>
      <vt:variant>
        <vt:i4>5</vt:i4>
      </vt:variant>
      <vt:variant>
        <vt:lpwstr/>
      </vt:variant>
      <vt:variant>
        <vt:lpwstr>_Toc289770782</vt:lpwstr>
      </vt:variant>
      <vt:variant>
        <vt:i4>1048635</vt:i4>
      </vt:variant>
      <vt:variant>
        <vt:i4>86</vt:i4>
      </vt:variant>
      <vt:variant>
        <vt:i4>0</vt:i4>
      </vt:variant>
      <vt:variant>
        <vt:i4>5</vt:i4>
      </vt:variant>
      <vt:variant>
        <vt:lpwstr/>
      </vt:variant>
      <vt:variant>
        <vt:lpwstr>_Toc289770781</vt:lpwstr>
      </vt:variant>
      <vt:variant>
        <vt:i4>1048635</vt:i4>
      </vt:variant>
      <vt:variant>
        <vt:i4>80</vt:i4>
      </vt:variant>
      <vt:variant>
        <vt:i4>0</vt:i4>
      </vt:variant>
      <vt:variant>
        <vt:i4>5</vt:i4>
      </vt:variant>
      <vt:variant>
        <vt:lpwstr/>
      </vt:variant>
      <vt:variant>
        <vt:lpwstr>_Toc289770780</vt:lpwstr>
      </vt:variant>
      <vt:variant>
        <vt:i4>2031675</vt:i4>
      </vt:variant>
      <vt:variant>
        <vt:i4>74</vt:i4>
      </vt:variant>
      <vt:variant>
        <vt:i4>0</vt:i4>
      </vt:variant>
      <vt:variant>
        <vt:i4>5</vt:i4>
      </vt:variant>
      <vt:variant>
        <vt:lpwstr/>
      </vt:variant>
      <vt:variant>
        <vt:lpwstr>_Toc289770779</vt:lpwstr>
      </vt:variant>
      <vt:variant>
        <vt:i4>2031675</vt:i4>
      </vt:variant>
      <vt:variant>
        <vt:i4>68</vt:i4>
      </vt:variant>
      <vt:variant>
        <vt:i4>0</vt:i4>
      </vt:variant>
      <vt:variant>
        <vt:i4>5</vt:i4>
      </vt:variant>
      <vt:variant>
        <vt:lpwstr/>
      </vt:variant>
      <vt:variant>
        <vt:lpwstr>_Toc289770778</vt:lpwstr>
      </vt:variant>
      <vt:variant>
        <vt:i4>2031675</vt:i4>
      </vt:variant>
      <vt:variant>
        <vt:i4>62</vt:i4>
      </vt:variant>
      <vt:variant>
        <vt:i4>0</vt:i4>
      </vt:variant>
      <vt:variant>
        <vt:i4>5</vt:i4>
      </vt:variant>
      <vt:variant>
        <vt:lpwstr/>
      </vt:variant>
      <vt:variant>
        <vt:lpwstr>_Toc289770777</vt:lpwstr>
      </vt:variant>
      <vt:variant>
        <vt:i4>2031675</vt:i4>
      </vt:variant>
      <vt:variant>
        <vt:i4>56</vt:i4>
      </vt:variant>
      <vt:variant>
        <vt:i4>0</vt:i4>
      </vt:variant>
      <vt:variant>
        <vt:i4>5</vt:i4>
      </vt:variant>
      <vt:variant>
        <vt:lpwstr/>
      </vt:variant>
      <vt:variant>
        <vt:lpwstr>_Toc289770776</vt:lpwstr>
      </vt:variant>
      <vt:variant>
        <vt:i4>2031675</vt:i4>
      </vt:variant>
      <vt:variant>
        <vt:i4>50</vt:i4>
      </vt:variant>
      <vt:variant>
        <vt:i4>0</vt:i4>
      </vt:variant>
      <vt:variant>
        <vt:i4>5</vt:i4>
      </vt:variant>
      <vt:variant>
        <vt:lpwstr/>
      </vt:variant>
      <vt:variant>
        <vt:lpwstr>_Toc289770775</vt:lpwstr>
      </vt:variant>
      <vt:variant>
        <vt:i4>2031675</vt:i4>
      </vt:variant>
      <vt:variant>
        <vt:i4>44</vt:i4>
      </vt:variant>
      <vt:variant>
        <vt:i4>0</vt:i4>
      </vt:variant>
      <vt:variant>
        <vt:i4>5</vt:i4>
      </vt:variant>
      <vt:variant>
        <vt:lpwstr/>
      </vt:variant>
      <vt:variant>
        <vt:lpwstr>_Toc289770774</vt:lpwstr>
      </vt:variant>
      <vt:variant>
        <vt:i4>2031675</vt:i4>
      </vt:variant>
      <vt:variant>
        <vt:i4>38</vt:i4>
      </vt:variant>
      <vt:variant>
        <vt:i4>0</vt:i4>
      </vt:variant>
      <vt:variant>
        <vt:i4>5</vt:i4>
      </vt:variant>
      <vt:variant>
        <vt:lpwstr/>
      </vt:variant>
      <vt:variant>
        <vt:lpwstr>_Toc289770773</vt:lpwstr>
      </vt:variant>
      <vt:variant>
        <vt:i4>2031675</vt:i4>
      </vt:variant>
      <vt:variant>
        <vt:i4>32</vt:i4>
      </vt:variant>
      <vt:variant>
        <vt:i4>0</vt:i4>
      </vt:variant>
      <vt:variant>
        <vt:i4>5</vt:i4>
      </vt:variant>
      <vt:variant>
        <vt:lpwstr/>
      </vt:variant>
      <vt:variant>
        <vt:lpwstr>_Toc289770772</vt:lpwstr>
      </vt:variant>
      <vt:variant>
        <vt:i4>2031675</vt:i4>
      </vt:variant>
      <vt:variant>
        <vt:i4>26</vt:i4>
      </vt:variant>
      <vt:variant>
        <vt:i4>0</vt:i4>
      </vt:variant>
      <vt:variant>
        <vt:i4>5</vt:i4>
      </vt:variant>
      <vt:variant>
        <vt:lpwstr/>
      </vt:variant>
      <vt:variant>
        <vt:lpwstr>_Toc289770771</vt:lpwstr>
      </vt:variant>
      <vt:variant>
        <vt:i4>2031675</vt:i4>
      </vt:variant>
      <vt:variant>
        <vt:i4>20</vt:i4>
      </vt:variant>
      <vt:variant>
        <vt:i4>0</vt:i4>
      </vt:variant>
      <vt:variant>
        <vt:i4>5</vt:i4>
      </vt:variant>
      <vt:variant>
        <vt:lpwstr/>
      </vt:variant>
      <vt:variant>
        <vt:lpwstr>_Toc289770770</vt:lpwstr>
      </vt:variant>
      <vt:variant>
        <vt:i4>1966139</vt:i4>
      </vt:variant>
      <vt:variant>
        <vt:i4>14</vt:i4>
      </vt:variant>
      <vt:variant>
        <vt:i4>0</vt:i4>
      </vt:variant>
      <vt:variant>
        <vt:i4>5</vt:i4>
      </vt:variant>
      <vt:variant>
        <vt:lpwstr/>
      </vt:variant>
      <vt:variant>
        <vt:lpwstr>_Toc289770769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Checkbook 2.0_Summary of Understanding _ ETL</dc:title>
  <dc:subject/>
  <dc:creator>Malcolm Joseph</dc:creator>
  <cp:keywords/>
  <dc:description/>
  <cp:lastModifiedBy>Kishore K. Vuppala</cp:lastModifiedBy>
  <cp:revision>147</cp:revision>
  <cp:lastPrinted>2011-08-12T18:12:00Z</cp:lastPrinted>
  <dcterms:created xsi:type="dcterms:W3CDTF">2011-08-12T18:12:00Z</dcterms:created>
  <dcterms:modified xsi:type="dcterms:W3CDTF">2011-11-29T00:42:00Z</dcterms:modified>
</cp:coreProperties>
</file>